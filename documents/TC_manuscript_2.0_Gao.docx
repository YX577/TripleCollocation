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7B42A" w14:textId="77777777" w:rsidR="00A86F74" w:rsidRPr="00040499" w:rsidRDefault="00A86F74" w:rsidP="008453CB">
      <w:pPr>
        <w:pStyle w:val="Heading1"/>
        <w:spacing w:before="120" w:after="120" w:line="360" w:lineRule="auto"/>
        <w:jc w:val="center"/>
        <w:rPr>
          <w:b/>
          <w:bCs/>
          <w:lang w:val="en-US"/>
        </w:rPr>
      </w:pPr>
      <w:r w:rsidRPr="00040499">
        <w:rPr>
          <w:b/>
          <w:bCs/>
          <w:lang w:val="en-US"/>
        </w:rPr>
        <w:t>Cross-evaluat</w:t>
      </w:r>
      <w:r>
        <w:rPr>
          <w:b/>
          <w:bCs/>
          <w:lang w:val="en-US"/>
        </w:rPr>
        <w:t xml:space="preserve">ion of Uncertainties </w:t>
      </w:r>
      <w:r w:rsidRPr="00040499">
        <w:rPr>
          <w:b/>
          <w:bCs/>
          <w:lang w:val="en-US"/>
        </w:rPr>
        <w:t>in</w:t>
      </w:r>
      <w:r>
        <w:rPr>
          <w:b/>
          <w:bCs/>
          <w:lang w:val="en-US"/>
        </w:rPr>
        <w:t xml:space="preserve"> Extreme Precipitation Events </w:t>
      </w:r>
      <w:r w:rsidRPr="00040499">
        <w:rPr>
          <w:b/>
          <w:bCs/>
          <w:lang w:val="en-US"/>
        </w:rPr>
        <w:t>using</w:t>
      </w:r>
      <w:r>
        <w:rPr>
          <w:b/>
          <w:bCs/>
          <w:lang w:val="en-US"/>
        </w:rPr>
        <w:t xml:space="preserve"> Multiplicative</w:t>
      </w:r>
      <w:r w:rsidRPr="00040499">
        <w:rPr>
          <w:b/>
          <w:bCs/>
          <w:lang w:val="en-US"/>
        </w:rPr>
        <w:t xml:space="preserve"> Triple Collocation</w:t>
      </w:r>
    </w:p>
    <w:p w14:paraId="478790D0" w14:textId="77777777" w:rsidR="00A86F74" w:rsidRDefault="00A86F74" w:rsidP="008453CB">
      <w:pPr>
        <w:pStyle w:val="Heading2"/>
        <w:spacing w:line="360" w:lineRule="auto"/>
      </w:pPr>
      <w:r w:rsidRPr="00C2273B">
        <w:t>ABSTRACT</w:t>
      </w:r>
    </w:p>
    <w:p w14:paraId="36CB686F" w14:textId="77777777" w:rsidR="00A86F74" w:rsidRPr="002F2672" w:rsidRDefault="00A86F74" w:rsidP="008453CB">
      <w:pPr>
        <w:pStyle w:val="Heading2"/>
        <w:spacing w:line="360" w:lineRule="auto"/>
      </w:pPr>
      <w:r>
        <w:t>INTRODUCTION</w:t>
      </w:r>
    </w:p>
    <w:p w14:paraId="3472413E" w14:textId="77777777" w:rsidR="00A86F74" w:rsidRDefault="00A86F74" w:rsidP="008453CB">
      <w:pPr>
        <w:spacing w:before="120" w:after="120" w:line="360" w:lineRule="auto"/>
        <w:rPr>
          <w:lang w:val="en-US"/>
        </w:rPr>
      </w:pPr>
      <w:r w:rsidRPr="00467AD1">
        <w:t xml:space="preserve">Extreme rainfall events associated with flash floods </w:t>
      </w:r>
      <w:r w:rsidR="007653A4">
        <w:t xml:space="preserve">(Smith et al., 2011; </w:t>
      </w:r>
      <w:proofErr w:type="spellStart"/>
      <w:r w:rsidR="007653A4">
        <w:t>Villarini</w:t>
      </w:r>
      <w:proofErr w:type="spellEnd"/>
      <w:r w:rsidR="007653A4">
        <w:t xml:space="preserve"> and Smith 2010)</w:t>
      </w:r>
      <w:r w:rsidR="004A400A">
        <w:t xml:space="preserve">, </w:t>
      </w:r>
      <w:r w:rsidRPr="00467AD1">
        <w:t xml:space="preserve">landslides </w:t>
      </w:r>
      <w:r w:rsidR="00C7280F">
        <w:t>(</w:t>
      </w:r>
      <w:r w:rsidR="00C7280F" w:rsidRPr="00C7280F">
        <w:rPr>
          <w:noProof/>
        </w:rPr>
        <w:t>Kirschbaum</w:t>
      </w:r>
      <w:r w:rsidR="00C7280F">
        <w:rPr>
          <w:noProof/>
        </w:rPr>
        <w:t xml:space="preserve"> et al., 2012</w:t>
      </w:r>
      <w:r w:rsidR="00C7280F">
        <w:t>)</w:t>
      </w:r>
      <w:r w:rsidR="004A400A">
        <w:t>, debris flow</w:t>
      </w:r>
      <w:r w:rsidR="00302F8E">
        <w:t xml:space="preserve"> </w:t>
      </w:r>
      <w:r w:rsidR="004A400A">
        <w:t>(</w:t>
      </w:r>
      <w:r w:rsidR="00302F8E">
        <w:t>Dong et al., 2010</w:t>
      </w:r>
      <w:r w:rsidR="004A400A">
        <w:t>) often</w:t>
      </w:r>
      <w:r w:rsidR="00C7280F">
        <w:t xml:space="preserve"> </w:t>
      </w:r>
      <w:r>
        <w:t>lead to</w:t>
      </w:r>
      <w:r w:rsidRPr="00467AD1">
        <w:t xml:space="preserve"> tremendous damages, including properties, fatalities</w:t>
      </w:r>
      <w:r w:rsidR="00186CCE">
        <w:t>, and</w:t>
      </w:r>
      <w:r w:rsidRPr="00467AD1">
        <w:t xml:space="preserve"> etc. </w:t>
      </w:r>
      <w:r w:rsidRPr="008257EB">
        <w:t>According to</w:t>
      </w:r>
      <w:r w:rsidRPr="008257EB">
        <w:rPr>
          <w:lang w:val="en-US"/>
        </w:rPr>
        <w:t xml:space="preserve"> </w:t>
      </w:r>
      <w:r w:rsidR="008D5168" w:rsidRPr="008257EB">
        <w:rPr>
          <w:noProof/>
          <w:lang w:val="en-US"/>
        </w:rPr>
        <w:t>Cerveny et al.</w:t>
      </w:r>
      <w:r w:rsidR="00A30829">
        <w:rPr>
          <w:noProof/>
          <w:lang w:val="en-US"/>
        </w:rPr>
        <w:t xml:space="preserve"> (</w:t>
      </w:r>
      <w:r w:rsidR="008D5168" w:rsidRPr="008257EB">
        <w:rPr>
          <w:noProof/>
          <w:lang w:val="en-US"/>
        </w:rPr>
        <w:t>2007</w:t>
      </w:r>
      <w:r w:rsidR="00A30829">
        <w:rPr>
          <w:noProof/>
          <w:lang w:val="en-US"/>
        </w:rPr>
        <w:t>) and</w:t>
      </w:r>
      <w:r w:rsidR="008D5168" w:rsidRPr="008257EB">
        <w:rPr>
          <w:noProof/>
          <w:lang w:val="en-US"/>
        </w:rPr>
        <w:t xml:space="preserve"> </w:t>
      </w:r>
      <w:r w:rsidRPr="008257EB">
        <w:rPr>
          <w:noProof/>
          <w:lang w:val="en-US"/>
        </w:rPr>
        <w:t>Mazzogli</w:t>
      </w:r>
      <w:r w:rsidR="002C548C" w:rsidRPr="008257EB">
        <w:rPr>
          <w:noProof/>
          <w:lang w:val="en-US"/>
        </w:rPr>
        <w:t>o et al.</w:t>
      </w:r>
      <w:r w:rsidRPr="008257EB">
        <w:rPr>
          <w:noProof/>
          <w:lang w:val="en-US"/>
        </w:rPr>
        <w:t xml:space="preserve"> </w:t>
      </w:r>
      <w:r w:rsidR="00A30829">
        <w:rPr>
          <w:noProof/>
          <w:lang w:val="en-US"/>
        </w:rPr>
        <w:t>(</w:t>
      </w:r>
      <w:r w:rsidRPr="008257EB">
        <w:rPr>
          <w:noProof/>
          <w:lang w:val="en-US"/>
        </w:rPr>
        <w:t>2019)</w:t>
      </w:r>
      <w:r w:rsidRPr="008257EB">
        <w:rPr>
          <w:lang w:val="en-US"/>
        </w:rPr>
        <w:t xml:space="preserve">, extreme rainfall events tend to </w:t>
      </w:r>
      <w:r w:rsidR="00CD54E0" w:rsidRPr="008257EB">
        <w:rPr>
          <w:lang w:val="en-US"/>
        </w:rPr>
        <w:t>be</w:t>
      </w:r>
      <w:r w:rsidRPr="008257EB">
        <w:rPr>
          <w:lang w:val="en-US"/>
        </w:rPr>
        <w:t xml:space="preserve"> more </w:t>
      </w:r>
      <w:r w:rsidR="00CD54E0" w:rsidRPr="008257EB">
        <w:rPr>
          <w:lang w:val="en-US"/>
        </w:rPr>
        <w:t xml:space="preserve">severe and </w:t>
      </w:r>
      <w:r w:rsidRPr="008257EB">
        <w:rPr>
          <w:lang w:val="en-US"/>
        </w:rPr>
        <w:t>frequent.</w:t>
      </w:r>
      <w:r w:rsidRPr="00467AD1">
        <w:rPr>
          <w:lang w:val="en-US"/>
        </w:rPr>
        <w:t xml:space="preserve"> It is thus a great concern</w:t>
      </w:r>
      <w:r w:rsidR="00CC47EA">
        <w:rPr>
          <w:lang w:val="en-US"/>
        </w:rPr>
        <w:t xml:space="preserve"> for local residents</w:t>
      </w:r>
      <w:r w:rsidRPr="00467AD1">
        <w:rPr>
          <w:lang w:val="en-US"/>
        </w:rPr>
        <w:t xml:space="preserve"> </w:t>
      </w:r>
      <w:r w:rsidR="00CA73A7">
        <w:rPr>
          <w:lang w:val="en-US"/>
        </w:rPr>
        <w:t xml:space="preserve">and forecasters </w:t>
      </w:r>
      <w:r w:rsidRPr="00467AD1">
        <w:rPr>
          <w:lang w:val="en-US"/>
        </w:rPr>
        <w:t>to face these calamities</w:t>
      </w:r>
      <w:r w:rsidR="00302F8E">
        <w:rPr>
          <w:lang w:val="en-US"/>
        </w:rPr>
        <w:t xml:space="preserve"> (Gao et al., 2009)</w:t>
      </w:r>
      <w:r w:rsidRPr="00467AD1">
        <w:rPr>
          <w:lang w:val="en-US"/>
        </w:rPr>
        <w:t>. Among the</w:t>
      </w:r>
      <w:r w:rsidR="00CC47EA">
        <w:rPr>
          <w:lang w:val="en-US"/>
        </w:rPr>
        <w:t xml:space="preserve">se </w:t>
      </w:r>
      <w:r w:rsidR="00302F8E">
        <w:rPr>
          <w:lang w:val="en-US"/>
        </w:rPr>
        <w:t xml:space="preserve">extreme rainfall </w:t>
      </w:r>
      <w:r w:rsidR="00CC47EA">
        <w:rPr>
          <w:lang w:val="en-US"/>
        </w:rPr>
        <w:t>events</w:t>
      </w:r>
      <w:r w:rsidRPr="00467AD1">
        <w:rPr>
          <w:lang w:val="en-US"/>
        </w:rPr>
        <w:t xml:space="preserve">, tropical cyclone is one of the most excessive rainfall producers because it carries a considerable amount of water moisture from </w:t>
      </w:r>
      <w:r w:rsidR="00EB0BE6">
        <w:rPr>
          <w:lang w:val="en-US"/>
        </w:rPr>
        <w:t>oceans</w:t>
      </w:r>
      <w:r w:rsidRPr="00467AD1">
        <w:rPr>
          <w:lang w:val="en-US"/>
        </w:rPr>
        <w:t xml:space="preserve"> towards inland</w:t>
      </w:r>
      <w:r w:rsidR="00CC47EA">
        <w:rPr>
          <w:lang w:val="en-US"/>
        </w:rPr>
        <w:t xml:space="preserve"> </w:t>
      </w:r>
      <w:r w:rsidR="00CC47EA" w:rsidRPr="00F727EF">
        <w:rPr>
          <w:lang w:val="en-US"/>
        </w:rPr>
        <w:t>(</w:t>
      </w:r>
      <w:r w:rsidR="00302F8E" w:rsidRPr="00F727EF">
        <w:rPr>
          <w:lang w:val="en-US"/>
        </w:rPr>
        <w:t>Dare et al., 2012</w:t>
      </w:r>
      <w:r w:rsidR="00CC47EA" w:rsidRPr="00F727EF">
        <w:rPr>
          <w:lang w:val="en-US"/>
        </w:rPr>
        <w:t>)</w:t>
      </w:r>
      <w:r w:rsidRPr="00F727EF">
        <w:rPr>
          <w:lang w:val="en-US"/>
        </w:rPr>
        <w:t>.</w:t>
      </w:r>
      <w:r w:rsidRPr="00467AD1">
        <w:rPr>
          <w:lang w:val="en-US"/>
        </w:rPr>
        <w:t xml:space="preserve"> </w:t>
      </w:r>
      <w:r w:rsidR="00F727EF">
        <w:rPr>
          <w:lang w:val="en-US"/>
        </w:rPr>
        <w:t>Rainfall from tropical cyclones is the predominant cause of deaths in the United States and disruption to transportations, utilities, communications, and agricultures (</w:t>
      </w:r>
      <w:r w:rsidR="00F727EF" w:rsidRPr="00F727EF">
        <w:rPr>
          <w:noProof/>
        </w:rPr>
        <w:t>Elsberry</w:t>
      </w:r>
      <w:r w:rsidR="00F727EF">
        <w:rPr>
          <w:noProof/>
        </w:rPr>
        <w:t xml:space="preserve"> 2002; </w:t>
      </w:r>
      <w:r w:rsidR="00CD1F50">
        <w:rPr>
          <w:noProof/>
        </w:rPr>
        <w:t xml:space="preserve">Knight and Davis 2007; </w:t>
      </w:r>
      <w:r w:rsidR="00A30829">
        <w:rPr>
          <w:lang w:val="en-US"/>
        </w:rPr>
        <w:t xml:space="preserve">Gao et al., 2009; </w:t>
      </w:r>
      <w:r w:rsidR="00F727EF">
        <w:rPr>
          <w:noProof/>
        </w:rPr>
        <w:t>Dare et al., 2012)</w:t>
      </w:r>
      <w:r w:rsidR="00F727EF">
        <w:rPr>
          <w:lang w:val="en-US"/>
        </w:rPr>
        <w:t xml:space="preserve">. </w:t>
      </w:r>
      <w:r w:rsidRPr="00467AD1">
        <w:rPr>
          <w:lang w:val="en-US"/>
        </w:rPr>
        <w:t>Hurricane Harvey is termed as</w:t>
      </w:r>
      <w:r w:rsidR="00EB0BE6">
        <w:rPr>
          <w:lang w:val="en-US"/>
        </w:rPr>
        <w:t xml:space="preserve"> a</w:t>
      </w:r>
      <w:r w:rsidRPr="00467AD1">
        <w:rPr>
          <w:lang w:val="en-US"/>
        </w:rPr>
        <w:t xml:space="preserve"> category four hurricane that made landfall on Texas and impacted </w:t>
      </w:r>
      <w:r w:rsidR="00DE4EC9">
        <w:rPr>
          <w:lang w:val="en-US"/>
        </w:rPr>
        <w:t>the states including Texas, Oklahoma, Louisiana, Arkansas</w:t>
      </w:r>
      <w:r w:rsidRPr="00467AD1">
        <w:rPr>
          <w:lang w:val="en-US"/>
        </w:rPr>
        <w:t xml:space="preserve">, with devastating urban flooding and </w:t>
      </w:r>
      <w:r w:rsidR="00DE4EC9">
        <w:rPr>
          <w:lang w:val="en-US"/>
        </w:rPr>
        <w:t>fatalities</w:t>
      </w:r>
      <w:r w:rsidRPr="00467AD1">
        <w:rPr>
          <w:lang w:val="en-US"/>
        </w:rPr>
        <w:t xml:space="preserve"> in August 2017.</w:t>
      </w:r>
      <w:r>
        <w:rPr>
          <w:lang w:val="en-US"/>
        </w:rPr>
        <w:t xml:space="preserve"> </w:t>
      </w:r>
      <w:r w:rsidR="00F27F01">
        <w:rPr>
          <w:lang w:val="en-US"/>
        </w:rPr>
        <w:t xml:space="preserve">Based on the survey by </w:t>
      </w:r>
      <w:r>
        <w:rPr>
          <w:noProof/>
          <w:lang w:val="en-US"/>
        </w:rPr>
        <w:t xml:space="preserve">Emanuel </w:t>
      </w:r>
      <w:r w:rsidR="00A30829">
        <w:rPr>
          <w:noProof/>
          <w:lang w:val="en-US"/>
        </w:rPr>
        <w:t>(</w:t>
      </w:r>
      <w:r>
        <w:rPr>
          <w:noProof/>
          <w:lang w:val="en-US"/>
        </w:rPr>
        <w:t>2017)</w:t>
      </w:r>
      <w:r>
        <w:rPr>
          <w:lang w:val="en-US"/>
        </w:rPr>
        <w:t xml:space="preserve">, </w:t>
      </w:r>
      <w:r w:rsidR="00F27F01">
        <w:rPr>
          <w:lang w:val="en-US"/>
        </w:rPr>
        <w:t>Hurricane Harvey</w:t>
      </w:r>
      <w:r w:rsidRPr="00467AD1">
        <w:rPr>
          <w:lang w:val="en-US"/>
        </w:rPr>
        <w:t xml:space="preserve"> </w:t>
      </w:r>
      <w:r w:rsidR="002D6463">
        <w:rPr>
          <w:lang w:val="en-US"/>
        </w:rPr>
        <w:t>ha</w:t>
      </w:r>
      <w:r w:rsidR="00A30829">
        <w:rPr>
          <w:lang w:val="en-US"/>
        </w:rPr>
        <w:t>d</w:t>
      </w:r>
      <w:r w:rsidR="002D6463">
        <w:rPr>
          <w:lang w:val="en-US"/>
        </w:rPr>
        <w:t xml:space="preserve"> </w:t>
      </w:r>
      <w:r w:rsidR="008A5DEB">
        <w:rPr>
          <w:lang w:val="en-US"/>
        </w:rPr>
        <w:t>reached</w:t>
      </w:r>
      <w:r w:rsidR="0039422A">
        <w:rPr>
          <w:lang w:val="en-US"/>
        </w:rPr>
        <w:t xml:space="preserve"> the heaviest rainfall record </w:t>
      </w:r>
      <w:r w:rsidRPr="00467AD1">
        <w:rPr>
          <w:lang w:val="en-US"/>
        </w:rPr>
        <w:t xml:space="preserve">in the history of the United States and caused at least 70 casualties, and economic lost beyond 150 million </w:t>
      </w:r>
      <w:r>
        <w:rPr>
          <w:noProof/>
          <w:lang w:val="en-US"/>
        </w:rPr>
        <w:t>(Emanuel, 2017; Omranian</w:t>
      </w:r>
      <w:r w:rsidR="000E1584">
        <w:rPr>
          <w:noProof/>
          <w:lang w:val="en-US"/>
        </w:rPr>
        <w:t xml:space="preserve"> et al.</w:t>
      </w:r>
      <w:r>
        <w:rPr>
          <w:noProof/>
          <w:lang w:val="en-US"/>
        </w:rPr>
        <w:t>, 2018)</w:t>
      </w:r>
      <w:r>
        <w:rPr>
          <w:lang w:val="en-US"/>
        </w:rPr>
        <w:t xml:space="preserve">. </w:t>
      </w:r>
      <w:r w:rsidR="0089597F">
        <w:rPr>
          <w:lang w:val="en-US"/>
        </w:rPr>
        <w:t>In Fall 2019</w:t>
      </w:r>
      <w:r w:rsidRPr="00467AD1">
        <w:rPr>
          <w:lang w:val="en-US"/>
        </w:rPr>
        <w:t xml:space="preserve">, tropical cyclone Imelda made landfall in Texas, with </w:t>
      </w:r>
      <w:r w:rsidR="00D5656B">
        <w:rPr>
          <w:lang w:val="en-US"/>
        </w:rPr>
        <w:t>recorded</w:t>
      </w:r>
      <w:r w:rsidRPr="00467AD1">
        <w:rPr>
          <w:lang w:val="en-US"/>
        </w:rPr>
        <w:t xml:space="preserve"> 1096 mm </w:t>
      </w:r>
      <w:r w:rsidR="00A128EB">
        <w:rPr>
          <w:lang w:val="en-US"/>
        </w:rPr>
        <w:t xml:space="preserve">of </w:t>
      </w:r>
      <w:r w:rsidRPr="00467AD1">
        <w:rPr>
          <w:lang w:val="en-US"/>
        </w:rPr>
        <w:t xml:space="preserve">total amount of rainfall in </w:t>
      </w:r>
      <w:r w:rsidR="00D5656B">
        <w:rPr>
          <w:lang w:val="en-US"/>
        </w:rPr>
        <w:t>Jefferson County</w:t>
      </w:r>
      <w:r w:rsidRPr="00467AD1">
        <w:rPr>
          <w:lang w:val="en-US"/>
        </w:rPr>
        <w:t xml:space="preserve">, which is ranked as the fourth-highest rainfall records in the history </w:t>
      </w:r>
      <w:r>
        <w:rPr>
          <w:noProof/>
          <w:lang w:val="en-US"/>
        </w:rPr>
        <w:t>(</w:t>
      </w:r>
      <w:r w:rsidR="00D5656B">
        <w:rPr>
          <w:noProof/>
          <w:lang w:val="en-US"/>
        </w:rPr>
        <w:t>Wikipedia, 2019</w:t>
      </w:r>
      <w:r>
        <w:rPr>
          <w:noProof/>
          <w:lang w:val="en-US"/>
        </w:rPr>
        <w:t>)</w:t>
      </w:r>
      <w:r>
        <w:rPr>
          <w:lang w:val="en-US"/>
        </w:rPr>
        <w:t xml:space="preserve">. </w:t>
      </w:r>
      <w:r w:rsidR="00924590">
        <w:rPr>
          <w:lang w:val="en-US"/>
        </w:rPr>
        <w:t xml:space="preserve">It now represents the fifth 500-year flood that impacted a portion of Southeast Texas (NOAA, 2019). </w:t>
      </w:r>
      <w:r w:rsidRPr="00467AD1">
        <w:rPr>
          <w:lang w:val="en-US"/>
        </w:rPr>
        <w:t xml:space="preserve">The other two tropical cyclones Bill and Cindy, influenced the </w:t>
      </w:r>
      <w:r w:rsidR="008D5168">
        <w:rPr>
          <w:lang w:val="en-US"/>
        </w:rPr>
        <w:t>Southeast Texas</w:t>
      </w:r>
      <w:r w:rsidRPr="00467AD1">
        <w:rPr>
          <w:lang w:val="en-US"/>
        </w:rPr>
        <w:t xml:space="preserve"> and also </w:t>
      </w:r>
      <w:r w:rsidR="00CA73A7">
        <w:rPr>
          <w:lang w:val="en-US"/>
        </w:rPr>
        <w:t>brought</w:t>
      </w:r>
      <w:r w:rsidRPr="00467AD1">
        <w:rPr>
          <w:lang w:val="en-US"/>
        </w:rPr>
        <w:t xml:space="preserve"> in copious rainfall in 2015 and 2017, respectively. </w:t>
      </w:r>
    </w:p>
    <w:p w14:paraId="1E3DB5FA" w14:textId="77777777" w:rsidR="00A86F74" w:rsidRDefault="00A86F74" w:rsidP="008453CB">
      <w:pPr>
        <w:spacing w:before="120" w:after="120" w:line="360" w:lineRule="auto"/>
        <w:rPr>
          <w:lang w:val="en-US"/>
        </w:rPr>
      </w:pPr>
      <w:r w:rsidRPr="00467AD1">
        <w:rPr>
          <w:lang w:val="en-US"/>
        </w:rPr>
        <w:t xml:space="preserve">Traditionally, the rainfall rate was captured by gauges as a direct measurement but only at </w:t>
      </w:r>
      <w:r w:rsidR="00E861C6">
        <w:rPr>
          <w:lang w:val="en-US"/>
        </w:rPr>
        <w:t xml:space="preserve">a </w:t>
      </w:r>
      <w:r w:rsidRPr="00467AD1">
        <w:rPr>
          <w:lang w:val="en-US"/>
        </w:rPr>
        <w:t>point</w:t>
      </w:r>
      <w:r w:rsidR="00D00342">
        <w:rPr>
          <w:lang w:val="en-US"/>
        </w:rPr>
        <w:t xml:space="preserve"> scale</w:t>
      </w:r>
      <w:r w:rsidR="00191908">
        <w:rPr>
          <w:lang w:val="en-US"/>
        </w:rPr>
        <w:t xml:space="preserve"> (</w:t>
      </w:r>
      <w:r w:rsidR="00191908" w:rsidRPr="00DA45DB">
        <w:rPr>
          <w:noProof/>
        </w:rPr>
        <w:t>Sarachi</w:t>
      </w:r>
      <w:r w:rsidR="00191908">
        <w:rPr>
          <w:noProof/>
        </w:rPr>
        <w:t xml:space="preserve"> et al., 2015)</w:t>
      </w:r>
      <w:r w:rsidRPr="00467AD1">
        <w:rPr>
          <w:lang w:val="en-US"/>
        </w:rPr>
        <w:t xml:space="preserve">. Even though gauge data are often treated as the </w:t>
      </w:r>
      <w:r w:rsidR="00CA3D6B">
        <w:rPr>
          <w:lang w:val="en-US"/>
        </w:rPr>
        <w:t>“ground truth” for rainfall measurement</w:t>
      </w:r>
      <w:r w:rsidRPr="00467AD1">
        <w:rPr>
          <w:lang w:val="en-US"/>
        </w:rPr>
        <w:t xml:space="preserve">, </w:t>
      </w:r>
      <w:r w:rsidR="004A7EBB">
        <w:rPr>
          <w:lang w:val="en-US"/>
        </w:rPr>
        <w:t xml:space="preserve">they are </w:t>
      </w:r>
      <w:r w:rsidRPr="00467AD1">
        <w:rPr>
          <w:lang w:val="en-US"/>
        </w:rPr>
        <w:t xml:space="preserve">still not impeccable </w:t>
      </w:r>
      <w:r w:rsidR="004A7EBB">
        <w:rPr>
          <w:lang w:val="en-US"/>
        </w:rPr>
        <w:t>due to</w:t>
      </w:r>
      <w:r w:rsidRPr="00467AD1">
        <w:rPr>
          <w:lang w:val="en-US"/>
        </w:rPr>
        <w:t xml:space="preserve"> splash-out </w:t>
      </w:r>
      <w:r w:rsidR="004A7EBB">
        <w:rPr>
          <w:lang w:val="en-US"/>
        </w:rPr>
        <w:t>during</w:t>
      </w:r>
      <w:r w:rsidRPr="00467AD1">
        <w:rPr>
          <w:lang w:val="en-US"/>
        </w:rPr>
        <w:t xml:space="preserve"> heavy rainfall, lack of sensitivity to light rain rates, under-catching by wind effect, and </w:t>
      </w:r>
      <w:r w:rsidRPr="00467AD1">
        <w:rPr>
          <w:lang w:val="en-US"/>
        </w:rPr>
        <w:lastRenderedPageBreak/>
        <w:t xml:space="preserve">evaporations </w:t>
      </w:r>
      <w:r>
        <w:rPr>
          <w:noProof/>
          <w:lang w:val="en-US"/>
        </w:rPr>
        <w:t>(</w:t>
      </w:r>
      <w:r w:rsidR="006C3DEC" w:rsidRPr="006C3DEC">
        <w:rPr>
          <w:noProof/>
          <w:lang w:val="en-US"/>
        </w:rPr>
        <w:t>Luyckx</w:t>
      </w:r>
      <w:r w:rsidR="006C3DEC">
        <w:rPr>
          <w:noProof/>
          <w:lang w:val="en-US"/>
        </w:rPr>
        <w:t xml:space="preserve"> &amp; </w:t>
      </w:r>
      <w:r w:rsidR="006C3DEC" w:rsidRPr="006C3DEC">
        <w:rPr>
          <w:noProof/>
          <w:lang w:val="en-US"/>
        </w:rPr>
        <w:t>Berlamont</w:t>
      </w:r>
      <w:r w:rsidR="00E861C6">
        <w:rPr>
          <w:noProof/>
          <w:lang w:val="en-US"/>
        </w:rPr>
        <w:t xml:space="preserve">, 2001; </w:t>
      </w:r>
      <w:r>
        <w:rPr>
          <w:noProof/>
          <w:lang w:val="en-US"/>
        </w:rPr>
        <w:t>Molini</w:t>
      </w:r>
      <w:r w:rsidR="00E861C6">
        <w:rPr>
          <w:noProof/>
          <w:lang w:val="en-US"/>
        </w:rPr>
        <w:t xml:space="preserve"> et al.</w:t>
      </w:r>
      <w:r>
        <w:rPr>
          <w:noProof/>
          <w:lang w:val="en-US"/>
        </w:rPr>
        <w:t>, 2005</w:t>
      </w:r>
      <w:r w:rsidR="00E861C6">
        <w:rPr>
          <w:noProof/>
          <w:lang w:val="en-US"/>
        </w:rPr>
        <w:t>; Hong &amp; Gourley, 2014;</w:t>
      </w:r>
      <w:r w:rsidR="00952FC7">
        <w:rPr>
          <w:noProof/>
          <w:lang w:val="en-US"/>
        </w:rPr>
        <w:t xml:space="preserve"> Dai et al., 2018</w:t>
      </w:r>
      <w:r>
        <w:rPr>
          <w:noProof/>
          <w:lang w:val="en-US"/>
        </w:rPr>
        <w:t>)</w:t>
      </w:r>
      <w:r>
        <w:rPr>
          <w:lang w:val="en-US"/>
        </w:rPr>
        <w:t>. Especially in heavy rain events</w:t>
      </w:r>
      <w:r w:rsidR="004705E4">
        <w:rPr>
          <w:lang w:val="en-US"/>
        </w:rPr>
        <w:t>,</w:t>
      </w:r>
      <w:r>
        <w:rPr>
          <w:lang w:val="en-US"/>
        </w:rPr>
        <w:t xml:space="preserve"> </w:t>
      </w:r>
      <w:r w:rsidR="004705E4">
        <w:rPr>
          <w:lang w:val="en-US"/>
        </w:rPr>
        <w:t xml:space="preserve">multiple studies </w:t>
      </w:r>
      <w:r w:rsidR="00A7496C">
        <w:rPr>
          <w:lang w:val="en-US"/>
        </w:rPr>
        <w:t xml:space="preserve">have </w:t>
      </w:r>
      <w:r>
        <w:rPr>
          <w:lang w:val="en-US"/>
        </w:rPr>
        <w:t>demonstrated that the error caused by these factors is not trivial</w:t>
      </w:r>
      <w:r w:rsidR="004705E4">
        <w:rPr>
          <w:lang w:val="en-US"/>
        </w:rPr>
        <w:t xml:space="preserve"> </w:t>
      </w:r>
      <w:r w:rsidR="004705E4">
        <w:rPr>
          <w:noProof/>
          <w:lang w:val="en-US"/>
        </w:rPr>
        <w:t>(</w:t>
      </w:r>
      <w:r w:rsidR="006C3DEC" w:rsidRPr="006C3DEC">
        <w:rPr>
          <w:noProof/>
          <w:lang w:val="en-US"/>
        </w:rPr>
        <w:t>Luyckx</w:t>
      </w:r>
      <w:r w:rsidR="006C3DEC">
        <w:rPr>
          <w:noProof/>
          <w:lang w:val="en-US"/>
        </w:rPr>
        <w:t xml:space="preserve"> &amp; </w:t>
      </w:r>
      <w:r w:rsidR="006C3DEC" w:rsidRPr="006C3DEC">
        <w:rPr>
          <w:noProof/>
          <w:lang w:val="en-US"/>
        </w:rPr>
        <w:t>Berlamont</w:t>
      </w:r>
      <w:r w:rsidR="004705E4">
        <w:rPr>
          <w:noProof/>
          <w:lang w:val="en-US"/>
        </w:rPr>
        <w:t>, 2001; Molini et al., 2005)</w:t>
      </w:r>
      <w:r>
        <w:rPr>
          <w:lang w:val="en-US"/>
        </w:rPr>
        <w:t xml:space="preserve">. </w:t>
      </w:r>
      <w:r w:rsidR="006C3DEC" w:rsidRPr="006C3DEC">
        <w:rPr>
          <w:noProof/>
          <w:lang w:val="en-US"/>
        </w:rPr>
        <w:t>Luyckx</w:t>
      </w:r>
      <w:r w:rsidR="006C3DEC">
        <w:rPr>
          <w:noProof/>
          <w:lang w:val="en-US"/>
        </w:rPr>
        <w:t xml:space="preserve"> </w:t>
      </w:r>
      <w:r w:rsidR="00E861C6">
        <w:rPr>
          <w:noProof/>
          <w:lang w:val="en-US"/>
        </w:rPr>
        <w:t>(</w:t>
      </w:r>
      <w:r>
        <w:rPr>
          <w:noProof/>
          <w:lang w:val="en-US"/>
        </w:rPr>
        <w:t>2001)</w:t>
      </w:r>
      <w:r>
        <w:rPr>
          <w:lang w:val="en-US"/>
        </w:rPr>
        <w:t xml:space="preserve"> </w:t>
      </w:r>
      <w:r w:rsidRPr="00467AD1">
        <w:rPr>
          <w:lang w:val="en-US"/>
        </w:rPr>
        <w:t xml:space="preserve">investigated the disadvantages of tipping bucket rain gauges during extreme weather conditions and found </w:t>
      </w:r>
      <w:r w:rsidR="00D8391E">
        <w:rPr>
          <w:lang w:val="en-US"/>
        </w:rPr>
        <w:t>there was underestimation of</w:t>
      </w:r>
      <w:r w:rsidRPr="00467AD1">
        <w:rPr>
          <w:lang w:val="en-US"/>
        </w:rPr>
        <w:t xml:space="preserve"> rainfall volumes due to loss of water during the tipping action </w:t>
      </w:r>
      <w:r w:rsidR="00C01651">
        <w:rPr>
          <w:lang w:val="en-US"/>
        </w:rPr>
        <w:t>from the comparison of 24 well calibrated gauges</w:t>
      </w:r>
      <w:r w:rsidRPr="00467AD1">
        <w:rPr>
          <w:lang w:val="en-US"/>
        </w:rPr>
        <w:t xml:space="preserve">. </w:t>
      </w:r>
      <w:proofErr w:type="spellStart"/>
      <w:r w:rsidR="00A30829">
        <w:rPr>
          <w:lang w:val="en-US"/>
        </w:rPr>
        <w:t>Molini</w:t>
      </w:r>
      <w:proofErr w:type="spellEnd"/>
      <w:r w:rsidR="00A30829">
        <w:rPr>
          <w:lang w:val="en-US"/>
        </w:rPr>
        <w:t xml:space="preserve"> et al. (2015) </w:t>
      </w:r>
      <w:r w:rsidR="009D53E9">
        <w:rPr>
          <w:lang w:val="en-US"/>
        </w:rPr>
        <w:t xml:space="preserve">quantified </w:t>
      </w:r>
      <w:r w:rsidR="00A30829">
        <w:rPr>
          <w:lang w:val="en-US"/>
        </w:rPr>
        <w:t xml:space="preserve">the bias </w:t>
      </w:r>
      <w:r w:rsidR="009D53E9">
        <w:rPr>
          <w:lang w:val="en-US"/>
        </w:rPr>
        <w:t xml:space="preserve">as an underestimation from 60% to 100% for the 1h design rainfall and return periods from 20 to 200 years. </w:t>
      </w:r>
      <w:r w:rsidR="00C83540">
        <w:rPr>
          <w:lang w:val="en-US"/>
        </w:rPr>
        <w:t>The w</w:t>
      </w:r>
      <w:r w:rsidR="00C83540" w:rsidRPr="00467AD1">
        <w:rPr>
          <w:lang w:val="en-US"/>
        </w:rPr>
        <w:t xml:space="preserve">ind </w:t>
      </w:r>
      <w:r w:rsidR="00C83540">
        <w:rPr>
          <w:lang w:val="en-US"/>
        </w:rPr>
        <w:t>from</w:t>
      </w:r>
      <w:r w:rsidR="00C83540" w:rsidRPr="00467AD1">
        <w:rPr>
          <w:lang w:val="en-US"/>
        </w:rPr>
        <w:t xml:space="preserve"> tropical cyclones would substantially affect the performance of rain gauges, with the relative bias ranging from 5 percent to 80 percent </w:t>
      </w:r>
      <w:r w:rsidR="00C83540">
        <w:rPr>
          <w:noProof/>
          <w:lang w:val="en-US"/>
        </w:rPr>
        <w:t>(Medlin et al.,2007; Pollock et al., 2010)</w:t>
      </w:r>
      <w:r w:rsidR="00C83540">
        <w:rPr>
          <w:lang w:val="en-US"/>
        </w:rPr>
        <w:t xml:space="preserve">. </w:t>
      </w:r>
      <w:r w:rsidR="003A4CE6">
        <w:rPr>
          <w:lang w:val="en-US"/>
        </w:rPr>
        <w:t xml:space="preserve">Besides </w:t>
      </w:r>
      <w:r w:rsidR="00F611FA">
        <w:rPr>
          <w:lang w:val="en-US"/>
        </w:rPr>
        <w:t xml:space="preserve">the </w:t>
      </w:r>
      <w:r w:rsidR="003A4CE6">
        <w:rPr>
          <w:lang w:val="en-US"/>
        </w:rPr>
        <w:t>systematic error, w</w:t>
      </w:r>
      <w:r w:rsidRPr="00467AD1">
        <w:rPr>
          <w:lang w:val="en-US"/>
        </w:rPr>
        <w:t>hen</w:t>
      </w:r>
      <w:r w:rsidR="00F611FA">
        <w:rPr>
          <w:lang w:val="en-US"/>
        </w:rPr>
        <w:t xml:space="preserve"> interpolating point samples to be spatial</w:t>
      </w:r>
      <w:r w:rsidR="001B404E">
        <w:rPr>
          <w:lang w:val="en-US"/>
        </w:rPr>
        <w:t>ly</w:t>
      </w:r>
      <w:r w:rsidR="00F611FA">
        <w:rPr>
          <w:lang w:val="en-US"/>
        </w:rPr>
        <w:t xml:space="preserve"> representative</w:t>
      </w:r>
      <w:r w:rsidR="001B404E">
        <w:rPr>
          <w:lang w:val="en-US"/>
        </w:rPr>
        <w:t xml:space="preserve"> and comparable with radar</w:t>
      </w:r>
      <w:r w:rsidRPr="00467AD1">
        <w:rPr>
          <w:lang w:val="en-US"/>
        </w:rPr>
        <w:t xml:space="preserve">, </w:t>
      </w:r>
      <w:r w:rsidR="008A3C95">
        <w:rPr>
          <w:lang w:val="en-US"/>
        </w:rPr>
        <w:t xml:space="preserve">errors caused by interpolation </w:t>
      </w:r>
      <w:r w:rsidR="001B404E">
        <w:rPr>
          <w:lang w:val="en-US"/>
        </w:rPr>
        <w:t>accounts</w:t>
      </w:r>
      <w:r w:rsidR="00F611FA">
        <w:rPr>
          <w:lang w:val="en-US"/>
        </w:rPr>
        <w:t xml:space="preserve"> </w:t>
      </w:r>
      <w:r w:rsidR="001B404E">
        <w:rPr>
          <w:lang w:val="en-US"/>
        </w:rPr>
        <w:t>for</w:t>
      </w:r>
      <w:r w:rsidR="003229CC">
        <w:rPr>
          <w:lang w:val="en-US"/>
        </w:rPr>
        <w:t xml:space="preserve"> </w:t>
      </w:r>
      <w:r w:rsidR="001B404E">
        <w:rPr>
          <w:lang w:val="en-US"/>
        </w:rPr>
        <w:t xml:space="preserve">50% to 80% of the total difference </w:t>
      </w:r>
      <w:r w:rsidRPr="00467AD1">
        <w:rPr>
          <w:lang w:val="en-US"/>
        </w:rPr>
        <w:t>depending upon the gauge quality and density</w:t>
      </w:r>
      <w:r w:rsidR="001B404E">
        <w:rPr>
          <w:lang w:val="en-US"/>
        </w:rPr>
        <w:t xml:space="preserve"> </w:t>
      </w:r>
      <w:r w:rsidR="001B404E" w:rsidRPr="001B404E">
        <w:rPr>
          <w:lang w:val="en-US"/>
        </w:rPr>
        <w:t>(</w:t>
      </w:r>
      <w:proofErr w:type="spellStart"/>
      <w:r w:rsidR="001B404E" w:rsidRPr="001B404E">
        <w:rPr>
          <w:lang w:val="en-US"/>
        </w:rPr>
        <w:t>Ciach</w:t>
      </w:r>
      <w:proofErr w:type="spellEnd"/>
      <w:r w:rsidR="001B404E" w:rsidRPr="001B404E">
        <w:rPr>
          <w:lang w:val="en-US"/>
        </w:rPr>
        <w:t xml:space="preserve"> and </w:t>
      </w:r>
      <w:proofErr w:type="spellStart"/>
      <w:r w:rsidR="001B404E" w:rsidRPr="001B404E">
        <w:rPr>
          <w:lang w:val="en-US"/>
        </w:rPr>
        <w:t>Krajewski</w:t>
      </w:r>
      <w:proofErr w:type="spellEnd"/>
      <w:r w:rsidR="001B404E" w:rsidRPr="001B404E">
        <w:rPr>
          <w:lang w:val="en-US"/>
        </w:rPr>
        <w:t xml:space="preserve"> 1999</w:t>
      </w:r>
      <w:r w:rsidR="001B404E">
        <w:rPr>
          <w:lang w:val="en-US"/>
        </w:rPr>
        <w:t xml:space="preserve">; </w:t>
      </w:r>
      <w:r w:rsidR="001B404E">
        <w:rPr>
          <w:noProof/>
          <w:lang w:val="en-US"/>
        </w:rPr>
        <w:t>Dai et al., 2018</w:t>
      </w:r>
      <w:r w:rsidR="001B404E" w:rsidRPr="001B404E">
        <w:rPr>
          <w:lang w:val="en-US"/>
        </w:rPr>
        <w:t xml:space="preserve">). </w:t>
      </w:r>
      <w:r w:rsidR="00F50896">
        <w:rPr>
          <w:noProof/>
          <w:lang w:val="en-US"/>
        </w:rPr>
        <w:t xml:space="preserve">Stampoulis and Anagnostou (2012) discovered that </w:t>
      </w:r>
      <w:r w:rsidR="00F50896">
        <w:rPr>
          <w:lang w:val="en-US"/>
        </w:rPr>
        <w:t>t</w:t>
      </w:r>
      <w:r w:rsidRPr="00467AD1">
        <w:rPr>
          <w:lang w:val="en-US"/>
        </w:rPr>
        <w:t>he convective nature of rainfall can also increase gauge-interpolation uncertainties</w:t>
      </w:r>
      <w:r>
        <w:rPr>
          <w:lang w:val="en-US"/>
        </w:rPr>
        <w:t xml:space="preserve">. </w:t>
      </w:r>
      <w:r w:rsidR="00A30829">
        <w:rPr>
          <w:lang w:val="en-US"/>
        </w:rPr>
        <w:t>It</w:t>
      </w:r>
      <w:r>
        <w:rPr>
          <w:lang w:val="en-US"/>
        </w:rPr>
        <w:t xml:space="preserve"> may be problematic when one applies gauge correction for other products e.g., radar</w:t>
      </w:r>
      <w:r w:rsidR="00E74DCC">
        <w:rPr>
          <w:lang w:val="en-US"/>
        </w:rPr>
        <w:t xml:space="preserve"> QPE</w:t>
      </w:r>
      <w:r>
        <w:rPr>
          <w:lang w:val="en-US"/>
        </w:rPr>
        <w:t>, satellite</w:t>
      </w:r>
      <w:r w:rsidR="00E74DCC">
        <w:rPr>
          <w:lang w:val="en-US"/>
        </w:rPr>
        <w:t xml:space="preserve"> precipitation estimation</w:t>
      </w:r>
      <w:r>
        <w:rPr>
          <w:lang w:val="en-US"/>
        </w:rPr>
        <w:t xml:space="preserve"> in </w:t>
      </w:r>
      <w:r w:rsidR="008B68A1">
        <w:rPr>
          <w:lang w:val="en-US"/>
        </w:rPr>
        <w:t>the</w:t>
      </w:r>
      <w:r>
        <w:rPr>
          <w:lang w:val="en-US"/>
        </w:rPr>
        <w:t xml:space="preserve"> event. </w:t>
      </w:r>
    </w:p>
    <w:p w14:paraId="407AF21D" w14:textId="77777777" w:rsidR="00A86F74" w:rsidRDefault="0053225D" w:rsidP="008453CB">
      <w:pPr>
        <w:spacing w:before="120" w:after="120" w:line="360" w:lineRule="auto"/>
        <w:rPr>
          <w:lang w:val="en-US"/>
        </w:rPr>
      </w:pPr>
      <w:r>
        <w:rPr>
          <w:lang w:val="en-US"/>
        </w:rPr>
        <w:t>In the past few decades,</w:t>
      </w:r>
      <w:r w:rsidR="00A86F74" w:rsidRPr="00507EF1">
        <w:rPr>
          <w:lang w:val="en-US"/>
        </w:rPr>
        <w:t xml:space="preserve"> the emerging radar technology has been applied in </w:t>
      </w:r>
      <w:r>
        <w:rPr>
          <w:lang w:val="en-US"/>
        </w:rPr>
        <w:t>Meteorology</w:t>
      </w:r>
      <w:r w:rsidR="00A86F74" w:rsidRPr="00507EF1">
        <w:rPr>
          <w:lang w:val="en-US"/>
        </w:rPr>
        <w:t xml:space="preserve"> to measure rain rate by emitting and receiving electromagnetic signals. The most prominent advantage of radar over rain gauges is that radar provides a more refined spati</w:t>
      </w:r>
      <w:r w:rsidR="001D6831">
        <w:rPr>
          <w:lang w:val="en-US"/>
        </w:rPr>
        <w:t>o</w:t>
      </w:r>
      <w:r w:rsidR="00A86F74" w:rsidRPr="00507EF1">
        <w:rPr>
          <w:lang w:val="en-US"/>
        </w:rPr>
        <w:t xml:space="preserve">temporal scale and </w:t>
      </w:r>
      <w:r w:rsidR="001D6831">
        <w:rPr>
          <w:lang w:val="en-US"/>
        </w:rPr>
        <w:t xml:space="preserve">a </w:t>
      </w:r>
      <w:r w:rsidR="00A86F74" w:rsidRPr="00507EF1">
        <w:rPr>
          <w:lang w:val="en-US"/>
        </w:rPr>
        <w:t xml:space="preserve">larger area coverage </w:t>
      </w:r>
      <w:r w:rsidR="00A86F74">
        <w:rPr>
          <w:noProof/>
          <w:lang w:val="en-US"/>
        </w:rPr>
        <w:t>(He</w:t>
      </w:r>
      <w:r w:rsidR="00A110D2">
        <w:rPr>
          <w:noProof/>
          <w:lang w:val="en-US"/>
        </w:rPr>
        <w:t xml:space="preserve"> et al., </w:t>
      </w:r>
      <w:r w:rsidR="00A86F74">
        <w:rPr>
          <w:noProof/>
          <w:lang w:val="en-US"/>
        </w:rPr>
        <w:t>2013)</w:t>
      </w:r>
      <w:r w:rsidR="00A86F74">
        <w:rPr>
          <w:lang w:val="en-US"/>
        </w:rPr>
        <w:t xml:space="preserve">. </w:t>
      </w:r>
      <w:r w:rsidR="00A86F74" w:rsidRPr="00507EF1">
        <w:rPr>
          <w:lang w:val="en-US"/>
        </w:rPr>
        <w:t>However, since it is an indirect measurement</w:t>
      </w:r>
      <w:r>
        <w:rPr>
          <w:lang w:val="en-US"/>
        </w:rPr>
        <w:t xml:space="preserve"> of rain rate</w:t>
      </w:r>
      <w:r w:rsidR="00A86F74" w:rsidRPr="00507EF1">
        <w:rPr>
          <w:lang w:val="en-US"/>
        </w:rPr>
        <w:t xml:space="preserve">, radar </w:t>
      </w:r>
      <w:r>
        <w:rPr>
          <w:lang w:val="en-US"/>
        </w:rPr>
        <w:t xml:space="preserve">technology </w:t>
      </w:r>
      <w:r w:rsidR="00A86F74" w:rsidRPr="00507EF1">
        <w:rPr>
          <w:lang w:val="en-US"/>
        </w:rPr>
        <w:t xml:space="preserve">itself produces and propagates errors in the end products. </w:t>
      </w:r>
      <w:r>
        <w:rPr>
          <w:lang w:val="en-US"/>
        </w:rPr>
        <w:t>The</w:t>
      </w:r>
      <w:r w:rsidR="00A86F74" w:rsidRPr="00507EF1">
        <w:rPr>
          <w:lang w:val="en-US"/>
        </w:rPr>
        <w:t xml:space="preserve"> uncertainties </w:t>
      </w:r>
      <w:r>
        <w:rPr>
          <w:lang w:val="en-US"/>
        </w:rPr>
        <w:t xml:space="preserve">of radar-based precipitation estimation </w:t>
      </w:r>
      <w:r w:rsidR="00A86F74" w:rsidRPr="00507EF1">
        <w:rPr>
          <w:lang w:val="en-US"/>
        </w:rPr>
        <w:t xml:space="preserve">can be categorized as incorrect calibration, sampling representativeness, non-weather echoes, and errors in Z-R relations </w:t>
      </w:r>
      <w:r w:rsidR="00A86F74">
        <w:rPr>
          <w:noProof/>
          <w:lang w:val="en-US"/>
        </w:rPr>
        <w:t>(Medlin et al., 2007; Ryzhkov</w:t>
      </w:r>
      <w:r w:rsidR="00CC6C62">
        <w:rPr>
          <w:noProof/>
          <w:lang w:val="en-US"/>
        </w:rPr>
        <w:t xml:space="preserve"> et al.</w:t>
      </w:r>
      <w:r w:rsidR="00A86F74">
        <w:rPr>
          <w:noProof/>
          <w:lang w:val="en-US"/>
        </w:rPr>
        <w:t>, 2014</w:t>
      </w:r>
      <w:r w:rsidR="00415D45">
        <w:rPr>
          <w:noProof/>
          <w:lang w:val="en-US"/>
        </w:rPr>
        <w:t>;</w:t>
      </w:r>
      <w:r w:rsidR="00415D45" w:rsidRPr="00415D45">
        <w:rPr>
          <w:noProof/>
          <w:lang w:val="en-US"/>
        </w:rPr>
        <w:t xml:space="preserve"> </w:t>
      </w:r>
      <w:r w:rsidR="00415D45">
        <w:rPr>
          <w:noProof/>
          <w:lang w:val="en-US"/>
        </w:rPr>
        <w:t xml:space="preserve">Kirstetter et al., 2015; </w:t>
      </w:r>
      <w:r w:rsidR="00FC17C2">
        <w:rPr>
          <w:noProof/>
          <w:lang w:val="en-US"/>
        </w:rPr>
        <w:t>Cao et al.,</w:t>
      </w:r>
      <w:r w:rsidR="00B03BC5">
        <w:rPr>
          <w:noProof/>
          <w:lang w:val="en-US"/>
        </w:rPr>
        <w:t xml:space="preserve"> 2018</w:t>
      </w:r>
      <w:r w:rsidR="00FC17C2">
        <w:rPr>
          <w:noProof/>
          <w:lang w:val="en-US"/>
        </w:rPr>
        <w:t xml:space="preserve">; </w:t>
      </w:r>
      <w:r w:rsidR="00415D45">
        <w:rPr>
          <w:noProof/>
          <w:lang w:val="en-US"/>
        </w:rPr>
        <w:t>Dai et al., 2018</w:t>
      </w:r>
      <w:r w:rsidR="00A86F74">
        <w:rPr>
          <w:noProof/>
          <w:lang w:val="en-US"/>
        </w:rPr>
        <w:t>)</w:t>
      </w:r>
      <w:r w:rsidR="00A86F74">
        <w:rPr>
          <w:lang w:val="en-US"/>
        </w:rPr>
        <w:t xml:space="preserve">. </w:t>
      </w:r>
      <w:r w:rsidR="00A86F74" w:rsidRPr="00507EF1">
        <w:rPr>
          <w:lang w:val="en-US"/>
        </w:rPr>
        <w:t xml:space="preserve">These </w:t>
      </w:r>
      <w:r>
        <w:rPr>
          <w:lang w:val="en-US"/>
        </w:rPr>
        <w:t>intrinsic</w:t>
      </w:r>
      <w:r w:rsidR="00A86F74" w:rsidRPr="00507EF1">
        <w:rPr>
          <w:lang w:val="en-US"/>
        </w:rPr>
        <w:t xml:space="preserve"> systematic errors are challenging to mitigate </w:t>
      </w:r>
      <w:r>
        <w:rPr>
          <w:lang w:val="en-US"/>
        </w:rPr>
        <w:t>by improving radar technology alone</w:t>
      </w:r>
      <w:r w:rsidR="00A86F74" w:rsidRPr="00507EF1">
        <w:rPr>
          <w:lang w:val="en-US"/>
        </w:rPr>
        <w:t xml:space="preserve">. Thus, many researchers tend to </w:t>
      </w:r>
      <w:r w:rsidR="004C122D">
        <w:rPr>
          <w:lang w:val="en-US"/>
        </w:rPr>
        <w:t>blend</w:t>
      </w:r>
      <w:r w:rsidR="00A86F74" w:rsidRPr="00507EF1">
        <w:rPr>
          <w:lang w:val="en-US"/>
        </w:rPr>
        <w:t xml:space="preserve"> radar with </w:t>
      </w:r>
      <w:r w:rsidR="00A15FD9">
        <w:rPr>
          <w:lang w:val="en-US"/>
        </w:rPr>
        <w:t xml:space="preserve">rain </w:t>
      </w:r>
      <w:r w:rsidR="00A86F74" w:rsidRPr="00507EF1">
        <w:rPr>
          <w:lang w:val="en-US"/>
        </w:rPr>
        <w:t>gauges and satellites to improve the radar performance e.g.</w:t>
      </w:r>
      <w:r w:rsidR="00E60D44">
        <w:rPr>
          <w:lang w:val="en-US"/>
        </w:rPr>
        <w:t>,</w:t>
      </w:r>
      <w:r w:rsidR="00A86F74" w:rsidRPr="00507EF1">
        <w:rPr>
          <w:lang w:val="en-US"/>
        </w:rPr>
        <w:t xml:space="preserve"> Kriging with External Drift (KED</w:t>
      </w:r>
      <w:r w:rsidR="00DD4F17">
        <w:rPr>
          <w:lang w:val="en-US"/>
        </w:rPr>
        <w:t>;</w:t>
      </w:r>
      <w:r w:rsidR="00A86F74">
        <w:rPr>
          <w:lang w:val="en-US"/>
        </w:rPr>
        <w:t xml:space="preserve"> </w:t>
      </w:r>
      <w:r w:rsidR="00A86F74">
        <w:rPr>
          <w:noProof/>
          <w:lang w:val="en-US"/>
        </w:rPr>
        <w:t>Jewell &amp; Gaussiat, 2015</w:t>
      </w:r>
      <w:r w:rsidR="00B90816">
        <w:rPr>
          <w:noProof/>
          <w:lang w:val="en-US"/>
        </w:rPr>
        <w:t>; Cecinati et al., 2018</w:t>
      </w:r>
      <w:r w:rsidR="00A86F74">
        <w:rPr>
          <w:noProof/>
          <w:lang w:val="en-US"/>
        </w:rPr>
        <w:t>)</w:t>
      </w:r>
      <w:r w:rsidR="00A86F74">
        <w:rPr>
          <w:lang w:val="en-US"/>
        </w:rPr>
        <w:t>, Mean Field Bias Correction (MFB</w:t>
      </w:r>
      <w:r w:rsidR="00DD4F17">
        <w:rPr>
          <w:lang w:val="en-US"/>
        </w:rPr>
        <w:t xml:space="preserve">; </w:t>
      </w:r>
      <w:r w:rsidR="00A86F74">
        <w:rPr>
          <w:noProof/>
          <w:lang w:val="en-US"/>
        </w:rPr>
        <w:t>Yoo</w:t>
      </w:r>
      <w:r w:rsidR="00B90816">
        <w:rPr>
          <w:noProof/>
          <w:lang w:val="en-US"/>
        </w:rPr>
        <w:t xml:space="preserve"> et al.</w:t>
      </w:r>
      <w:r w:rsidR="00A86F74">
        <w:rPr>
          <w:noProof/>
          <w:lang w:val="en-US"/>
        </w:rPr>
        <w:t>, 2014)</w:t>
      </w:r>
      <w:r w:rsidR="00A86F74">
        <w:rPr>
          <w:lang w:val="en-US"/>
        </w:rPr>
        <w:t xml:space="preserve">. </w:t>
      </w:r>
      <w:r w:rsidR="005F5952">
        <w:rPr>
          <w:lang w:val="en-US"/>
        </w:rPr>
        <w:t xml:space="preserve">A few studies revealed the bias of radar rainfall product in excessive rainfall events (Medlin et al., 2007; Kidd et al., 2011; Chen et al., 2013; Cao et al., 2018). </w:t>
      </w:r>
      <w:r w:rsidR="00A86F74">
        <w:rPr>
          <w:noProof/>
          <w:lang w:val="en-US"/>
        </w:rPr>
        <w:t>Kidd</w:t>
      </w:r>
      <w:r w:rsidR="00333180">
        <w:rPr>
          <w:noProof/>
          <w:lang w:val="en-US"/>
        </w:rPr>
        <w:t xml:space="preserve"> et al.</w:t>
      </w:r>
      <w:r w:rsidR="00A86F74">
        <w:rPr>
          <w:noProof/>
          <w:lang w:val="en-US"/>
        </w:rPr>
        <w:t xml:space="preserve"> </w:t>
      </w:r>
      <w:r w:rsidR="00B90816">
        <w:rPr>
          <w:noProof/>
          <w:lang w:val="en-US"/>
        </w:rPr>
        <w:t>(</w:t>
      </w:r>
      <w:r w:rsidR="00A86F74">
        <w:rPr>
          <w:noProof/>
          <w:lang w:val="en-US"/>
        </w:rPr>
        <w:t>2011)</w:t>
      </w:r>
      <w:r w:rsidR="00A86F74">
        <w:rPr>
          <w:lang w:val="en-US"/>
        </w:rPr>
        <w:t xml:space="preserve"> </w:t>
      </w:r>
      <w:r w:rsidR="00A86F74" w:rsidRPr="00507EF1">
        <w:rPr>
          <w:lang w:val="en-US"/>
        </w:rPr>
        <w:t xml:space="preserve">compared ground radar </w:t>
      </w:r>
      <w:r w:rsidR="002313C0">
        <w:rPr>
          <w:lang w:val="en-US"/>
        </w:rPr>
        <w:t>Quantitative Precipitation Estimation (</w:t>
      </w:r>
      <w:r w:rsidR="00A86F74" w:rsidRPr="00507EF1">
        <w:rPr>
          <w:lang w:val="en-US"/>
        </w:rPr>
        <w:t>QPE</w:t>
      </w:r>
      <w:r w:rsidR="002313C0">
        <w:rPr>
          <w:lang w:val="en-US"/>
        </w:rPr>
        <w:t>)</w:t>
      </w:r>
      <w:r w:rsidR="00A86F74" w:rsidRPr="00507EF1">
        <w:rPr>
          <w:lang w:val="en-US"/>
        </w:rPr>
        <w:t xml:space="preserve"> with gauge data in Germany, and </w:t>
      </w:r>
      <w:r w:rsidR="00333180">
        <w:rPr>
          <w:lang w:val="en-US"/>
        </w:rPr>
        <w:lastRenderedPageBreak/>
        <w:t>the results indicated radar</w:t>
      </w:r>
      <w:r w:rsidR="00A86F74" w:rsidRPr="00507EF1">
        <w:rPr>
          <w:lang w:val="en-US"/>
        </w:rPr>
        <w:t xml:space="preserve"> overestimat</w:t>
      </w:r>
      <w:r w:rsidR="00333180">
        <w:rPr>
          <w:lang w:val="en-US"/>
        </w:rPr>
        <w:t>ion</w:t>
      </w:r>
      <w:r w:rsidR="00A86F74" w:rsidRPr="00507EF1">
        <w:rPr>
          <w:lang w:val="en-US"/>
        </w:rPr>
        <w:t xml:space="preserve"> in convective rainfall regimes</w:t>
      </w:r>
      <w:r w:rsidR="00A86F74">
        <w:rPr>
          <w:lang w:val="en-US"/>
        </w:rPr>
        <w:t xml:space="preserve">. </w:t>
      </w:r>
      <w:r w:rsidR="00A86F74">
        <w:rPr>
          <w:noProof/>
          <w:lang w:val="en-US"/>
        </w:rPr>
        <w:t xml:space="preserve">Medlin et al. </w:t>
      </w:r>
      <w:r w:rsidR="00333180">
        <w:rPr>
          <w:noProof/>
          <w:lang w:val="en-US"/>
        </w:rPr>
        <w:t>(</w:t>
      </w:r>
      <w:r w:rsidR="00A86F74">
        <w:rPr>
          <w:noProof/>
          <w:lang w:val="en-US"/>
        </w:rPr>
        <w:t>2007)</w:t>
      </w:r>
      <w:r w:rsidR="00A86F74">
        <w:rPr>
          <w:lang w:val="en-US"/>
        </w:rPr>
        <w:t xml:space="preserve"> </w:t>
      </w:r>
      <w:r w:rsidR="00A86F74" w:rsidRPr="00507EF1">
        <w:rPr>
          <w:lang w:val="en-US"/>
        </w:rPr>
        <w:t xml:space="preserve">evaluated National Weather Service (NWS) Weather Surveillance Radar-1988 Doppler (WSR-88D) during </w:t>
      </w:r>
      <w:r w:rsidR="00333180">
        <w:rPr>
          <w:lang w:val="en-US"/>
        </w:rPr>
        <w:t>H</w:t>
      </w:r>
      <w:r w:rsidR="00A86F74" w:rsidRPr="00507EF1">
        <w:rPr>
          <w:lang w:val="en-US"/>
        </w:rPr>
        <w:t xml:space="preserve">urricane Danny. They concluded </w:t>
      </w:r>
      <w:r w:rsidR="00333180">
        <w:rPr>
          <w:lang w:val="en-US"/>
        </w:rPr>
        <w:t xml:space="preserve">that </w:t>
      </w:r>
      <w:r w:rsidR="00A86F74" w:rsidRPr="00507EF1">
        <w:rPr>
          <w:lang w:val="en-US"/>
        </w:rPr>
        <w:t>both radar and rain gauge seriously underestimated rainfall.</w:t>
      </w:r>
      <w:r w:rsidR="006862C1">
        <w:rPr>
          <w:lang w:val="en-US"/>
        </w:rPr>
        <w:t xml:space="preserve"> Cao et al. (2018) evaluated the performance of S-band dual-polarized radar in Hurricane Irma</w:t>
      </w:r>
      <w:r w:rsidR="00035AE5">
        <w:rPr>
          <w:lang w:val="en-US"/>
        </w:rPr>
        <w:t xml:space="preserve"> in which the radar showed </w:t>
      </w:r>
      <w:r w:rsidR="00A71E28">
        <w:rPr>
          <w:lang w:val="en-US"/>
        </w:rPr>
        <w:t>nearly</w:t>
      </w:r>
      <w:r w:rsidR="00035AE5">
        <w:rPr>
          <w:lang w:val="en-US"/>
        </w:rPr>
        <w:t xml:space="preserve"> 50% of underestimation.</w:t>
      </w:r>
      <w:r w:rsidR="003B6717">
        <w:rPr>
          <w:lang w:val="en-US"/>
        </w:rPr>
        <w:t xml:space="preserve"> </w:t>
      </w:r>
      <w:r w:rsidR="003B6717">
        <w:rPr>
          <w:noProof/>
          <w:lang w:val="en-US"/>
        </w:rPr>
        <w:t>Gao et al., (2018)</w:t>
      </w:r>
      <w:r w:rsidR="003B6717">
        <w:rPr>
          <w:lang w:val="en-US"/>
        </w:rPr>
        <w:t xml:space="preserve"> </w:t>
      </w:r>
      <w:r w:rsidR="003B6717" w:rsidRPr="00832260">
        <w:rPr>
          <w:lang w:val="en-US"/>
        </w:rPr>
        <w:t xml:space="preserve">evaluated the performance of </w:t>
      </w:r>
      <w:r w:rsidR="003B6717">
        <w:rPr>
          <w:lang w:val="en-US"/>
        </w:rPr>
        <w:t>Multi-Radar Multi-Sensor (</w:t>
      </w:r>
      <w:r w:rsidR="003B6717" w:rsidRPr="00832260">
        <w:rPr>
          <w:lang w:val="en-US"/>
        </w:rPr>
        <w:t>MRMS</w:t>
      </w:r>
      <w:r w:rsidR="003B6717">
        <w:rPr>
          <w:lang w:val="en-US"/>
        </w:rPr>
        <w:t>)</w:t>
      </w:r>
      <w:r w:rsidR="003B6717" w:rsidRPr="00832260">
        <w:rPr>
          <w:lang w:val="en-US"/>
        </w:rPr>
        <w:t xml:space="preserve"> QPE during hurricane Harvey, they envisioned MRMS QPE underestimated total accumulated rainfall by a small factor and overestimated very light precipitation</w:t>
      </w:r>
    </w:p>
    <w:p w14:paraId="47A72883" w14:textId="77777777" w:rsidR="00A86F74" w:rsidRDefault="00A86F74" w:rsidP="008453CB">
      <w:pPr>
        <w:spacing w:before="120" w:after="120" w:line="360" w:lineRule="auto"/>
        <w:rPr>
          <w:lang w:val="en-US"/>
        </w:rPr>
      </w:pPr>
      <w:r w:rsidRPr="00507EF1">
        <w:rPr>
          <w:lang w:val="en-US"/>
        </w:rPr>
        <w:t xml:space="preserve">Another commonly used data source is </w:t>
      </w:r>
      <w:r w:rsidR="00A870DB">
        <w:rPr>
          <w:lang w:val="en-US"/>
        </w:rPr>
        <w:t>remote sensing</w:t>
      </w:r>
      <w:r w:rsidR="001F4F27">
        <w:rPr>
          <w:lang w:val="en-US"/>
        </w:rPr>
        <w:t xml:space="preserve"> satellite</w:t>
      </w:r>
      <w:r w:rsidR="00A870DB">
        <w:rPr>
          <w:lang w:val="en-US"/>
        </w:rPr>
        <w:t>,</w:t>
      </w:r>
      <w:r w:rsidRPr="00507EF1">
        <w:rPr>
          <w:lang w:val="en-US"/>
        </w:rPr>
        <w:t xml:space="preserve"> attributing to the advantage</w:t>
      </w:r>
      <w:r w:rsidR="00A870DB">
        <w:rPr>
          <w:lang w:val="en-US"/>
        </w:rPr>
        <w:t>s</w:t>
      </w:r>
      <w:r w:rsidRPr="00507EF1">
        <w:rPr>
          <w:lang w:val="en-US"/>
        </w:rPr>
        <w:t xml:space="preserve"> of broad spatial coverage and </w:t>
      </w:r>
      <w:r w:rsidR="00DD4F17" w:rsidRPr="00DD4F17">
        <w:rPr>
          <w:lang w:val="en-US"/>
        </w:rPr>
        <w:t>uninhibition</w:t>
      </w:r>
      <w:r w:rsidR="00DD4F17">
        <w:rPr>
          <w:lang w:val="en-US"/>
        </w:rPr>
        <w:t xml:space="preserve"> </w:t>
      </w:r>
      <w:r w:rsidR="00A870DB">
        <w:rPr>
          <w:lang w:val="en-US"/>
        </w:rPr>
        <w:t>by complex terrains (Mei et al., 2014</w:t>
      </w:r>
      <w:r w:rsidR="00191908">
        <w:rPr>
          <w:lang w:val="en-US"/>
        </w:rPr>
        <w:t xml:space="preserve">; </w:t>
      </w:r>
      <w:r w:rsidR="00191908" w:rsidRPr="00DA45DB">
        <w:rPr>
          <w:noProof/>
        </w:rPr>
        <w:t>Sarachi</w:t>
      </w:r>
      <w:r w:rsidR="00191908">
        <w:rPr>
          <w:noProof/>
        </w:rPr>
        <w:t xml:space="preserve"> et al., 2015</w:t>
      </w:r>
      <w:r w:rsidR="00A870DB">
        <w:rPr>
          <w:lang w:val="en-US"/>
        </w:rPr>
        <w:t>)</w:t>
      </w:r>
      <w:r w:rsidRPr="00507EF1">
        <w:rPr>
          <w:lang w:val="en-US"/>
        </w:rPr>
        <w:t>. Satellite</w:t>
      </w:r>
      <w:r w:rsidR="002313C0">
        <w:rPr>
          <w:lang w:val="en-US"/>
        </w:rPr>
        <w:t>-based precipitation products</w:t>
      </w:r>
      <w:r w:rsidRPr="00507EF1">
        <w:rPr>
          <w:lang w:val="en-US"/>
        </w:rPr>
        <w:t xml:space="preserve"> utilize the information provided by </w:t>
      </w:r>
      <w:r w:rsidR="00A870DB">
        <w:rPr>
          <w:lang w:val="en-US"/>
        </w:rPr>
        <w:t>visible-infrared (VIS-IR)</w:t>
      </w:r>
      <w:r w:rsidRPr="00507EF1">
        <w:rPr>
          <w:lang w:val="en-US"/>
        </w:rPr>
        <w:t xml:space="preserve"> channels from geostationary (GEO) satellites, passive microwave</w:t>
      </w:r>
      <w:r w:rsidR="00A870DB">
        <w:rPr>
          <w:lang w:val="en-US"/>
        </w:rPr>
        <w:t xml:space="preserve"> (PMW)</w:t>
      </w:r>
      <w:r w:rsidRPr="00507EF1">
        <w:rPr>
          <w:lang w:val="en-US"/>
        </w:rPr>
        <w:t xml:space="preserve"> sensors, and spaceborne radar from low orbiting (LEO) satellites. </w:t>
      </w:r>
      <w:r w:rsidR="002313C0">
        <w:rPr>
          <w:lang w:val="en-US"/>
        </w:rPr>
        <w:t>Just like weather</w:t>
      </w:r>
      <w:r w:rsidRPr="00507EF1">
        <w:rPr>
          <w:lang w:val="en-US"/>
        </w:rPr>
        <w:t xml:space="preserve"> radar</w:t>
      </w:r>
      <w:r w:rsidR="002313C0">
        <w:rPr>
          <w:lang w:val="en-US"/>
        </w:rPr>
        <w:t xml:space="preserve"> QPE</w:t>
      </w:r>
      <w:r w:rsidRPr="00507EF1">
        <w:rPr>
          <w:lang w:val="en-US"/>
        </w:rPr>
        <w:t xml:space="preserve">, satellite rainfall retrieval is an indirect measurement of rainfall. It is certain that the relationship between </w:t>
      </w:r>
      <w:r w:rsidR="003B7A8C">
        <w:rPr>
          <w:lang w:val="en-US"/>
        </w:rPr>
        <w:t xml:space="preserve">the </w:t>
      </w:r>
      <w:r w:rsidR="003B7A8C" w:rsidRPr="00507EF1">
        <w:rPr>
          <w:lang w:val="en-US"/>
        </w:rPr>
        <w:t xml:space="preserve">satellite </w:t>
      </w:r>
      <w:r w:rsidRPr="00507EF1">
        <w:rPr>
          <w:lang w:val="en-US"/>
        </w:rPr>
        <w:t>radiances retriev</w:t>
      </w:r>
      <w:r w:rsidR="003B7A8C">
        <w:rPr>
          <w:lang w:val="en-US"/>
        </w:rPr>
        <w:t>al</w:t>
      </w:r>
      <w:r w:rsidRPr="00507EF1">
        <w:rPr>
          <w:lang w:val="en-US"/>
        </w:rPr>
        <w:t xml:space="preserve"> and rain rate is less </w:t>
      </w:r>
      <w:r w:rsidR="005E31DB">
        <w:rPr>
          <w:lang w:val="en-US"/>
        </w:rPr>
        <w:t>robust</w:t>
      </w:r>
      <w:r w:rsidRPr="00507EF1">
        <w:rPr>
          <w:lang w:val="en-US"/>
        </w:rPr>
        <w:t xml:space="preserve"> as </w:t>
      </w:r>
      <w:r w:rsidR="00353E41">
        <w:rPr>
          <w:lang w:val="en-US"/>
        </w:rPr>
        <w:t xml:space="preserve">radar reflectivity </w:t>
      </w:r>
      <w:r w:rsidRPr="00507EF1">
        <w:rPr>
          <w:lang w:val="en-US"/>
        </w:rPr>
        <w:t>compared to reflectivity by radar measurements</w:t>
      </w:r>
      <w:r>
        <w:rPr>
          <w:lang w:val="en-US"/>
        </w:rPr>
        <w:t xml:space="preserve"> </w:t>
      </w:r>
      <w:r>
        <w:rPr>
          <w:noProof/>
          <w:lang w:val="en-US"/>
        </w:rPr>
        <w:t>(Scofield &amp; Kuligowski, 2003)</w:t>
      </w:r>
      <w:r>
        <w:rPr>
          <w:lang w:val="en-US"/>
        </w:rPr>
        <w:t xml:space="preserve">. Many dedicated works </w:t>
      </w:r>
      <w:r>
        <w:rPr>
          <w:noProof/>
          <w:lang w:val="en-US"/>
        </w:rPr>
        <w:t>(</w:t>
      </w:r>
      <w:r w:rsidR="003B7A8C">
        <w:rPr>
          <w:noProof/>
          <w:lang w:val="en-US"/>
        </w:rPr>
        <w:t>Mei et al., 2014</w:t>
      </w:r>
      <w:r>
        <w:rPr>
          <w:noProof/>
          <w:lang w:val="en-US"/>
        </w:rPr>
        <w:t>; Omranian et al., 2018</w:t>
      </w:r>
      <w:r w:rsidR="003B7A8C">
        <w:rPr>
          <w:noProof/>
          <w:lang w:val="en-US"/>
        </w:rPr>
        <w:t>; Huang et al., 2019</w:t>
      </w:r>
      <w:r>
        <w:rPr>
          <w:noProof/>
          <w:lang w:val="en-US"/>
        </w:rPr>
        <w:t>)</w:t>
      </w:r>
      <w:r>
        <w:rPr>
          <w:lang w:val="en-US"/>
        </w:rPr>
        <w:t xml:space="preserve"> </w:t>
      </w:r>
      <w:r w:rsidRPr="00507EF1">
        <w:rPr>
          <w:lang w:val="en-US"/>
        </w:rPr>
        <w:t>stated that satellite data would underestimate the magnitude of rain rate.</w:t>
      </w:r>
      <w:r>
        <w:rPr>
          <w:lang w:val="en-US"/>
        </w:rPr>
        <w:t xml:space="preserve"> </w:t>
      </w:r>
      <w:r>
        <w:rPr>
          <w:noProof/>
          <w:lang w:val="en-US"/>
        </w:rPr>
        <w:t>Hong</w:t>
      </w:r>
      <w:r w:rsidR="00945A37">
        <w:rPr>
          <w:noProof/>
          <w:lang w:val="en-US"/>
        </w:rPr>
        <w:t xml:space="preserve"> et al. (</w:t>
      </w:r>
      <w:r>
        <w:rPr>
          <w:noProof/>
          <w:lang w:val="en-US"/>
        </w:rPr>
        <w:t>2006)</w:t>
      </w:r>
      <w:r>
        <w:rPr>
          <w:lang w:val="en-US"/>
        </w:rPr>
        <w:t xml:space="preserve"> </w:t>
      </w:r>
      <w:r w:rsidR="00945A37">
        <w:rPr>
          <w:lang w:val="en-US"/>
        </w:rPr>
        <w:t>stated</w:t>
      </w:r>
      <w:r w:rsidRPr="00507EF1">
        <w:rPr>
          <w:lang w:val="en-US"/>
        </w:rPr>
        <w:t xml:space="preserve"> </w:t>
      </w:r>
      <w:r w:rsidR="00DD4F17">
        <w:rPr>
          <w:lang w:val="en-US"/>
        </w:rPr>
        <w:t xml:space="preserve">that </w:t>
      </w:r>
      <w:r w:rsidRPr="00507EF1">
        <w:rPr>
          <w:lang w:val="en-US"/>
        </w:rPr>
        <w:t>satellite performance decreased with the increase of rain rate but higher normalized bias in the light rain.</w:t>
      </w:r>
      <w:r>
        <w:rPr>
          <w:lang w:val="en-US"/>
        </w:rPr>
        <w:t xml:space="preserve"> </w:t>
      </w:r>
      <w:r>
        <w:rPr>
          <w:noProof/>
          <w:lang w:val="en-US"/>
        </w:rPr>
        <w:t xml:space="preserve">Chen et al. </w:t>
      </w:r>
      <w:r w:rsidR="00945A37">
        <w:rPr>
          <w:noProof/>
          <w:lang w:val="en-US"/>
        </w:rPr>
        <w:t>(</w:t>
      </w:r>
      <w:r>
        <w:rPr>
          <w:noProof/>
          <w:lang w:val="en-US"/>
        </w:rPr>
        <w:t>2013)</w:t>
      </w:r>
      <w:r>
        <w:rPr>
          <w:lang w:val="en-US"/>
        </w:rPr>
        <w:t xml:space="preserve"> </w:t>
      </w:r>
      <w:r w:rsidRPr="00507EF1">
        <w:rPr>
          <w:lang w:val="en-US"/>
        </w:rPr>
        <w:t xml:space="preserve">compared four satellite </w:t>
      </w:r>
      <w:r w:rsidR="00553E47">
        <w:rPr>
          <w:lang w:val="en-US"/>
        </w:rPr>
        <w:t>precipitation products</w:t>
      </w:r>
      <w:r w:rsidRPr="00507EF1">
        <w:rPr>
          <w:lang w:val="en-US"/>
        </w:rPr>
        <w:t xml:space="preserve"> and ground-based radar with gauge references for Typhoon Morakot, and they found satellite QPEs underestimate extreme rainfall possibly due to gauge smoother, missed precipitation outside of PMW overpasses, ice areas.</w:t>
      </w:r>
      <w:r>
        <w:rPr>
          <w:lang w:val="en-US"/>
        </w:rPr>
        <w:t xml:space="preserve"> </w:t>
      </w:r>
      <w:r>
        <w:rPr>
          <w:noProof/>
          <w:lang w:val="en-US"/>
        </w:rPr>
        <w:t xml:space="preserve">Omranian et al. </w:t>
      </w:r>
      <w:r w:rsidR="00A67025">
        <w:rPr>
          <w:noProof/>
          <w:lang w:val="en-US"/>
        </w:rPr>
        <w:t>(</w:t>
      </w:r>
      <w:r>
        <w:rPr>
          <w:noProof/>
          <w:lang w:val="en-US"/>
        </w:rPr>
        <w:t>2018)</w:t>
      </w:r>
      <w:r>
        <w:rPr>
          <w:lang w:val="en-US"/>
        </w:rPr>
        <w:t xml:space="preserve"> </w:t>
      </w:r>
      <w:r w:rsidRPr="00507EF1">
        <w:rPr>
          <w:lang w:val="en-US"/>
        </w:rPr>
        <w:t xml:space="preserve">evaluated IMERG V05 final gauge adjusted products with The National Weather Service/National Centers for Environmental Prediction (NWS/NCEP) River Forecast Center (RFC) Stage-IV Quantitative Precipitation Estimates (QPEs) as the reference in </w:t>
      </w:r>
      <w:r w:rsidR="00D43CA5">
        <w:rPr>
          <w:lang w:val="en-US"/>
        </w:rPr>
        <w:t>Hurricane</w:t>
      </w:r>
      <w:r w:rsidRPr="00507EF1">
        <w:rPr>
          <w:lang w:val="en-US"/>
        </w:rPr>
        <w:t xml:space="preserve"> Harvey. </w:t>
      </w:r>
      <w:r w:rsidR="009D3080">
        <w:rPr>
          <w:lang w:val="en-US"/>
        </w:rPr>
        <w:t>they</w:t>
      </w:r>
      <w:r w:rsidRPr="00507EF1">
        <w:rPr>
          <w:lang w:val="en-US"/>
        </w:rPr>
        <w:t xml:space="preserve"> revealed that IMERG </w:t>
      </w:r>
      <w:r w:rsidR="00CC3D9D">
        <w:rPr>
          <w:lang w:val="en-US"/>
        </w:rPr>
        <w:t>is able to</w:t>
      </w:r>
      <w:r w:rsidRPr="00507EF1">
        <w:rPr>
          <w:lang w:val="en-US"/>
        </w:rPr>
        <w:t xml:space="preserve"> detect the spatial variability of the rainfall field </w:t>
      </w:r>
      <w:r w:rsidR="0051183A">
        <w:rPr>
          <w:lang w:val="en-US"/>
        </w:rPr>
        <w:t>but</w:t>
      </w:r>
      <w:r w:rsidRPr="00507EF1">
        <w:rPr>
          <w:lang w:val="en-US"/>
        </w:rPr>
        <w:t xml:space="preserve"> overestimated </w:t>
      </w:r>
      <w:r w:rsidR="0051183A">
        <w:rPr>
          <w:lang w:val="en-US"/>
        </w:rPr>
        <w:t xml:space="preserve">heavy </w:t>
      </w:r>
      <w:r w:rsidRPr="00507EF1">
        <w:rPr>
          <w:lang w:val="en-US"/>
        </w:rPr>
        <w:t xml:space="preserve">rain </w:t>
      </w:r>
      <w:r w:rsidR="0051183A">
        <w:rPr>
          <w:lang w:val="en-US"/>
        </w:rPr>
        <w:t>rate.</w:t>
      </w:r>
      <w:r w:rsidRPr="00507EF1">
        <w:rPr>
          <w:lang w:val="en-US"/>
        </w:rPr>
        <w:t xml:space="preserve"> </w:t>
      </w:r>
      <w:r w:rsidR="0051183A">
        <w:rPr>
          <w:lang w:val="en-US"/>
        </w:rPr>
        <w:t>Notwithstanding,</w:t>
      </w:r>
      <w:r w:rsidRPr="00507EF1">
        <w:rPr>
          <w:lang w:val="en-US"/>
        </w:rPr>
        <w:t xml:space="preserve"> it remains unclear whether NCEP stage IV radar QPE is able to be representative as the reference</w:t>
      </w:r>
      <w:r w:rsidR="0051183A">
        <w:rPr>
          <w:lang w:val="en-US"/>
        </w:rPr>
        <w:t>.</w:t>
      </w:r>
    </w:p>
    <w:p w14:paraId="72CA0B98" w14:textId="77777777" w:rsidR="00A86F74" w:rsidRPr="00C163F4" w:rsidRDefault="00A86F74" w:rsidP="008453CB">
      <w:pPr>
        <w:spacing w:before="120" w:after="120" w:line="360" w:lineRule="auto"/>
        <w:rPr>
          <w:lang w:val="en-US"/>
        </w:rPr>
      </w:pPr>
      <w:r w:rsidRPr="00B413CE">
        <w:rPr>
          <w:lang w:val="en-US"/>
        </w:rPr>
        <w:t>Given this context that</w:t>
      </w:r>
      <w:r w:rsidR="00CE7142">
        <w:rPr>
          <w:lang w:val="en-US"/>
        </w:rPr>
        <w:t xml:space="preserve"> </w:t>
      </w:r>
      <w:r w:rsidR="00BD7F6F">
        <w:rPr>
          <w:lang w:val="en-US"/>
        </w:rPr>
        <w:t>every data source comes with its own deficiencies</w:t>
      </w:r>
      <w:r w:rsidRPr="00B413CE">
        <w:rPr>
          <w:lang w:val="en-US"/>
        </w:rPr>
        <w:t>, researchers performed some stochastic approach</w:t>
      </w:r>
      <w:r w:rsidR="00DD4F17">
        <w:rPr>
          <w:lang w:val="en-US"/>
        </w:rPr>
        <w:t>es</w:t>
      </w:r>
      <w:r w:rsidRPr="00B413CE">
        <w:rPr>
          <w:lang w:val="en-US"/>
        </w:rPr>
        <w:t xml:space="preserve"> to analyze these uncertainties</w:t>
      </w:r>
      <w:r w:rsidR="00DA45DB">
        <w:rPr>
          <w:lang w:val="en-US"/>
        </w:rPr>
        <w:t xml:space="preserve"> </w:t>
      </w:r>
      <w:r>
        <w:rPr>
          <w:noProof/>
          <w:lang w:val="en-US"/>
        </w:rPr>
        <w:t xml:space="preserve">(Tian &amp; Peters-Lidard, </w:t>
      </w:r>
      <w:r>
        <w:rPr>
          <w:noProof/>
          <w:lang w:val="en-US"/>
        </w:rPr>
        <w:lastRenderedPageBreak/>
        <w:t>2010</w:t>
      </w:r>
      <w:r w:rsidR="001F4F27">
        <w:rPr>
          <w:noProof/>
          <w:lang w:val="en-US"/>
        </w:rPr>
        <w:t xml:space="preserve">; </w:t>
      </w:r>
      <w:r w:rsidR="001F4F27" w:rsidRPr="00DA45DB">
        <w:rPr>
          <w:noProof/>
        </w:rPr>
        <w:t>Sarachi</w:t>
      </w:r>
      <w:r w:rsidR="001F4F27">
        <w:rPr>
          <w:noProof/>
        </w:rPr>
        <w:t xml:space="preserve"> et al.</w:t>
      </w:r>
      <w:r w:rsidR="00191908">
        <w:rPr>
          <w:noProof/>
        </w:rPr>
        <w:t>, 2015</w:t>
      </w:r>
      <w:r>
        <w:rPr>
          <w:noProof/>
          <w:lang w:val="en-US"/>
        </w:rPr>
        <w:t>)</w:t>
      </w:r>
      <w:r>
        <w:rPr>
          <w:lang w:val="en-US"/>
        </w:rPr>
        <w:t xml:space="preserve">. Triple Collocation (TC) has been proven to be a powerful statistical </w:t>
      </w:r>
      <w:r w:rsidR="00DD4F17">
        <w:rPr>
          <w:lang w:val="en-US"/>
        </w:rPr>
        <w:t>tool</w:t>
      </w:r>
      <w:r>
        <w:rPr>
          <w:lang w:val="en-US"/>
        </w:rPr>
        <w:t xml:space="preserve"> to estimate uncertainties within each of three independent products </w:t>
      </w:r>
      <w:r>
        <w:rPr>
          <w:noProof/>
          <w:lang w:val="en-US"/>
        </w:rPr>
        <w:t>(</w:t>
      </w:r>
      <w:r w:rsidR="00165EEA">
        <w:rPr>
          <w:noProof/>
          <w:lang w:val="en-US"/>
        </w:rPr>
        <w:t xml:space="preserve">Stoffelen, 1998; Caires, 2003; </w:t>
      </w:r>
      <w:r w:rsidR="00344671">
        <w:rPr>
          <w:noProof/>
        </w:rPr>
        <w:t xml:space="preserve">Zwieback et al., 2012; </w:t>
      </w:r>
      <w:r w:rsidR="00165EEA">
        <w:rPr>
          <w:noProof/>
          <w:lang w:val="en-US"/>
        </w:rPr>
        <w:t xml:space="preserve">Roebeling et al. , 2012; Ratheesh et al., 2013; Gentemann, 2014; McColl et al., 2014; </w:t>
      </w:r>
      <w:r w:rsidR="008907DB">
        <w:rPr>
          <w:noProof/>
          <w:lang w:val="en-US"/>
        </w:rPr>
        <w:t xml:space="preserve">Alemohammad et al., 2015; </w:t>
      </w:r>
      <w:r w:rsidR="00165EEA">
        <w:rPr>
          <w:noProof/>
          <w:lang w:val="en-US"/>
        </w:rPr>
        <w:t xml:space="preserve">Massari et al., 2017; </w:t>
      </w:r>
      <w:r>
        <w:rPr>
          <w:noProof/>
          <w:lang w:val="en-US"/>
        </w:rPr>
        <w:t xml:space="preserve">Li </w:t>
      </w:r>
      <w:r w:rsidR="00165EEA">
        <w:rPr>
          <w:noProof/>
          <w:lang w:val="en-US"/>
        </w:rPr>
        <w:t>et al.</w:t>
      </w:r>
      <w:r>
        <w:rPr>
          <w:rFonts w:hint="eastAsia"/>
          <w:noProof/>
          <w:lang w:val="en-US"/>
        </w:rPr>
        <w:t>,</w:t>
      </w:r>
      <w:r>
        <w:rPr>
          <w:noProof/>
          <w:lang w:val="en-US"/>
        </w:rPr>
        <w:t xml:space="preserve"> 2018)</w:t>
      </w:r>
      <w:r>
        <w:rPr>
          <w:lang w:val="en-US"/>
        </w:rPr>
        <w:t xml:space="preserve">. </w:t>
      </w:r>
      <w:r w:rsidRPr="00B413CE">
        <w:rPr>
          <w:lang w:val="en-US"/>
        </w:rPr>
        <w:t>TC was firstly applied to evaluate ocean surface wind variability by inputting different wind products</w:t>
      </w:r>
      <w:r>
        <w:rPr>
          <w:lang w:val="en-US"/>
        </w:rPr>
        <w:t xml:space="preserve"> </w:t>
      </w:r>
      <w:r>
        <w:rPr>
          <w:noProof/>
          <w:lang w:val="en-US"/>
        </w:rPr>
        <w:t>(Stoffelen, 1998)</w:t>
      </w:r>
      <w:r>
        <w:rPr>
          <w:lang w:val="en-US"/>
        </w:rPr>
        <w:t xml:space="preserve">. After that, it has been extended to </w:t>
      </w:r>
      <w:r w:rsidR="00165EEA">
        <w:rPr>
          <w:lang w:val="en-US"/>
        </w:rPr>
        <w:t>determine</w:t>
      </w:r>
      <w:r>
        <w:rPr>
          <w:lang w:val="en-US"/>
        </w:rPr>
        <w:t xml:space="preserve"> errors of sea surface temperature </w:t>
      </w:r>
      <w:r>
        <w:rPr>
          <w:noProof/>
          <w:lang w:val="en-US"/>
        </w:rPr>
        <w:t>(Gentemann, 2014)</w:t>
      </w:r>
      <w:r>
        <w:rPr>
          <w:lang w:val="en-US"/>
        </w:rPr>
        <w:t xml:space="preserve">, sea surface salinity </w:t>
      </w:r>
      <w:r>
        <w:rPr>
          <w:noProof/>
          <w:lang w:val="en-US"/>
        </w:rPr>
        <w:t>(Ratheesh</w:t>
      </w:r>
      <w:r w:rsidR="00165EEA">
        <w:rPr>
          <w:noProof/>
          <w:lang w:val="en-US"/>
        </w:rPr>
        <w:t xml:space="preserve"> et al.</w:t>
      </w:r>
      <w:r>
        <w:rPr>
          <w:noProof/>
          <w:lang w:val="en-US"/>
        </w:rPr>
        <w:t>, 2013)</w:t>
      </w:r>
      <w:r>
        <w:rPr>
          <w:lang w:val="en-US"/>
        </w:rPr>
        <w:t xml:space="preserve">, wave height </w:t>
      </w:r>
      <w:r>
        <w:rPr>
          <w:noProof/>
          <w:lang w:val="en-US"/>
        </w:rPr>
        <w:t>(Caires, 2003)</w:t>
      </w:r>
      <w:r>
        <w:rPr>
          <w:lang w:val="en-US"/>
        </w:rPr>
        <w:t xml:space="preserve">. </w:t>
      </w:r>
      <w:r>
        <w:rPr>
          <w:noProof/>
          <w:lang w:val="en-US"/>
        </w:rPr>
        <w:t>Roebeling</w:t>
      </w:r>
      <w:r w:rsidR="00165EEA">
        <w:rPr>
          <w:noProof/>
          <w:lang w:val="en-US"/>
        </w:rPr>
        <w:t xml:space="preserve"> et al.</w:t>
      </w:r>
      <w:r>
        <w:rPr>
          <w:noProof/>
          <w:lang w:val="en-US"/>
        </w:rPr>
        <w:t xml:space="preserve"> </w:t>
      </w:r>
      <w:r w:rsidR="00DD4F17">
        <w:rPr>
          <w:noProof/>
          <w:lang w:val="en-US"/>
        </w:rPr>
        <w:t>(</w:t>
      </w:r>
      <w:r>
        <w:rPr>
          <w:noProof/>
          <w:lang w:val="en-US"/>
        </w:rPr>
        <w:t>2012)</w:t>
      </w:r>
      <w:r>
        <w:rPr>
          <w:lang w:val="en-US"/>
        </w:rPr>
        <w:t xml:space="preserve"> w</w:t>
      </w:r>
      <w:r w:rsidR="009D3080">
        <w:rPr>
          <w:lang w:val="en-US"/>
        </w:rPr>
        <w:t>ere</w:t>
      </w:r>
      <w:r>
        <w:rPr>
          <w:lang w:val="en-US"/>
        </w:rPr>
        <w:t xml:space="preserve"> the first to apply TC in hydro</w:t>
      </w:r>
      <w:r w:rsidR="008907DB">
        <w:rPr>
          <w:lang w:val="en-US"/>
        </w:rPr>
        <w:t>meteorology</w:t>
      </w:r>
      <w:r>
        <w:rPr>
          <w:lang w:val="en-US"/>
        </w:rPr>
        <w:t xml:space="preserve"> </w:t>
      </w:r>
      <w:r w:rsidR="0086666F">
        <w:rPr>
          <w:lang w:val="en-US"/>
        </w:rPr>
        <w:t>to</w:t>
      </w:r>
      <w:r>
        <w:rPr>
          <w:lang w:val="en-US"/>
        </w:rPr>
        <w:t xml:space="preserve"> in</w:t>
      </w:r>
      <w:r w:rsidR="008907DB">
        <w:rPr>
          <w:lang w:val="en-US"/>
        </w:rPr>
        <w:t>tercompar</w:t>
      </w:r>
      <w:r w:rsidR="0086666F">
        <w:rPr>
          <w:lang w:val="en-US"/>
        </w:rPr>
        <w:t>e</w:t>
      </w:r>
      <w:r>
        <w:rPr>
          <w:lang w:val="en-US"/>
        </w:rPr>
        <w:t xml:space="preserve"> remote sensing, weather radar and rain gauges in Europe. </w:t>
      </w:r>
      <w:r>
        <w:rPr>
          <w:noProof/>
          <w:lang w:val="en-US"/>
        </w:rPr>
        <w:t xml:space="preserve">Massari et al. </w:t>
      </w:r>
      <w:r w:rsidR="001E5C8D">
        <w:rPr>
          <w:noProof/>
          <w:lang w:val="en-US"/>
        </w:rPr>
        <w:t>(</w:t>
      </w:r>
      <w:r>
        <w:rPr>
          <w:noProof/>
          <w:lang w:val="en-US"/>
        </w:rPr>
        <w:t>2017)</w:t>
      </w:r>
      <w:r>
        <w:rPr>
          <w:lang w:val="en-US"/>
        </w:rPr>
        <w:t xml:space="preserve"> </w:t>
      </w:r>
      <w:r w:rsidRPr="00C163F4">
        <w:rPr>
          <w:lang w:val="en-US"/>
        </w:rPr>
        <w:t xml:space="preserve">compared the performance of five satellite </w:t>
      </w:r>
      <w:r w:rsidR="008907DB">
        <w:rPr>
          <w:lang w:val="en-US"/>
        </w:rPr>
        <w:t>precipitation products</w:t>
      </w:r>
      <w:r w:rsidRPr="00C163F4">
        <w:rPr>
          <w:lang w:val="en-US"/>
        </w:rPr>
        <w:t xml:space="preserve"> over the U.S., and </w:t>
      </w:r>
      <w:r w:rsidR="000F08F1">
        <w:rPr>
          <w:lang w:val="en-US"/>
        </w:rPr>
        <w:t>applied TC method to evaluate Correlation Coefficient worldwide</w:t>
      </w:r>
      <w:r w:rsidRPr="00C163F4">
        <w:rPr>
          <w:lang w:val="en-US"/>
        </w:rPr>
        <w:t>.</w:t>
      </w:r>
      <w:r>
        <w:rPr>
          <w:lang w:val="en-US"/>
        </w:rPr>
        <w:t xml:space="preserve"> </w:t>
      </w:r>
      <w:r>
        <w:rPr>
          <w:noProof/>
          <w:lang w:val="en-US"/>
        </w:rPr>
        <w:t>Alemohammad</w:t>
      </w:r>
      <w:r w:rsidR="008907DB">
        <w:rPr>
          <w:noProof/>
          <w:lang w:val="en-US"/>
        </w:rPr>
        <w:t xml:space="preserve"> et al.</w:t>
      </w:r>
      <w:r>
        <w:rPr>
          <w:noProof/>
          <w:lang w:val="en-US"/>
        </w:rPr>
        <w:t xml:space="preserve"> </w:t>
      </w:r>
      <w:r w:rsidR="001E5C8D">
        <w:rPr>
          <w:noProof/>
          <w:lang w:val="en-US"/>
        </w:rPr>
        <w:t>(</w:t>
      </w:r>
      <w:r>
        <w:rPr>
          <w:noProof/>
          <w:lang w:val="en-US"/>
        </w:rPr>
        <w:t>2015)</w:t>
      </w:r>
      <w:r>
        <w:rPr>
          <w:lang w:val="en-US"/>
        </w:rPr>
        <w:t xml:space="preserve"> </w:t>
      </w:r>
      <w:r w:rsidRPr="00C163F4">
        <w:rPr>
          <w:lang w:val="en-US"/>
        </w:rPr>
        <w:t xml:space="preserve">introduced the multiplicative triple collocation method (MTC), suggesting its appropriateness in rainfall error </w:t>
      </w:r>
      <w:r w:rsidR="001E5C8D">
        <w:rPr>
          <w:lang w:val="en-US"/>
        </w:rPr>
        <w:t>estimation</w:t>
      </w:r>
      <w:r w:rsidRPr="00C163F4">
        <w:rPr>
          <w:lang w:val="en-US"/>
        </w:rPr>
        <w:t xml:space="preserve"> and </w:t>
      </w:r>
      <w:r w:rsidR="008907DB">
        <w:rPr>
          <w:lang w:val="en-US"/>
        </w:rPr>
        <w:t>proposed a way to</w:t>
      </w:r>
      <w:r w:rsidRPr="00C163F4">
        <w:rPr>
          <w:lang w:val="en-US"/>
        </w:rPr>
        <w:t xml:space="preserve"> decomposed the error term in order to investigate the violation of assumptions.</w:t>
      </w:r>
      <w:r>
        <w:rPr>
          <w:lang w:val="en-US"/>
        </w:rPr>
        <w:t xml:space="preserve"> </w:t>
      </w:r>
      <w:r>
        <w:rPr>
          <w:noProof/>
          <w:lang w:val="en-US"/>
        </w:rPr>
        <w:t xml:space="preserve">Li et al. </w:t>
      </w:r>
      <w:r w:rsidR="00F26A0A">
        <w:rPr>
          <w:noProof/>
          <w:lang w:val="en-US"/>
        </w:rPr>
        <w:t>(</w:t>
      </w:r>
      <w:r>
        <w:rPr>
          <w:noProof/>
          <w:lang w:val="en-US"/>
        </w:rPr>
        <w:t>2018)</w:t>
      </w:r>
      <w:r>
        <w:rPr>
          <w:lang w:val="en-US"/>
        </w:rPr>
        <w:t xml:space="preserve"> </w:t>
      </w:r>
      <w:r w:rsidRPr="00C163F4">
        <w:rPr>
          <w:lang w:val="en-US"/>
        </w:rPr>
        <w:t xml:space="preserve">used TC </w:t>
      </w:r>
      <w:r w:rsidR="008907DB">
        <w:rPr>
          <w:lang w:val="en-US"/>
        </w:rPr>
        <w:t xml:space="preserve">method </w:t>
      </w:r>
      <w:r w:rsidRPr="00C163F4">
        <w:rPr>
          <w:lang w:val="en-US"/>
        </w:rPr>
        <w:t>to perform uncertainty analysis over ungauged regions in Tibetan in China after validat</w:t>
      </w:r>
      <w:r w:rsidR="00087C5F">
        <w:rPr>
          <w:lang w:val="en-US"/>
        </w:rPr>
        <w:t>ing</w:t>
      </w:r>
      <w:r w:rsidRPr="00C163F4">
        <w:rPr>
          <w:lang w:val="en-US"/>
        </w:rPr>
        <w:t xml:space="preserve"> TC with traditional statistics. To the best of our knowledge, </w:t>
      </w:r>
      <w:r w:rsidR="00883B41">
        <w:rPr>
          <w:lang w:val="en-US"/>
        </w:rPr>
        <w:t xml:space="preserve">we are the one of the first to apply </w:t>
      </w:r>
      <w:r w:rsidRPr="00C163F4">
        <w:rPr>
          <w:lang w:val="en-US"/>
        </w:rPr>
        <w:t xml:space="preserve">TC </w:t>
      </w:r>
      <w:r w:rsidR="00883B41">
        <w:rPr>
          <w:lang w:val="en-US"/>
        </w:rPr>
        <w:t xml:space="preserve">method in extreme events in which they contain more uncertainties than usual cases, and evaluate its applicability. </w:t>
      </w:r>
      <w:r w:rsidRPr="00C163F4">
        <w:rPr>
          <w:lang w:val="en-US"/>
        </w:rPr>
        <w:t xml:space="preserve">To investigate the validity of TC and interpret the uncertainties with three </w:t>
      </w:r>
      <w:r w:rsidR="008907DB">
        <w:rPr>
          <w:lang w:val="en-US"/>
        </w:rPr>
        <w:t>rainfall products</w:t>
      </w:r>
      <w:r w:rsidRPr="00C163F4">
        <w:rPr>
          <w:lang w:val="en-US"/>
        </w:rPr>
        <w:t xml:space="preserve"> </w:t>
      </w:r>
      <w:r w:rsidR="008907DB">
        <w:rPr>
          <w:lang w:val="en-US"/>
        </w:rPr>
        <w:sym w:font="Symbol" w:char="F02D"/>
      </w:r>
      <w:r w:rsidR="00EE7B42">
        <w:rPr>
          <w:lang w:val="en-US"/>
        </w:rPr>
        <w:t xml:space="preserve">gridded </w:t>
      </w:r>
      <w:r w:rsidR="008907DB">
        <w:rPr>
          <w:lang w:val="en-US"/>
        </w:rPr>
        <w:t>rai</w:t>
      </w:r>
      <w:r w:rsidR="00EE7B42">
        <w:rPr>
          <w:lang w:val="en-US"/>
        </w:rPr>
        <w:t>n</w:t>
      </w:r>
      <w:r w:rsidR="008907DB">
        <w:rPr>
          <w:lang w:val="en-US"/>
        </w:rPr>
        <w:t xml:space="preserve"> </w:t>
      </w:r>
      <w:r w:rsidRPr="00C163F4">
        <w:rPr>
          <w:lang w:val="en-US"/>
        </w:rPr>
        <w:t>gauge</w:t>
      </w:r>
      <w:r w:rsidR="00EE7B42">
        <w:rPr>
          <w:lang w:val="en-US"/>
        </w:rPr>
        <w:t xml:space="preserve"> rainfall field</w:t>
      </w:r>
      <w:r w:rsidRPr="00C163F4">
        <w:rPr>
          <w:lang w:val="en-US"/>
        </w:rPr>
        <w:t>, radar</w:t>
      </w:r>
      <w:r w:rsidR="00EE7B42">
        <w:rPr>
          <w:lang w:val="en-US"/>
        </w:rPr>
        <w:t xml:space="preserve"> QPE</w:t>
      </w:r>
      <w:r w:rsidR="008907DB">
        <w:rPr>
          <w:lang w:val="en-US"/>
        </w:rPr>
        <w:t xml:space="preserve"> and </w:t>
      </w:r>
      <w:r w:rsidRPr="00C163F4">
        <w:rPr>
          <w:lang w:val="en-US"/>
        </w:rPr>
        <w:t>satellite</w:t>
      </w:r>
      <w:r w:rsidR="00EE7B42">
        <w:rPr>
          <w:lang w:val="en-US"/>
        </w:rPr>
        <w:t xml:space="preserve"> precipitation estimation</w:t>
      </w:r>
      <w:r w:rsidRPr="00C163F4">
        <w:rPr>
          <w:lang w:val="en-US"/>
        </w:rPr>
        <w:t xml:space="preserve">, </w:t>
      </w:r>
      <w:r w:rsidR="00EE7B42">
        <w:rPr>
          <w:lang w:val="en-US"/>
        </w:rPr>
        <w:t xml:space="preserve">we design </w:t>
      </w:r>
      <w:r w:rsidR="008907DB">
        <w:rPr>
          <w:lang w:val="en-US"/>
        </w:rPr>
        <w:t>the</w:t>
      </w:r>
      <w:r w:rsidRPr="00C163F4">
        <w:rPr>
          <w:lang w:val="en-US"/>
        </w:rPr>
        <w:t xml:space="preserve"> objectives</w:t>
      </w:r>
      <w:r w:rsidR="008907DB">
        <w:rPr>
          <w:lang w:val="en-US"/>
        </w:rPr>
        <w:t xml:space="preserve"> of this study</w:t>
      </w:r>
      <w:r w:rsidRPr="00C163F4">
        <w:rPr>
          <w:lang w:val="en-US"/>
        </w:rPr>
        <w:t xml:space="preserve"> </w:t>
      </w:r>
      <w:r w:rsidR="00EE7B42">
        <w:rPr>
          <w:lang w:val="en-US"/>
        </w:rPr>
        <w:t xml:space="preserve">as </w:t>
      </w:r>
      <w:r w:rsidR="008907DB">
        <w:rPr>
          <w:lang w:val="en-US"/>
        </w:rPr>
        <w:t>follow</w:t>
      </w:r>
      <w:r w:rsidR="00EE7B42">
        <w:rPr>
          <w:lang w:val="en-US"/>
        </w:rPr>
        <w:t>s</w:t>
      </w:r>
      <w:r w:rsidRPr="00C163F4">
        <w:rPr>
          <w:lang w:val="en-US"/>
        </w:rPr>
        <w:t xml:space="preserve">: 1. </w:t>
      </w:r>
      <w:r w:rsidR="0036713E">
        <w:rPr>
          <w:lang w:val="en-US"/>
        </w:rPr>
        <w:t>To intercompare</w:t>
      </w:r>
      <w:r w:rsidRPr="00C163F4">
        <w:rPr>
          <w:lang w:val="en-US"/>
        </w:rPr>
        <w:t xml:space="preserve"> differences and </w:t>
      </w:r>
      <w:r w:rsidR="0036713E">
        <w:rPr>
          <w:lang w:val="en-US"/>
        </w:rPr>
        <w:t>uncertainties</w:t>
      </w:r>
      <w:r w:rsidRPr="00C163F4">
        <w:rPr>
          <w:lang w:val="en-US"/>
        </w:rPr>
        <w:t xml:space="preserve"> of three independent products</w:t>
      </w:r>
      <w:r w:rsidR="0036713E">
        <w:rPr>
          <w:lang w:val="en-US"/>
        </w:rPr>
        <w:t xml:space="preserve"> with both traditional metrics and TC method</w:t>
      </w:r>
      <w:r w:rsidRPr="00C163F4">
        <w:rPr>
          <w:lang w:val="en-US"/>
        </w:rPr>
        <w:t xml:space="preserve"> during multiple events; </w:t>
      </w:r>
      <w:r w:rsidR="0036713E">
        <w:rPr>
          <w:lang w:val="en-US"/>
        </w:rPr>
        <w:t>2</w:t>
      </w:r>
      <w:r w:rsidRPr="00C163F4">
        <w:rPr>
          <w:lang w:val="en-US"/>
        </w:rPr>
        <w:t xml:space="preserve">. </w:t>
      </w:r>
      <w:r w:rsidR="0036713E">
        <w:rPr>
          <w:lang w:val="en-US"/>
        </w:rPr>
        <w:t>To e</w:t>
      </w:r>
      <w:r w:rsidRPr="00C163F4">
        <w:rPr>
          <w:lang w:val="en-US"/>
        </w:rPr>
        <w:t>valuate the applicability of TC during extreme events.</w:t>
      </w:r>
    </w:p>
    <w:p w14:paraId="4C2BB689" w14:textId="77777777" w:rsidR="00A86F74" w:rsidRDefault="00A86F74" w:rsidP="008453CB">
      <w:pPr>
        <w:spacing w:before="120" w:after="120" w:line="360" w:lineRule="auto"/>
        <w:rPr>
          <w:lang w:val="en-US"/>
        </w:rPr>
      </w:pPr>
      <w:r w:rsidRPr="00C163F4">
        <w:rPr>
          <w:lang w:val="en-US"/>
        </w:rPr>
        <w:t xml:space="preserve">We organize this article into four sections: </w:t>
      </w:r>
      <w:r w:rsidR="0036713E">
        <w:rPr>
          <w:lang w:val="en-US"/>
        </w:rPr>
        <w:t>S</w:t>
      </w:r>
      <w:r w:rsidRPr="00C163F4">
        <w:rPr>
          <w:lang w:val="en-US"/>
        </w:rPr>
        <w:t xml:space="preserve">ection </w:t>
      </w:r>
      <w:r w:rsidR="003A3271">
        <w:rPr>
          <w:lang w:val="en-US"/>
        </w:rPr>
        <w:t>2</w:t>
      </w:r>
      <w:r w:rsidRPr="00C163F4">
        <w:rPr>
          <w:lang w:val="en-US"/>
        </w:rPr>
        <w:t xml:space="preserve"> will introduce the study domain and briefly review the three datasets been used in this study; </w:t>
      </w:r>
      <w:r w:rsidR="0036713E">
        <w:rPr>
          <w:lang w:val="en-US"/>
        </w:rPr>
        <w:t>S</w:t>
      </w:r>
      <w:r w:rsidRPr="00C163F4">
        <w:rPr>
          <w:lang w:val="en-US"/>
        </w:rPr>
        <w:t xml:space="preserve">ection </w:t>
      </w:r>
      <w:r w:rsidR="003A3271">
        <w:rPr>
          <w:lang w:val="en-US"/>
        </w:rPr>
        <w:t>3</w:t>
      </w:r>
      <w:r w:rsidRPr="00C163F4">
        <w:rPr>
          <w:lang w:val="en-US"/>
        </w:rPr>
        <w:t xml:space="preserve"> will describe in detail the formula</w:t>
      </w:r>
      <w:r w:rsidR="003A3271">
        <w:rPr>
          <w:lang w:val="en-US"/>
        </w:rPr>
        <w:t>s</w:t>
      </w:r>
      <w:r w:rsidRPr="00C163F4">
        <w:rPr>
          <w:lang w:val="en-US"/>
        </w:rPr>
        <w:t xml:space="preserve"> to derive Root Mean Squared Error (RMSE) and Correlation Coefficient (CC) from TC method; </w:t>
      </w:r>
      <w:r w:rsidR="0036713E">
        <w:rPr>
          <w:lang w:val="en-US"/>
        </w:rPr>
        <w:t>in S</w:t>
      </w:r>
      <w:r w:rsidRPr="00C163F4">
        <w:rPr>
          <w:lang w:val="en-US"/>
        </w:rPr>
        <w:t xml:space="preserve">ection </w:t>
      </w:r>
      <w:r w:rsidR="003A3271">
        <w:rPr>
          <w:lang w:val="en-US"/>
        </w:rPr>
        <w:t>4</w:t>
      </w:r>
      <w:r w:rsidR="0036713E">
        <w:rPr>
          <w:lang w:val="en-US"/>
        </w:rPr>
        <w:t xml:space="preserve">, we demonstrate the results of this study </w:t>
      </w:r>
      <w:r w:rsidR="0039070B">
        <w:rPr>
          <w:lang w:val="en-US"/>
        </w:rPr>
        <w:t xml:space="preserve">from a broad overview and further dive into a specific event (Harvey) </w:t>
      </w:r>
      <w:r w:rsidR="008F2069">
        <w:rPr>
          <w:lang w:val="en-US"/>
        </w:rPr>
        <w:t xml:space="preserve">and Harvey core region </w:t>
      </w:r>
      <w:r w:rsidR="0039070B">
        <w:rPr>
          <w:lang w:val="en-US"/>
        </w:rPr>
        <w:t>to dissect the differences.</w:t>
      </w:r>
      <w:r w:rsidRPr="00C163F4">
        <w:rPr>
          <w:lang w:val="en-US"/>
        </w:rPr>
        <w:t xml:space="preserve"> </w:t>
      </w:r>
      <w:r w:rsidR="0039070B">
        <w:rPr>
          <w:lang w:val="en-US"/>
        </w:rPr>
        <w:t xml:space="preserve">Section </w:t>
      </w:r>
      <w:r w:rsidR="003A3271">
        <w:rPr>
          <w:lang w:val="en-US"/>
        </w:rPr>
        <w:t>5</w:t>
      </w:r>
      <w:r w:rsidRPr="00C163F4">
        <w:rPr>
          <w:lang w:val="en-US"/>
        </w:rPr>
        <w:t xml:space="preserve"> will follow up with </w:t>
      </w:r>
      <w:r w:rsidR="009A2018">
        <w:rPr>
          <w:lang w:val="en-US"/>
        </w:rPr>
        <w:t xml:space="preserve">the </w:t>
      </w:r>
      <w:r w:rsidRPr="00C163F4">
        <w:rPr>
          <w:lang w:val="en-US"/>
        </w:rPr>
        <w:t xml:space="preserve">conclusions </w:t>
      </w:r>
      <w:r w:rsidR="0039070B">
        <w:rPr>
          <w:lang w:val="en-US"/>
        </w:rPr>
        <w:t>and the future works</w:t>
      </w:r>
      <w:r w:rsidRPr="00C163F4">
        <w:rPr>
          <w:lang w:val="en-US"/>
        </w:rPr>
        <w:t xml:space="preserve">. </w:t>
      </w:r>
    </w:p>
    <w:p w14:paraId="44068A66" w14:textId="77777777" w:rsidR="00A86F74" w:rsidRPr="00C163F4" w:rsidRDefault="00A86F74" w:rsidP="008453CB">
      <w:pPr>
        <w:pStyle w:val="Heading2"/>
        <w:spacing w:line="360" w:lineRule="auto"/>
      </w:pPr>
      <w:r w:rsidRPr="00C163F4">
        <w:lastRenderedPageBreak/>
        <w:t xml:space="preserve">STUDY AREA and DATASETS </w:t>
      </w:r>
    </w:p>
    <w:p w14:paraId="49F842B8"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54247A9D" w14:textId="77777777" w:rsidR="00A86F74" w:rsidRDefault="00A86F74" w:rsidP="008453CB">
      <w:pPr>
        <w:spacing w:before="120" w:after="120" w:line="360" w:lineRule="auto"/>
        <w:rPr>
          <w:lang w:val="en-US"/>
        </w:rPr>
      </w:pPr>
      <w:r w:rsidRPr="00C163F4">
        <w:rPr>
          <w:lang w:val="en-US"/>
        </w:rPr>
        <w:t xml:space="preserve">The area we are of interest </w:t>
      </w:r>
      <w:r w:rsidR="00D5252D">
        <w:rPr>
          <w:lang w:val="en-US"/>
        </w:rPr>
        <w:t xml:space="preserve">is </w:t>
      </w:r>
      <w:r w:rsidRPr="00C163F4">
        <w:rPr>
          <w:lang w:val="en-US"/>
        </w:rPr>
        <w:t xml:space="preserve">in </w:t>
      </w:r>
      <w:r w:rsidR="00D5252D">
        <w:rPr>
          <w:lang w:val="en-US"/>
        </w:rPr>
        <w:t xml:space="preserve">the Gulf Coast of North America, </w:t>
      </w:r>
      <w:r w:rsidRPr="00C163F4">
        <w:rPr>
          <w:lang w:val="en-US"/>
        </w:rPr>
        <w:t xml:space="preserve">where it endures several events recently and historically. It is one of the most frequently impacted areas by hurricanes, tropical cyclones, </w:t>
      </w:r>
      <w:r w:rsidR="009E785B">
        <w:rPr>
          <w:lang w:val="en-US"/>
        </w:rPr>
        <w:t xml:space="preserve">which </w:t>
      </w:r>
      <w:r w:rsidRPr="00C163F4">
        <w:rPr>
          <w:lang w:val="en-US"/>
        </w:rPr>
        <w:t xml:space="preserve">experienced </w:t>
      </w:r>
      <w:r w:rsidR="00E27801">
        <w:rPr>
          <w:lang w:val="en-US"/>
        </w:rPr>
        <w:t xml:space="preserve">torrential rainfall events </w:t>
      </w:r>
      <w:r w:rsidRPr="00C163F4">
        <w:rPr>
          <w:lang w:val="en-US"/>
        </w:rPr>
        <w:t>like hurricane Harvey, and storms e.g., Imelda, Bill, Cindy.</w:t>
      </w:r>
      <w:r>
        <w:rPr>
          <w:lang w:val="en-US"/>
        </w:rPr>
        <w:t xml:space="preserve"> </w:t>
      </w:r>
      <w:r w:rsidRPr="00DC700C">
        <w:rPr>
          <w:b/>
          <w:bCs/>
          <w:lang w:val="en-US"/>
        </w:rPr>
        <w:t>Figure 1</w:t>
      </w:r>
      <w:r>
        <w:rPr>
          <w:lang w:val="en-US"/>
        </w:rPr>
        <w:t xml:space="preserve"> </w:t>
      </w:r>
      <w:r w:rsidRPr="00C163F4">
        <w:rPr>
          <w:lang w:val="en-US"/>
        </w:rPr>
        <w:t xml:space="preserve">illustrates the relative location of the impacted area, </w:t>
      </w:r>
      <w:r w:rsidR="00143192">
        <w:rPr>
          <w:lang w:val="en-US"/>
        </w:rPr>
        <w:t>including</w:t>
      </w:r>
      <w:r w:rsidRPr="00C163F4">
        <w:rPr>
          <w:lang w:val="en-US"/>
        </w:rPr>
        <w:t xml:space="preserve"> the states of Texas, Oklahoma, Louisiana, Arkansas, Tennessee, Mississippi, and Alabama. They</w:t>
      </w:r>
      <w:r w:rsidR="00143192">
        <w:rPr>
          <w:lang w:val="en-US"/>
        </w:rPr>
        <w:t xml:space="preserve"> </w:t>
      </w:r>
      <w:r w:rsidR="00143192" w:rsidRPr="00C163F4">
        <w:rPr>
          <w:lang w:val="en-US"/>
        </w:rPr>
        <w:t>almost</w:t>
      </w:r>
      <w:r w:rsidRPr="00C163F4">
        <w:rPr>
          <w:lang w:val="en-US"/>
        </w:rPr>
        <w:t xml:space="preserve"> account for 10 percent of the total areas of the United States. </w:t>
      </w:r>
      <w:r w:rsidR="00C65DFB">
        <w:rPr>
          <w:lang w:val="en-US"/>
        </w:rPr>
        <w:t>Tropical cyclone</w:t>
      </w:r>
      <w:r w:rsidRPr="00C163F4">
        <w:rPr>
          <w:lang w:val="en-US"/>
        </w:rPr>
        <w:t xml:space="preserve"> tracks, including Harvey (2017), Bill (2015), Cindy (2017), and Imelda (2019), are also shown up in </w:t>
      </w:r>
      <w:r w:rsidRPr="00BE359E">
        <w:rPr>
          <w:b/>
          <w:bCs/>
          <w:lang w:val="en-US"/>
        </w:rPr>
        <w:t>Figure 1</w:t>
      </w:r>
      <w:r>
        <w:rPr>
          <w:lang w:val="en-US"/>
        </w:rPr>
        <w:t xml:space="preserve">. </w:t>
      </w:r>
      <w:r w:rsidRPr="00C163F4">
        <w:rPr>
          <w:lang w:val="en-US"/>
        </w:rPr>
        <w:t xml:space="preserve">These events share similar tracks, starting from the Gulf of Mexico and </w:t>
      </w:r>
      <w:r w:rsidR="002A67B8">
        <w:rPr>
          <w:lang w:val="en-US"/>
        </w:rPr>
        <w:t xml:space="preserve">then </w:t>
      </w:r>
      <w:r w:rsidRPr="00C163F4">
        <w:rPr>
          <w:lang w:val="en-US"/>
        </w:rPr>
        <w:t xml:space="preserve">bending towards North West, except for Imelda, which was dissipated in the region of </w:t>
      </w:r>
      <w:r w:rsidR="00B419C5">
        <w:rPr>
          <w:lang w:val="en-US"/>
        </w:rPr>
        <w:t xml:space="preserve">Houston, </w:t>
      </w:r>
      <w:r w:rsidRPr="00C163F4">
        <w:rPr>
          <w:lang w:val="en-US"/>
        </w:rPr>
        <w:t xml:space="preserve">Texas. </w:t>
      </w:r>
      <w:r w:rsidRPr="00BE359E">
        <w:rPr>
          <w:b/>
          <w:bCs/>
          <w:lang w:val="en-US"/>
        </w:rPr>
        <w:t>Figure 1</w:t>
      </w:r>
      <w:r>
        <w:rPr>
          <w:lang w:val="en-US"/>
        </w:rPr>
        <w:t xml:space="preserve"> </w:t>
      </w:r>
      <w:r w:rsidR="002A67B8">
        <w:rPr>
          <w:lang w:val="en-US"/>
        </w:rPr>
        <w:t xml:space="preserve">also </w:t>
      </w:r>
      <w:r w:rsidRPr="00C163F4">
        <w:rPr>
          <w:lang w:val="en-US"/>
        </w:rPr>
        <w:t>depict</w:t>
      </w:r>
      <w:r w:rsidR="00842B6A">
        <w:rPr>
          <w:lang w:val="en-US"/>
        </w:rPr>
        <w:t>s</w:t>
      </w:r>
      <w:r w:rsidRPr="00C163F4">
        <w:rPr>
          <w:lang w:val="en-US"/>
        </w:rPr>
        <w:t xml:space="preserve"> the accumulative rainfall derived from MRMS QPE, with maximum recorded as 2636 mm for four concatenated events. </w:t>
      </w:r>
      <w:r w:rsidRPr="00BE359E">
        <w:rPr>
          <w:b/>
          <w:bCs/>
          <w:lang w:val="en-US"/>
        </w:rPr>
        <w:t>Table 1</w:t>
      </w:r>
      <w:r>
        <w:rPr>
          <w:lang w:val="en-US"/>
        </w:rPr>
        <w:t xml:space="preserve"> </w:t>
      </w:r>
      <w:r w:rsidRPr="00C163F4">
        <w:rPr>
          <w:lang w:val="en-US"/>
        </w:rPr>
        <w:t>here list</w:t>
      </w:r>
      <w:r w:rsidR="00CD6A45">
        <w:rPr>
          <w:lang w:val="en-US"/>
        </w:rPr>
        <w:t>s</w:t>
      </w:r>
      <w:r w:rsidR="00B23E3A">
        <w:rPr>
          <w:lang w:val="en-US"/>
        </w:rPr>
        <w:t xml:space="preserve"> the</w:t>
      </w:r>
      <w:r w:rsidRPr="00C163F4">
        <w:rPr>
          <w:lang w:val="en-US"/>
        </w:rPr>
        <w:t xml:space="preserve"> details about four collected events, including their durations, </w:t>
      </w:r>
      <w:r w:rsidR="00B23E3A">
        <w:rPr>
          <w:lang w:val="en-US"/>
        </w:rPr>
        <w:t xml:space="preserve">and </w:t>
      </w:r>
      <w:r w:rsidRPr="00C163F4">
        <w:rPr>
          <w:lang w:val="en-US"/>
        </w:rPr>
        <w:t xml:space="preserve">amount of rainfall falling in that period. </w:t>
      </w:r>
      <w:r w:rsidR="00B23E3A">
        <w:rPr>
          <w:lang w:val="en-US"/>
        </w:rPr>
        <w:t>For the comparison</w:t>
      </w:r>
      <w:r w:rsidRPr="00C163F4">
        <w:rPr>
          <w:lang w:val="en-US"/>
        </w:rPr>
        <w:t xml:space="preserve">, we concatenated Bill, Cindy, and Imelda so that the </w:t>
      </w:r>
      <w:r w:rsidR="00A85681">
        <w:rPr>
          <w:lang w:val="en-US"/>
        </w:rPr>
        <w:t>event</w:t>
      </w:r>
      <w:r w:rsidRPr="00C163F4">
        <w:rPr>
          <w:lang w:val="en-US"/>
        </w:rPr>
        <w:t xml:space="preserve"> duration and also rainfall amount are </w:t>
      </w:r>
      <w:r w:rsidR="00A85681">
        <w:rPr>
          <w:lang w:val="en-US"/>
        </w:rPr>
        <w:t>analogous</w:t>
      </w:r>
      <w:r w:rsidRPr="00C163F4">
        <w:rPr>
          <w:lang w:val="en-US"/>
        </w:rPr>
        <w:t xml:space="preserve"> to Harvey. After doing so, hurricane Harvey even </w:t>
      </w:r>
      <w:r w:rsidR="00B23E3A">
        <w:rPr>
          <w:lang w:val="en-US"/>
        </w:rPr>
        <w:t>produced</w:t>
      </w:r>
      <w:r w:rsidRPr="00C163F4">
        <w:rPr>
          <w:lang w:val="en-US"/>
        </w:rPr>
        <w:t xml:space="preserve"> a slightly higher amount than the other three added together, which illustrates the severity of that </w:t>
      </w:r>
      <w:r w:rsidR="006E06EA">
        <w:rPr>
          <w:lang w:val="en-US"/>
        </w:rPr>
        <w:t>event</w:t>
      </w:r>
      <w:r w:rsidRPr="00C163F4">
        <w:rPr>
          <w:lang w:val="en-US"/>
        </w:rPr>
        <w:t xml:space="preserve">. </w:t>
      </w:r>
    </w:p>
    <w:p w14:paraId="1680B6D9" w14:textId="77777777" w:rsidR="00A86F74" w:rsidRPr="009A709C" w:rsidRDefault="00A86F74" w:rsidP="008453CB">
      <w:pPr>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Pr>
          <w:rFonts w:ascii="Times New Roman" w:hAnsi="Times New Roman"/>
          <w:b/>
          <w:bCs/>
          <w:i/>
          <w:color w:val="000000" w:themeColor="text1"/>
          <w:szCs w:val="22"/>
          <w:lang w:val="en-US"/>
        </w:rPr>
        <w:t>s</w:t>
      </w:r>
      <w:r w:rsidRPr="009A709C">
        <w:rPr>
          <w:rFonts w:ascii="Times New Roman" w:hAnsi="Times New Roman"/>
          <w:b/>
          <w:bCs/>
          <w:i/>
          <w:color w:val="000000" w:themeColor="text1"/>
          <w:szCs w:val="22"/>
          <w:lang w:val="en-US"/>
        </w:rPr>
        <w:t xml:space="preserve"> description</w:t>
      </w:r>
    </w:p>
    <w:p w14:paraId="62F36631" w14:textId="77777777" w:rsidR="00A86F74" w:rsidRPr="00474A64" w:rsidRDefault="00A86F74" w:rsidP="008453CB">
      <w:pPr>
        <w:spacing w:before="120" w:after="120" w:line="360" w:lineRule="auto"/>
        <w:rPr>
          <w:rFonts w:ascii="Times New Roman" w:eastAsia="Times New Roman" w:hAnsi="Times New Roman" w:cs="Times New Roman"/>
        </w:rPr>
      </w:pPr>
      <w:r w:rsidRPr="00832260">
        <w:rPr>
          <w:lang w:val="en-US"/>
        </w:rPr>
        <w:t>Because of the requirement of independence, three products digested by TC method should not be coupled or integrated. Therefore, we chose National Centers for Environmental Prediction (NCEP) 4 km gridded hourly gauge only data</w:t>
      </w:r>
      <w:r>
        <w:rPr>
          <w:lang w:val="en-US"/>
        </w:rPr>
        <w:t xml:space="preserve"> </w:t>
      </w:r>
      <w:r>
        <w:rPr>
          <w:noProof/>
          <w:lang w:val="en-US"/>
        </w:rPr>
        <w:t>(Lin, 2011)</w:t>
      </w:r>
      <w:r>
        <w:rPr>
          <w:lang w:val="en-US"/>
        </w:rPr>
        <w:t xml:space="preserve">, MRMS radar only data </w:t>
      </w:r>
      <w:r>
        <w:rPr>
          <w:noProof/>
          <w:lang w:val="en-US"/>
        </w:rPr>
        <w:t>(Zhang et al., 2016)</w:t>
      </w:r>
      <w:r>
        <w:rPr>
          <w:lang w:val="en-US"/>
        </w:rPr>
        <w:t xml:space="preserve">,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final uncalibrated data </w:t>
      </w:r>
      <w:r>
        <w:rPr>
          <w:noProof/>
          <w:lang w:val="en-US"/>
        </w:rPr>
        <w:t>(Huffman, F., T., J, &amp; Jackson, 2019)</w:t>
      </w:r>
      <w:r>
        <w:rPr>
          <w:lang w:val="en-US"/>
        </w:rPr>
        <w:t xml:space="preserve"> as the triplet for evaluation.</w:t>
      </w:r>
    </w:p>
    <w:p w14:paraId="2EA44AF5" w14:textId="77777777" w:rsidR="00A86F74" w:rsidRDefault="00A86F74" w:rsidP="008453CB">
      <w:pPr>
        <w:pStyle w:val="Heading4"/>
        <w:spacing w:before="120" w:after="120" w:line="360" w:lineRule="auto"/>
        <w:rPr>
          <w:lang w:val="en-US"/>
        </w:rPr>
      </w:pPr>
      <w:r>
        <w:rPr>
          <w:lang w:val="en-US"/>
        </w:rPr>
        <w:t>NCEP gridded gauge only QPE</w:t>
      </w:r>
    </w:p>
    <w:p w14:paraId="6FDC54B8" w14:textId="77777777" w:rsidR="00A86F74" w:rsidRPr="006E235D" w:rsidRDefault="00A86F74" w:rsidP="008453CB">
      <w:pPr>
        <w:spacing w:before="120" w:after="120" w:line="360" w:lineRule="auto"/>
        <w:rPr>
          <w:rFonts w:ascii="Times New Roman" w:eastAsia="Times New Roman" w:hAnsi="Times New Roman" w:cs="Times New Roman"/>
        </w:rPr>
      </w:pPr>
      <w:r w:rsidRPr="00832260">
        <w:rPr>
          <w:lang w:val="en-US"/>
        </w:rPr>
        <w:t xml:space="preserve">NCEP gridded gauge only product thereafter denoted as "NCEP" is an operational </w:t>
      </w:r>
      <w:r w:rsidR="0045371C">
        <w:rPr>
          <w:lang w:val="en-US"/>
        </w:rPr>
        <w:t xml:space="preserve">gauge-based precipitation estimation </w:t>
      </w:r>
      <w:r w:rsidRPr="00832260">
        <w:rPr>
          <w:lang w:val="en-US"/>
        </w:rPr>
        <w:t>product</w:t>
      </w:r>
      <w:r>
        <w:rPr>
          <w:lang w:val="en-US"/>
        </w:rPr>
        <w:t xml:space="preserve"> </w:t>
      </w:r>
      <w:r>
        <w:rPr>
          <w:noProof/>
          <w:lang w:val="en-US"/>
        </w:rPr>
        <w:t>(Lin, 2011)</w:t>
      </w:r>
      <w:r>
        <w:rPr>
          <w:lang w:val="en-US"/>
        </w:rPr>
        <w:t xml:space="preserve"> covering the </w:t>
      </w:r>
      <w:r w:rsidRPr="004430A3">
        <w:rPr>
          <w:lang w:val="en-US"/>
        </w:rPr>
        <w:t>conterminous</w:t>
      </w:r>
      <w:r>
        <w:rPr>
          <w:lang w:val="en-US"/>
        </w:rPr>
        <w:t xml:space="preserve"> US (CONUS) and parts of </w:t>
      </w:r>
      <w:r w:rsidRPr="002F35AB">
        <w:rPr>
          <w:lang w:val="en-US"/>
        </w:rPr>
        <w:t>Puerto Rico</w:t>
      </w:r>
      <w:r>
        <w:rPr>
          <w:lang w:val="en-US"/>
        </w:rPr>
        <w:t xml:space="preserve">. </w:t>
      </w:r>
      <w:r w:rsidRPr="00832260">
        <w:rPr>
          <w:lang w:val="en-US"/>
        </w:rPr>
        <w:t>It is automatically derived from approximately 3000 operational hourly rain gauge observations across 48 states to produce a 4km/hour rainfall field. The interpolation techniques behind are described by</w:t>
      </w:r>
      <w:r>
        <w:rPr>
          <w:lang w:val="en-US"/>
        </w:rPr>
        <w:t xml:space="preserve"> </w:t>
      </w:r>
      <w:r>
        <w:rPr>
          <w:noProof/>
          <w:lang w:val="en-US"/>
        </w:rPr>
        <w:t xml:space="preserve">Seo </w:t>
      </w:r>
      <w:r w:rsidR="0045371C">
        <w:rPr>
          <w:noProof/>
          <w:lang w:val="en-US"/>
        </w:rPr>
        <w:t>(</w:t>
      </w:r>
      <w:r>
        <w:rPr>
          <w:noProof/>
          <w:lang w:val="en-US"/>
        </w:rPr>
        <w:t>1998)</w:t>
      </w:r>
      <w:r>
        <w:rPr>
          <w:lang w:val="en-US"/>
        </w:rPr>
        <w:t xml:space="preserve"> </w:t>
      </w:r>
      <w:r w:rsidRPr="00832260">
        <w:rPr>
          <w:lang w:val="en-US"/>
        </w:rPr>
        <w:t xml:space="preserve">who introduced Double </w:t>
      </w:r>
      <w:r w:rsidRPr="00832260">
        <w:rPr>
          <w:lang w:val="en-US"/>
        </w:rPr>
        <w:lastRenderedPageBreak/>
        <w:t>Optimal estimation (DO) and Single Optimal estimation (SO) to gain a conditional expectation of rainfall estimation. This technique accounts for fractional coverage of rainfall due to sparse gauge networks.</w:t>
      </w:r>
      <w:r>
        <w:rPr>
          <w:lang w:val="en-US"/>
        </w:rPr>
        <w:t xml:space="preserve"> </w:t>
      </w:r>
      <w:r>
        <w:rPr>
          <w:noProof/>
          <w:lang w:val="en-US"/>
        </w:rPr>
        <w:t>Gourley</w:t>
      </w:r>
      <w:r w:rsidR="0045371C">
        <w:rPr>
          <w:noProof/>
          <w:lang w:val="en-US"/>
        </w:rPr>
        <w:t xml:space="preserve"> et al.</w:t>
      </w:r>
      <w:r>
        <w:rPr>
          <w:noProof/>
          <w:lang w:val="en-US"/>
        </w:rPr>
        <w:t xml:space="preserve"> </w:t>
      </w:r>
      <w:r w:rsidR="00C939BA">
        <w:rPr>
          <w:noProof/>
          <w:lang w:val="en-US"/>
        </w:rPr>
        <w:t>(</w:t>
      </w:r>
      <w:r>
        <w:rPr>
          <w:noProof/>
          <w:lang w:val="en-US"/>
        </w:rPr>
        <w:t>2009)</w:t>
      </w:r>
      <w:r>
        <w:rPr>
          <w:lang w:val="en-US"/>
        </w:rPr>
        <w:t xml:space="preserve"> </w:t>
      </w:r>
      <w:r w:rsidRPr="00832260">
        <w:rPr>
          <w:lang w:val="en-US"/>
        </w:rPr>
        <w:t>performed inter-comparisons of NCEP, NCEP stage IV radar QPE and PERSIANN-CSS satellite QPE. It revealed that NCEP delivers the best performance within a longer time scale e.g., seasonal, daily. However, it encounters underperformance in the finer temporal scale (1 hour), especially for the storm. NCEP is downloadable at https://data.eol.ucar.edu/dataset/21.088.</w:t>
      </w:r>
      <w:r>
        <w:rPr>
          <w:lang w:val="en-US"/>
        </w:rPr>
        <w:t xml:space="preserve"> </w:t>
      </w:r>
    </w:p>
    <w:p w14:paraId="72AB0E20" w14:textId="77777777" w:rsidR="00A86F74" w:rsidRDefault="00A86F74" w:rsidP="008453CB">
      <w:pPr>
        <w:pStyle w:val="Heading4"/>
        <w:spacing w:before="120" w:after="120" w:line="360" w:lineRule="auto"/>
        <w:rPr>
          <w:lang w:val="en-US"/>
        </w:rPr>
      </w:pPr>
      <w:r>
        <w:rPr>
          <w:lang w:val="en-US"/>
        </w:rPr>
        <w:t>MRMS radar only QPE</w:t>
      </w:r>
    </w:p>
    <w:p w14:paraId="2749E86C" w14:textId="77777777" w:rsidR="00A86F74" w:rsidRPr="00A83BC5" w:rsidRDefault="00A86F74" w:rsidP="008453CB">
      <w:pPr>
        <w:spacing w:before="120" w:after="120" w:line="360" w:lineRule="auto"/>
      </w:pPr>
      <w:r w:rsidRPr="00832260">
        <w:rPr>
          <w:lang w:val="en-US"/>
        </w:rPr>
        <w:t xml:space="preserve">MRMS </w:t>
      </w:r>
      <w:r w:rsidR="00CF2FA7">
        <w:rPr>
          <w:lang w:val="en-US"/>
        </w:rPr>
        <w:t xml:space="preserve">radar only </w:t>
      </w:r>
      <w:r w:rsidR="00C72F87">
        <w:rPr>
          <w:lang w:val="en-US"/>
        </w:rPr>
        <w:t xml:space="preserve">product </w:t>
      </w:r>
      <w:r w:rsidR="00CF2FA7">
        <w:rPr>
          <w:lang w:val="en-US"/>
        </w:rPr>
        <w:t xml:space="preserve">(hereafter MRMS) </w:t>
      </w:r>
      <w:r w:rsidRPr="00832260">
        <w:rPr>
          <w:lang w:val="en-US"/>
        </w:rPr>
        <w:t>has around 180 integrated operational radars, including 146 S-band and 30 C-band radars, creating seamless 3D radar mosaic across the CONUS and Southern Canada at 1km/2min resolution</w:t>
      </w:r>
      <w:r>
        <w:rPr>
          <w:lang w:val="en-US"/>
        </w:rPr>
        <w:t xml:space="preserve"> </w:t>
      </w:r>
      <w:r>
        <w:rPr>
          <w:noProof/>
          <w:lang w:val="en-US"/>
        </w:rPr>
        <w:t>(Zhang et al., 2016)</w:t>
      </w:r>
      <w:r>
        <w:rPr>
          <w:lang w:val="en-US"/>
        </w:rPr>
        <w:t xml:space="preserve">. </w:t>
      </w:r>
      <w:r w:rsidRPr="00832260">
        <w:rPr>
          <w:lang w:val="en-US"/>
        </w:rPr>
        <w:t xml:space="preserve">It is selected because of the strict quality control, involving filtering out non-hydrometeor signals, corrections for anomalous propagation, beam blockage, </w:t>
      </w:r>
      <w:r w:rsidR="00C72F87">
        <w:rPr>
          <w:lang w:val="en-US"/>
        </w:rPr>
        <w:t>vertical</w:t>
      </w:r>
      <w:r w:rsidR="007B1087">
        <w:rPr>
          <w:lang w:val="en-US"/>
        </w:rPr>
        <w:t xml:space="preserve"> </w:t>
      </w:r>
      <w:r w:rsidR="00C72F87">
        <w:rPr>
          <w:lang w:val="en-US"/>
        </w:rPr>
        <w:t>profile</w:t>
      </w:r>
      <w:r w:rsidR="007B1087">
        <w:rPr>
          <w:lang w:val="en-US"/>
        </w:rPr>
        <w:t xml:space="preserve"> </w:t>
      </w:r>
      <w:r w:rsidR="00C72F87">
        <w:rPr>
          <w:lang w:val="en-US"/>
        </w:rPr>
        <w:t xml:space="preserve">reflectivity </w:t>
      </w:r>
      <w:r w:rsidR="007B1087">
        <w:rPr>
          <w:lang w:val="en-US"/>
        </w:rPr>
        <w:t>(VPR)</w:t>
      </w:r>
      <w:r w:rsidRPr="00832260">
        <w:rPr>
          <w:lang w:val="en-US"/>
        </w:rPr>
        <w:t xml:space="preserve"> correction, adaptive Z-R relations</w:t>
      </w:r>
      <w:r>
        <w:rPr>
          <w:lang w:val="en-US"/>
        </w:rPr>
        <w:t xml:space="preserve"> </w:t>
      </w:r>
      <w:r>
        <w:rPr>
          <w:noProof/>
          <w:lang w:val="en-US"/>
        </w:rPr>
        <w:t>(Zhang et al., 2016)</w:t>
      </w:r>
      <w:r>
        <w:rPr>
          <w:lang w:val="en-US"/>
        </w:rPr>
        <w:t xml:space="preserve">. </w:t>
      </w:r>
      <w:r w:rsidRPr="00832260">
        <w:rPr>
          <w:lang w:val="en-US"/>
        </w:rPr>
        <w:t xml:space="preserve">Despite the adoption of these </w:t>
      </w:r>
      <w:r w:rsidR="00C72F87">
        <w:rPr>
          <w:lang w:val="en-US"/>
        </w:rPr>
        <w:t xml:space="preserve">rigorous </w:t>
      </w:r>
      <w:r w:rsidRPr="00832260">
        <w:rPr>
          <w:lang w:val="en-US"/>
        </w:rPr>
        <w:t xml:space="preserve">quality control steps, it still suffers from uncertainties of common issues. For our study, 1km/2min radar-based QPE is </w:t>
      </w:r>
      <w:r w:rsidR="00BE3FB0">
        <w:rPr>
          <w:lang w:val="en-US"/>
        </w:rPr>
        <w:t>accessed</w:t>
      </w:r>
      <w:r w:rsidRPr="00832260">
        <w:rPr>
          <w:lang w:val="en-US"/>
        </w:rPr>
        <w:t xml:space="preserve"> and processed to upscale </w:t>
      </w:r>
      <w:r w:rsidR="00BE3FB0">
        <w:rPr>
          <w:lang w:val="en-US"/>
        </w:rPr>
        <w:t xml:space="preserve">it </w:t>
      </w:r>
      <w:r w:rsidRPr="00832260">
        <w:rPr>
          <w:lang w:val="en-US"/>
        </w:rPr>
        <w:t xml:space="preserve">by </w:t>
      </w:r>
      <w:r w:rsidR="00BE3FB0">
        <w:rPr>
          <w:lang w:val="en-US"/>
        </w:rPr>
        <w:t xml:space="preserve">spatial </w:t>
      </w:r>
      <w:r w:rsidRPr="00832260">
        <w:rPr>
          <w:lang w:val="en-US"/>
        </w:rPr>
        <w:t>average and then aggregate to 4km/hourly to be compatible with NCEP gauge only QPE. Historical MRMS radar only QPE can be downloaded at http://mtarchive.geol.iastate.edu/.</w:t>
      </w:r>
      <w:r>
        <w:rPr>
          <w:lang w:val="en-US"/>
        </w:rPr>
        <w:t xml:space="preserve"> </w:t>
      </w:r>
    </w:p>
    <w:p w14:paraId="59664861" w14:textId="77777777" w:rsidR="00A86F74" w:rsidRDefault="00A86F74" w:rsidP="008453CB">
      <w:pPr>
        <w:pStyle w:val="Heading4"/>
        <w:spacing w:before="120" w:after="120" w:line="360" w:lineRule="auto"/>
        <w:rPr>
          <w:lang w:val="en-US"/>
        </w:rPr>
      </w:pPr>
      <w:r>
        <w:rPr>
          <w:lang w:val="en-US"/>
        </w:rPr>
        <w:t>IMERG satellite QPE</w:t>
      </w:r>
    </w:p>
    <w:p w14:paraId="43F3A693" w14:textId="77777777" w:rsidR="00A86F74" w:rsidRPr="0029404A" w:rsidRDefault="00A86F74" w:rsidP="008453CB">
      <w:pPr>
        <w:spacing w:before="120" w:after="120" w:line="360" w:lineRule="auto"/>
        <w:rPr>
          <w:rFonts w:ascii="Times New Roman" w:eastAsia="Times New Roman" w:hAnsi="Times New Roman" w:cs="Times New Roman"/>
        </w:rPr>
      </w:pPr>
      <w:r w:rsidRPr="00832260">
        <w:rPr>
          <w:lang w:val="en-US"/>
        </w:rPr>
        <w:t xml:space="preserve">IMERG satellite precipitation </w:t>
      </w:r>
      <w:r w:rsidR="000856DC">
        <w:rPr>
          <w:lang w:val="en-US"/>
        </w:rPr>
        <w:t xml:space="preserve">final </w:t>
      </w:r>
      <w:r w:rsidRPr="00832260">
        <w:rPr>
          <w:lang w:val="en-US"/>
        </w:rPr>
        <w:t>product V06 (</w:t>
      </w:r>
      <w:r w:rsidR="004C2A5B">
        <w:rPr>
          <w:lang w:val="en-US"/>
        </w:rPr>
        <w:t xml:space="preserve">hereafter IMERG; </w:t>
      </w:r>
      <w:r w:rsidRPr="00832260">
        <w:rPr>
          <w:lang w:val="en-US"/>
        </w:rPr>
        <w:t xml:space="preserve">Huffman, 2019) is integrated from its core satellite (GPM Core Observatory), microwave constellations, Infrared, and additional constellations, aiming at providing global coverage of rainfall field (90N-S from V06 onward) beyond its predecessor Tropical Rainfall Measurement Mission (TRMM). GPM Core Observatory has additional channels of dual-frequency precipitation radar (DPR) and GPM Microwave Imager (GMI), which are capable of detecting very light precipitation and falling snow </w:t>
      </w:r>
      <w:r>
        <w:rPr>
          <w:noProof/>
          <w:lang w:val="en-US"/>
        </w:rPr>
        <w:t>(Skofronick-Jackson et al., 2017)</w:t>
      </w:r>
      <w:r>
        <w:rPr>
          <w:lang w:val="en-US"/>
        </w:rPr>
        <w:t xml:space="preserve">. </w:t>
      </w:r>
      <w:r w:rsidRPr="00832260">
        <w:rPr>
          <w:lang w:val="en-US"/>
        </w:rPr>
        <w:t xml:space="preserve">It produces three stages: early run, late run, and final run with 4 hours latency, 12 hours latency, and three months latency respectively at a half-hour and 0.1-degree scale. The early run provides near real-time brief observations with inter-calibrated satellite products primarily for operational forecast, and the late run adds up the late coming high-quality PMW data and climatological calibration to serve for agricultural purposes. The final run compares the late run product </w:t>
      </w:r>
      <w:r w:rsidRPr="00832260">
        <w:rPr>
          <w:lang w:val="en-US"/>
        </w:rPr>
        <w:lastRenderedPageBreak/>
        <w:t>with the Global Precipitation Climatology Project (GPCP), and adjust the factor to compensate for under/over-estimation</w:t>
      </w:r>
      <w:r>
        <w:rPr>
          <w:lang w:val="en-US"/>
        </w:rPr>
        <w:t xml:space="preserve"> </w:t>
      </w:r>
      <w:r>
        <w:rPr>
          <w:noProof/>
          <w:lang w:val="en-US"/>
        </w:rPr>
        <w:t>(Huffman et al., 2019)</w:t>
      </w:r>
      <w:r>
        <w:rPr>
          <w:lang w:val="en-US"/>
        </w:rPr>
        <w:t xml:space="preserve">. </w:t>
      </w:r>
      <w:r w:rsidRPr="00832260">
        <w:rPr>
          <w:lang w:val="en-US"/>
        </w:rPr>
        <w:t xml:space="preserve">To account for independence, the final run without calibration is </w:t>
      </w:r>
      <w:r w:rsidR="005F5B9B">
        <w:rPr>
          <w:lang w:val="en-US"/>
        </w:rPr>
        <w:t>selected</w:t>
      </w:r>
      <w:r w:rsidRPr="00832260">
        <w:rPr>
          <w:lang w:val="en-US"/>
        </w:rPr>
        <w:t xml:space="preserve"> in this study. In order to perform pixel-wise analysis, IMERG data needs to be downscaled by the nearest neighbor</w:t>
      </w:r>
      <w:r w:rsidR="00344671">
        <w:rPr>
          <w:lang w:val="en-US"/>
        </w:rPr>
        <w:t>s</w:t>
      </w:r>
      <w:r w:rsidRPr="00832260">
        <w:rPr>
          <w:lang w:val="en-US"/>
        </w:rPr>
        <w:t xml:space="preserve"> and then accumulated to 1 hour. Current IMERG final product V06 can be accessed at https://disc.gsfc.nasa.gov/datasets/GPM_3IMERGHH_06/summary?keywords=IMERG.</w:t>
      </w:r>
      <w:r>
        <w:rPr>
          <w:lang w:val="en-US"/>
        </w:rPr>
        <w:t xml:space="preserve"> </w:t>
      </w:r>
    </w:p>
    <w:p w14:paraId="754A4079" w14:textId="77777777" w:rsidR="00A86F74" w:rsidRDefault="00A86F74" w:rsidP="008453CB">
      <w:pPr>
        <w:pStyle w:val="Heading2"/>
        <w:spacing w:line="360" w:lineRule="auto"/>
      </w:pPr>
      <w:r>
        <w:t>METHODOLOGY</w:t>
      </w:r>
    </w:p>
    <w:p w14:paraId="3C985173"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3A798D68" w14:textId="77777777" w:rsidR="00A86F74" w:rsidRDefault="00A86F74" w:rsidP="008453CB">
      <w:pPr>
        <w:spacing w:before="120" w:after="120" w:line="360" w:lineRule="auto"/>
      </w:pPr>
      <w:r w:rsidRPr="00832260">
        <w:t>Before applying TC, it is of great significance to bear in mind the assumptions that determine the reliability and applicability of TC method. In TC, it is assumed that 1) the three forcing data should be independent, for instance, they are derived from different instruments; 2) The errors of three independent products should be independent or unrelated</w:t>
      </w:r>
      <w:r>
        <w:t xml:space="preserve"> </w:t>
      </w:r>
      <w:r w:rsidRPr="00832260">
        <w:t>which refers as zero cross-correlation. 3) The expectation of error is treated as zero known as the unbiasedness assumption, which is often described in geostatistical analysis e.g., kriging.</w:t>
      </w:r>
      <w:r w:rsidR="003B6717">
        <w:t xml:space="preserve"> </w:t>
      </w:r>
      <w:r w:rsidRPr="00832260">
        <w:t>The three sensor products we selected</w:t>
      </w:r>
      <w:r w:rsidR="003B6717">
        <w:t>, i.e.</w:t>
      </w:r>
      <w:r w:rsidRPr="00832260">
        <w:t xml:space="preserve"> gauge</w:t>
      </w:r>
      <w:r w:rsidR="003B6717">
        <w:t>-</w:t>
      </w:r>
      <w:r w:rsidRPr="00832260">
        <w:t>only, radar</w:t>
      </w:r>
      <w:r w:rsidR="003B6717">
        <w:t>-</w:t>
      </w:r>
      <w:r w:rsidRPr="00832260">
        <w:t>only, satellites</w:t>
      </w:r>
      <w:r w:rsidR="003B6717">
        <w:t>-</w:t>
      </w:r>
      <w:r w:rsidRPr="00832260">
        <w:t xml:space="preserve">only meet the above criteria well because they are not able to interact with each other. </w:t>
      </w:r>
    </w:p>
    <w:p w14:paraId="6432A672"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Expressions</w:t>
      </w:r>
    </w:p>
    <w:p w14:paraId="06285130" w14:textId="77777777" w:rsidR="00A86F74" w:rsidRDefault="00A86F74" w:rsidP="008453CB">
      <w:pPr>
        <w:spacing w:before="120" w:after="120" w:line="360" w:lineRule="auto"/>
      </w:pPr>
      <w:r w:rsidRPr="00832260">
        <w:t>The basics of TC method is to treat three independent products as equally important, and thus no bias is produced in between. Since no ground truth value</w:t>
      </w:r>
      <w:r w:rsidR="00F554CF">
        <w:t>s</w:t>
      </w:r>
      <w:r w:rsidRPr="00832260">
        <w:t xml:space="preserve"> </w:t>
      </w:r>
      <w:r w:rsidR="00F554CF">
        <w:t xml:space="preserve">are </w:t>
      </w:r>
      <w:r w:rsidRPr="00832260">
        <w:t xml:space="preserve">assumed, </w:t>
      </w:r>
      <w:r w:rsidR="00F554CF">
        <w:t>TC method</w:t>
      </w:r>
      <w:r w:rsidRPr="00832260">
        <w:t xml:space="preserve"> then uses a linear combination of three products and affine</w:t>
      </w:r>
      <w:r w:rsidR="004B6437">
        <w:t xml:space="preserve"> </w:t>
      </w:r>
      <w:r w:rsidRPr="00832260">
        <w:t xml:space="preserve">transformed error model to derive </w:t>
      </w:r>
      <w:r w:rsidR="004B6437">
        <w:t>RMSE</w:t>
      </w:r>
      <w:r w:rsidRPr="00832260">
        <w:t xml:space="preserve"> and </w:t>
      </w:r>
      <w:r w:rsidR="004B6437">
        <w:t>CC</w:t>
      </w:r>
      <w:r w:rsidRPr="00832260">
        <w:t xml:space="preserve"> </w:t>
      </w:r>
      <w:r>
        <w:rPr>
          <w:noProof/>
        </w:rPr>
        <w:t>(Zwieback</w:t>
      </w:r>
      <w:r w:rsidR="00344671">
        <w:rPr>
          <w:noProof/>
        </w:rPr>
        <w:t xml:space="preserve"> et al.</w:t>
      </w:r>
      <w:r>
        <w:rPr>
          <w:noProof/>
        </w:rPr>
        <w:t>, 2012)</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14:paraId="1B934012" w14:textId="77777777" w:rsidTr="00CC47EA">
        <w:tc>
          <w:tcPr>
            <w:tcW w:w="562" w:type="dxa"/>
            <w:vAlign w:val="center"/>
          </w:tcPr>
          <w:p w14:paraId="53BF55E2" w14:textId="77777777" w:rsidR="00A86F74" w:rsidRDefault="00A86F74" w:rsidP="008453CB">
            <w:pPr>
              <w:spacing w:before="120" w:after="120" w:line="360" w:lineRule="auto"/>
              <w:jc w:val="center"/>
            </w:pPr>
          </w:p>
        </w:tc>
        <w:tc>
          <w:tcPr>
            <w:tcW w:w="7797" w:type="dxa"/>
            <w:vAlign w:val="center"/>
          </w:tcPr>
          <w:p w14:paraId="6E4EA8D3" w14:textId="77777777" w:rsidR="00A86F74" w:rsidRDefault="00763FDF" w:rsidP="008453CB">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5AAF8BCE" w14:textId="77777777" w:rsidR="00A86F74" w:rsidRDefault="00A86F74" w:rsidP="008453CB">
            <w:pPr>
              <w:spacing w:before="120" w:after="120" w:line="360" w:lineRule="auto"/>
              <w:jc w:val="center"/>
            </w:pPr>
            <w:bookmarkStart w:id="0" w:name="ATC"/>
            <w:r>
              <w:t>(</w:t>
            </w:r>
            <w:r>
              <w:fldChar w:fldCharType="begin"/>
            </w:r>
            <w:r>
              <w:instrText xml:space="preserve"> EQ </w:instrText>
            </w:r>
            <w:r>
              <w:fldChar w:fldCharType="end"/>
            </w:r>
            <w:fldSimple w:instr=" SEQ eq \* MERGEFORMAT ">
              <w:r>
                <w:rPr>
                  <w:noProof/>
                </w:rPr>
                <w:t>1</w:t>
              </w:r>
            </w:fldSimple>
            <w:r>
              <w:t>)</w:t>
            </w:r>
            <w:bookmarkEnd w:id="0"/>
          </w:p>
        </w:tc>
      </w:tr>
    </w:tbl>
    <w:p w14:paraId="7B0DAB08" w14:textId="77777777" w:rsidR="00A86F74" w:rsidRDefault="00A86F74" w:rsidP="008453CB">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56675076" w14:textId="77777777" w:rsidR="00A86F74" w:rsidRDefault="00A86F74" w:rsidP="008453CB">
      <w:pPr>
        <w:tabs>
          <w:tab w:val="left" w:pos="6521"/>
        </w:tabs>
        <w:spacing w:before="120" w:after="120" w:line="360" w:lineRule="auto"/>
        <w:rPr>
          <w:lang w:val="en-US"/>
        </w:rPr>
      </w:pPr>
      <w:r>
        <w:rPr>
          <w:noProof/>
          <w:lang w:val="en-US"/>
        </w:rPr>
        <w:t xml:space="preserve">Tian et al. </w:t>
      </w:r>
      <w:r w:rsidR="00E13920">
        <w:rPr>
          <w:noProof/>
          <w:lang w:val="en-US"/>
        </w:rPr>
        <w:t>(</w:t>
      </w:r>
      <w:r>
        <w:rPr>
          <w:noProof/>
          <w:lang w:val="en-US"/>
        </w:rPr>
        <w:t>2013)</w:t>
      </w:r>
      <w:r>
        <w:rPr>
          <w:lang w:val="en-US"/>
        </w:rPr>
        <w:t xml:space="preserve"> then proposed a way to transform the additive error model to multiplicative by logarithmic transformation, and it is proved to be more appropriate in rainfall</w:t>
      </w:r>
      <w:r w:rsidR="00327388">
        <w:rPr>
          <w:lang w:val="en-US"/>
        </w:rPr>
        <w:t xml:space="preserve"> </w:t>
      </w:r>
      <w:r>
        <w:rPr>
          <w:lang w:val="en-US"/>
        </w:rPr>
        <w:t xml:space="preserve">error estimation </w:t>
      </w:r>
      <w:r>
        <w:rPr>
          <w:noProof/>
          <w:lang w:val="en-US"/>
        </w:rPr>
        <w:t>(Alemohammad et al., 2015; Li et al., 2018; Tian et al., 2013)</w:t>
      </w:r>
      <w:r>
        <w:rPr>
          <w:lang w:val="en-US"/>
        </w:rPr>
        <w:t>. Hence, the error model can be reformed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14:paraId="1FB169A5" w14:textId="77777777" w:rsidTr="00CC47EA">
        <w:tc>
          <w:tcPr>
            <w:tcW w:w="562" w:type="dxa"/>
            <w:vAlign w:val="center"/>
          </w:tcPr>
          <w:p w14:paraId="548690C3" w14:textId="77777777" w:rsidR="00A86F74" w:rsidRDefault="00A86F74" w:rsidP="008453CB">
            <w:pPr>
              <w:spacing w:before="120" w:after="120" w:line="360" w:lineRule="auto"/>
              <w:jc w:val="center"/>
            </w:pPr>
          </w:p>
        </w:tc>
        <w:tc>
          <w:tcPr>
            <w:tcW w:w="7797" w:type="dxa"/>
            <w:vAlign w:val="center"/>
          </w:tcPr>
          <w:p w14:paraId="496C7722" w14:textId="77777777" w:rsidR="00A86F74" w:rsidRDefault="00763FDF" w:rsidP="008453CB">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1233B93" w14:textId="77777777"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2</w:t>
              </w:r>
            </w:fldSimple>
            <w:r>
              <w:t>)</w:t>
            </w:r>
          </w:p>
        </w:tc>
      </w:tr>
    </w:tbl>
    <w:p w14:paraId="742EA05A" w14:textId="77777777" w:rsidR="00A86F74" w:rsidRDefault="00A86F74" w:rsidP="008453CB">
      <w:pPr>
        <w:tabs>
          <w:tab w:val="left" w:pos="6521"/>
        </w:tabs>
        <w:spacing w:before="120" w:after="120" w:line="360" w:lineRule="auto"/>
        <w:rPr>
          <w:lang w:val="en-US"/>
        </w:rPr>
      </w:pPr>
      <w:r>
        <w:rPr>
          <w:lang w:val="en-US"/>
        </w:rPr>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14:paraId="12FF5FB1" w14:textId="77777777" w:rsidTr="00CC47EA">
        <w:tc>
          <w:tcPr>
            <w:tcW w:w="562" w:type="dxa"/>
            <w:vAlign w:val="center"/>
          </w:tcPr>
          <w:p w14:paraId="3BCA8C7D" w14:textId="77777777" w:rsidR="00A86F74" w:rsidRDefault="00A86F74" w:rsidP="008453CB">
            <w:pPr>
              <w:spacing w:before="120" w:after="120" w:line="360" w:lineRule="auto"/>
              <w:jc w:val="center"/>
            </w:pPr>
          </w:p>
        </w:tc>
        <w:tc>
          <w:tcPr>
            <w:tcW w:w="7797" w:type="dxa"/>
            <w:vAlign w:val="center"/>
          </w:tcPr>
          <w:p w14:paraId="647C718C" w14:textId="77777777" w:rsidR="00A86F74" w:rsidRPr="004912B2" w:rsidRDefault="00763FDF" w:rsidP="008453CB">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151CF568" w14:textId="77777777" w:rsidR="00A86F74" w:rsidRDefault="00A86F74" w:rsidP="008453CB">
            <w:pPr>
              <w:spacing w:before="120" w:after="120" w:line="360" w:lineRule="auto"/>
              <w:jc w:val="center"/>
            </w:pPr>
            <w:bookmarkStart w:id="1" w:name="linearTC"/>
            <w:r>
              <w:t>(</w:t>
            </w:r>
            <w:r>
              <w:fldChar w:fldCharType="begin"/>
            </w:r>
            <w:r>
              <w:instrText xml:space="preserve"> EQ </w:instrText>
            </w:r>
            <w:r>
              <w:fldChar w:fldCharType="end"/>
            </w:r>
            <w:fldSimple w:instr=" SEQ eq \* MERGEFORMAT ">
              <w:r>
                <w:rPr>
                  <w:noProof/>
                </w:rPr>
                <w:t>3</w:t>
              </w:r>
            </w:fldSimple>
            <w:r>
              <w:t>)</w:t>
            </w:r>
            <w:bookmarkEnd w:id="1"/>
          </w:p>
        </w:tc>
      </w:tr>
    </w:tbl>
    <w:p w14:paraId="6A06B2A9" w14:textId="77777777" w:rsidR="00A86F74" w:rsidRDefault="00A86F74" w:rsidP="008453CB">
      <w:pPr>
        <w:tabs>
          <w:tab w:val="left" w:pos="6521"/>
        </w:tabs>
        <w:spacing w:before="120" w:after="120" w:line="360" w:lineRule="auto"/>
      </w:pPr>
      <w:r>
        <w:rPr>
          <w:lang w:val="en-US"/>
        </w:rPr>
        <w:t>Where</w:t>
      </w:r>
      <w:r w:rsidR="00874E62">
        <w:rPr>
          <w:lang w:val="en-US"/>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D6231">
        <w:t xml:space="preserve"> is the logarithmic form of rain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74E62">
        <w:t>,</w:t>
      </w:r>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t xml:space="preserve"> demonstrating the multiplicative error,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t xml:space="preserve"> indicating the residual error,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 xml:space="preserve">as the deformation error. Hence, after we transform the model to be </w:t>
      </w:r>
      <w:r w:rsidR="00E01CE2">
        <w:t>additive</w:t>
      </w:r>
      <w:r>
        <w:t xml:space="preserve"> form, these parameters along with error should be also in logarithmic form. In the analysis of </w:t>
      </w:r>
      <w:r>
        <w:rPr>
          <w:noProof/>
        </w:rPr>
        <w:t xml:space="preserve">Alemohammad et al. </w:t>
      </w:r>
      <w:r w:rsidR="00F57909">
        <w:rPr>
          <w:noProof/>
        </w:rPr>
        <w:t>(</w:t>
      </w:r>
      <w:r>
        <w:rPr>
          <w:noProof/>
        </w:rPr>
        <w:t>2015)</w:t>
      </w:r>
      <w:r>
        <w:t xml:space="preserve">, they later transformed back error to linear scale by Taylor series expansion as first order approximation.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14:paraId="0B56EB5A" w14:textId="77777777" w:rsidTr="00CC47EA">
        <w:tc>
          <w:tcPr>
            <w:tcW w:w="562" w:type="dxa"/>
            <w:vAlign w:val="center"/>
          </w:tcPr>
          <w:p w14:paraId="1E00E16D" w14:textId="77777777" w:rsidR="00A86F74" w:rsidRDefault="00A86F74" w:rsidP="008453CB">
            <w:pPr>
              <w:spacing w:before="120" w:after="120" w:line="360" w:lineRule="auto"/>
              <w:jc w:val="center"/>
            </w:pPr>
          </w:p>
        </w:tc>
        <w:tc>
          <w:tcPr>
            <w:tcW w:w="7797" w:type="dxa"/>
            <w:vAlign w:val="center"/>
          </w:tcPr>
          <w:p w14:paraId="22D4D8E2" w14:textId="77777777" w:rsidR="00A86F74" w:rsidRDefault="00763FDF" w:rsidP="008453CB">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5A91181D" w14:textId="77777777"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4</w:t>
              </w:r>
            </w:fldSimple>
            <w:r>
              <w:t>)</w:t>
            </w:r>
          </w:p>
        </w:tc>
      </w:tr>
      <w:tr w:rsidR="00A86F74" w14:paraId="2CC136DF" w14:textId="77777777" w:rsidTr="00CC47EA">
        <w:tc>
          <w:tcPr>
            <w:tcW w:w="562" w:type="dxa"/>
            <w:vAlign w:val="center"/>
          </w:tcPr>
          <w:p w14:paraId="208F94DE" w14:textId="77777777" w:rsidR="00A86F74" w:rsidRDefault="00A86F74" w:rsidP="008453CB">
            <w:pPr>
              <w:spacing w:before="120" w:after="120" w:line="360" w:lineRule="auto"/>
              <w:jc w:val="center"/>
            </w:pPr>
          </w:p>
        </w:tc>
        <w:tc>
          <w:tcPr>
            <w:tcW w:w="7797" w:type="dxa"/>
            <w:vAlign w:val="center"/>
          </w:tcPr>
          <w:p w14:paraId="3F4ED2D4" w14:textId="77777777" w:rsidR="00A86F74" w:rsidRDefault="00763FDF" w:rsidP="008453CB">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4DFAE21C" w14:textId="77777777"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5</w:t>
              </w:r>
            </w:fldSimple>
            <w:r>
              <w:t>)</w:t>
            </w:r>
          </w:p>
        </w:tc>
      </w:tr>
    </w:tbl>
    <w:p w14:paraId="0B62D5AB" w14:textId="77777777" w:rsidR="00A86F74" w:rsidRPr="00534E21" w:rsidRDefault="00763FDF" w:rsidP="008453CB">
      <w:pPr>
        <w:tabs>
          <w:tab w:val="left" w:pos="6521"/>
        </w:tabs>
        <w:spacing w:before="120" w:after="120" w:line="360" w:lineRule="auto"/>
      </w:p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86F74">
        <w:t xml:space="preserve"> here represents </w:t>
      </w:r>
      <w:r w:rsidR="00236FC0">
        <w:t xml:space="preserve">the RMSE in linear form, logarithmic form, and </w:t>
      </w:r>
      <w:r w:rsidR="00A86F74">
        <w:t xml:space="preserve">the mean of field. In doing so, the error field could be identified as linear scale, meaning the same unit of mm/hour as rain rate. </w:t>
      </w:r>
      <w:r w:rsidR="00A86F74">
        <w:rPr>
          <w:lang w:val="en-US"/>
        </w:rPr>
        <w:t xml:space="preserve">From linear equation </w:t>
      </w:r>
      <w:r w:rsidR="00A86F74">
        <w:rPr>
          <w:lang w:val="en-US"/>
        </w:rPr>
        <w:fldChar w:fldCharType="begin"/>
      </w:r>
      <w:r w:rsidR="00A86F74">
        <w:rPr>
          <w:lang w:val="en-US"/>
        </w:rPr>
        <w:instrText xml:space="preserve"> REF linearTC \h </w:instrText>
      </w:r>
      <w:r w:rsidR="00A86F74">
        <w:rPr>
          <w:lang w:val="en-US"/>
        </w:rPr>
      </w:r>
      <w:r w:rsidR="00A86F74">
        <w:rPr>
          <w:lang w:val="en-US"/>
        </w:rPr>
        <w:fldChar w:fldCharType="separate"/>
      </w:r>
      <w:r w:rsidR="00A86F74">
        <w:t>(</w:t>
      </w:r>
      <w:r w:rsidR="00A86F74">
        <w:rPr>
          <w:noProof/>
        </w:rPr>
        <w:t>3</w:t>
      </w:r>
      <w:r w:rsidR="00A86F74">
        <w:t>)</w:t>
      </w:r>
      <w:r w:rsidR="00A86F74">
        <w:rPr>
          <w:lang w:val="en-US"/>
        </w:rPr>
        <w:fldChar w:fldCharType="end"/>
      </w:r>
      <w:r w:rsidR="00A86F74">
        <w:rPr>
          <w:lang w:val="en-US"/>
        </w:rPr>
        <w:t xml:space="preserve">, we </w:t>
      </w:r>
      <w:proofErr w:type="gramStart"/>
      <w:r w:rsidR="00A86F74">
        <w:rPr>
          <w:lang w:val="en-US"/>
        </w:rPr>
        <w:t>are able to</w:t>
      </w:r>
      <w:proofErr w:type="gramEnd"/>
      <w:r w:rsidR="00A86F74">
        <w:rPr>
          <w:lang w:val="en-US"/>
        </w:rPr>
        <w:t xml:space="preserve"> derive RMSE in the following set of equations based on the covariance of triples </w:t>
      </w:r>
      <w:r w:rsidR="00A86F74">
        <w:rPr>
          <w:noProof/>
          <w:lang w:val="en-US"/>
        </w:rPr>
        <w:t>(McColl et al., 2014)</w:t>
      </w:r>
      <w:r w:rsidR="00A86F74">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A86F74" w14:paraId="5F0127BB" w14:textId="77777777" w:rsidTr="00CC47EA">
        <w:tc>
          <w:tcPr>
            <w:tcW w:w="4615" w:type="pct"/>
            <w:vAlign w:val="center"/>
          </w:tcPr>
          <w:p w14:paraId="69ABADA0" w14:textId="77777777" w:rsidR="00A86F74" w:rsidRPr="0079500D" w:rsidRDefault="00763FDF" w:rsidP="008453CB">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A30CF47" w14:textId="77777777" w:rsidR="00A86F74" w:rsidRDefault="00A86F74" w:rsidP="008453CB">
            <w:pPr>
              <w:spacing w:before="120" w:after="120" w:line="360" w:lineRule="auto"/>
              <w:jc w:val="center"/>
            </w:pPr>
          </w:p>
        </w:tc>
        <w:tc>
          <w:tcPr>
            <w:tcW w:w="385" w:type="pct"/>
            <w:vAlign w:val="center"/>
          </w:tcPr>
          <w:p w14:paraId="3D8CD62C" w14:textId="77777777"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6</w:t>
              </w:r>
            </w:fldSimple>
            <w:r>
              <w:t>)</w:t>
            </w:r>
          </w:p>
        </w:tc>
      </w:tr>
    </w:tbl>
    <w:p w14:paraId="4A5E114B" w14:textId="77777777" w:rsidR="00A86F74" w:rsidRDefault="00A86F74" w:rsidP="008453CB">
      <w:pPr>
        <w:tabs>
          <w:tab w:val="left" w:pos="3199"/>
        </w:tabs>
        <w:spacing w:before="120" w:after="120" w:line="360" w:lineRule="auto"/>
        <w:rPr>
          <w:lang w:val="en-US"/>
        </w:rPr>
      </w:pPr>
      <w:r>
        <w:rPr>
          <w:noProof/>
          <w:lang w:val="en-US"/>
        </w:rPr>
        <w:t>(McColl et al., 2014)</w:t>
      </w:r>
      <w:r>
        <w:rPr>
          <w:lang w:val="en-US"/>
        </w:rPr>
        <w:t xml:space="preserve"> introduced a way to evaluate correlation coefficient (CC) from manipulating covariance matrices with called “ETC” method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A86F74" w14:paraId="39D9F573" w14:textId="77777777" w:rsidTr="00CC47EA">
        <w:tc>
          <w:tcPr>
            <w:tcW w:w="4615" w:type="pct"/>
            <w:vAlign w:val="center"/>
          </w:tcPr>
          <w:p w14:paraId="15CA345A" w14:textId="77777777" w:rsidR="00A86F74" w:rsidRPr="0079500D" w:rsidRDefault="00763FDF" w:rsidP="008453CB">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472CD3" w14:textId="77777777" w:rsidR="00A86F74" w:rsidRDefault="00A86F74" w:rsidP="008453CB">
            <w:pPr>
              <w:spacing w:before="120" w:after="120" w:line="360" w:lineRule="auto"/>
            </w:pPr>
          </w:p>
        </w:tc>
        <w:tc>
          <w:tcPr>
            <w:tcW w:w="385" w:type="pct"/>
            <w:vAlign w:val="center"/>
          </w:tcPr>
          <w:p w14:paraId="0A8F631D" w14:textId="77777777"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7</w:t>
              </w:r>
            </w:fldSimple>
            <w:r>
              <w:t>)</w:t>
            </w:r>
          </w:p>
        </w:tc>
      </w:tr>
    </w:tbl>
    <w:p w14:paraId="79AA132B" w14:textId="77777777" w:rsidR="00A86F74" w:rsidRPr="006173C4" w:rsidRDefault="00A86F74" w:rsidP="008453CB">
      <w:pPr>
        <w:spacing w:before="120" w:after="120" w:line="360" w:lineRule="auto"/>
        <w:rPr>
          <w:lang w:val="en-US"/>
        </w:rPr>
      </w:pPr>
      <w:r w:rsidRPr="00832260">
        <w:rPr>
          <w:lang w:val="en-US"/>
        </w:rPr>
        <w:t xml:space="preserve">Since both RMSE and CC are derived from covariance between the three products, they </w:t>
      </w:r>
      <w:r w:rsidR="006E256A">
        <w:rPr>
          <w:lang w:val="en-US"/>
        </w:rPr>
        <w:t>reveal</w:t>
      </w:r>
      <w:r w:rsidRPr="00832260">
        <w:rPr>
          <w:lang w:val="en-US"/>
        </w:rPr>
        <w:t xml:space="preserve"> the relative error, which is treated as uncertainties. Therefore, the less uncertain product or the best performance in the following sections is the one that has the lowest RMSE and highest CC. Likewise, the most uncertain is associated with the highest RMSE and lowest CC.</w:t>
      </w:r>
    </w:p>
    <w:p w14:paraId="0CAE4306" w14:textId="77777777" w:rsidR="00A86F74" w:rsidRDefault="00A86F74" w:rsidP="008453CB">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t>Data preparation and model setup</w:t>
      </w:r>
    </w:p>
    <w:p w14:paraId="144DEDF6" w14:textId="77777777" w:rsidR="00A86F74" w:rsidRPr="00733B59" w:rsidRDefault="00A86F74" w:rsidP="008453CB">
      <w:pPr>
        <w:spacing w:before="120" w:after="120" w:line="360" w:lineRule="auto"/>
        <w:rPr>
          <w:lang w:val="en-US"/>
        </w:rPr>
      </w:pPr>
      <w:r w:rsidRPr="00832260">
        <w:rPr>
          <w:lang w:val="en-US"/>
        </w:rPr>
        <w:t>The rainfall data retrieved from each source are the high</w:t>
      </w:r>
      <w:r w:rsidR="00301E1E">
        <w:rPr>
          <w:lang w:val="en-US"/>
        </w:rPr>
        <w:t>ly</w:t>
      </w:r>
      <w:r w:rsidRPr="00832260">
        <w:rPr>
          <w:lang w:val="en-US"/>
        </w:rPr>
        <w:t xml:space="preserve"> preprocessed product</w:t>
      </w:r>
      <w:r w:rsidR="00301E1E">
        <w:rPr>
          <w:lang w:val="en-US"/>
        </w:rPr>
        <w:t>s</w:t>
      </w:r>
      <w:r w:rsidRPr="00832260">
        <w:rPr>
          <w:lang w:val="en-US"/>
        </w:rPr>
        <w:t xml:space="preserve">, but containing different </w:t>
      </w:r>
      <w:r w:rsidR="006923A6">
        <w:rPr>
          <w:lang w:val="en-US"/>
        </w:rPr>
        <w:t xml:space="preserve">spatial </w:t>
      </w:r>
      <w:r w:rsidRPr="00832260">
        <w:rPr>
          <w:lang w:val="en-US"/>
        </w:rPr>
        <w:t>extent</w:t>
      </w:r>
      <w:r w:rsidR="006923A6">
        <w:rPr>
          <w:lang w:val="en-US"/>
        </w:rPr>
        <w:t>s</w:t>
      </w:r>
      <w:r w:rsidRPr="00832260">
        <w:rPr>
          <w:lang w:val="en-US"/>
        </w:rPr>
        <w:t>. To make them comparable, IMERG and MRMS are</w:t>
      </w:r>
      <w:r w:rsidR="006923A6">
        <w:rPr>
          <w:lang w:val="en-US"/>
        </w:rPr>
        <w:t xml:space="preserve"> downscaled and aggregated to the same resolution of NCEP</w:t>
      </w:r>
      <w:r w:rsidRPr="00832260">
        <w:rPr>
          <w:lang w:val="en-US"/>
        </w:rPr>
        <w:t xml:space="preserve">. Because we need to transform data into a logarithmic scale, it is of importance to filter out zero-rain and NAN data. The treatment of zero values </w:t>
      </w:r>
      <w:r w:rsidR="006923A6">
        <w:rPr>
          <w:lang w:val="en-US"/>
        </w:rPr>
        <w:t>can be done</w:t>
      </w:r>
      <w:r w:rsidRPr="00832260">
        <w:rPr>
          <w:lang w:val="en-US"/>
        </w:rPr>
        <w:t xml:space="preserve"> either by </w:t>
      </w:r>
      <w:r w:rsidR="009F51F8">
        <w:rPr>
          <w:lang w:val="en-US"/>
        </w:rPr>
        <w:t>simply</w:t>
      </w:r>
      <w:r w:rsidRPr="00832260">
        <w:rPr>
          <w:lang w:val="en-US"/>
        </w:rPr>
        <w:t xml:space="preserve"> removing zero values</w:t>
      </w:r>
      <w:r>
        <w:rPr>
          <w:lang w:val="en-US"/>
        </w:rPr>
        <w:t xml:space="preserve"> </w:t>
      </w:r>
      <w:r>
        <w:rPr>
          <w:noProof/>
          <w:lang w:val="en-US"/>
        </w:rPr>
        <w:t>(Alemohammad et al., 2015; Massari et al., 2017)</w:t>
      </w:r>
      <w:r>
        <w:rPr>
          <w:lang w:val="en-US"/>
        </w:rPr>
        <w:t xml:space="preserve"> or replacing with near-zero values</w:t>
      </w:r>
      <w:r w:rsidR="00D5252D">
        <w:rPr>
          <w:lang w:val="en-US"/>
        </w:rPr>
        <w:t xml:space="preserve"> </w:t>
      </w:r>
      <w:r>
        <w:rPr>
          <w:noProof/>
          <w:lang w:val="en-US"/>
        </w:rPr>
        <w:t>(Roebeling et al., 2012)</w:t>
      </w:r>
      <w:r>
        <w:rPr>
          <w:lang w:val="en-US"/>
        </w:rPr>
        <w:t xml:space="preserve">. </w:t>
      </w:r>
      <w:r>
        <w:rPr>
          <w:noProof/>
          <w:lang w:val="en-US"/>
        </w:rPr>
        <w:t xml:space="preserve">Li et al. </w:t>
      </w:r>
      <w:r w:rsidR="00C4434F">
        <w:rPr>
          <w:noProof/>
          <w:lang w:val="en-US"/>
        </w:rPr>
        <w:t>(</w:t>
      </w:r>
      <w:r>
        <w:rPr>
          <w:noProof/>
          <w:lang w:val="en-US"/>
        </w:rPr>
        <w:t>2018)</w:t>
      </w:r>
      <w:r>
        <w:rPr>
          <w:lang w:val="en-US"/>
        </w:rPr>
        <w:t xml:space="preserve"> tested the sensitivity by reassigning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Pr>
          <w:lang w:val="en-US"/>
        </w:rPr>
        <w:t xml:space="preserve"> to non-rain samples. Removing zero values may </w:t>
      </w:r>
      <w:r w:rsidR="004803C4">
        <w:rPr>
          <w:lang w:val="en-US"/>
        </w:rPr>
        <w:t>reduce</w:t>
      </w:r>
      <w:r>
        <w:rPr>
          <w:lang w:val="en-US"/>
        </w:rPr>
        <w:t xml:space="preserve"> the samples especially for events</w:t>
      </w:r>
      <w:r w:rsidR="00BC0F41">
        <w:rPr>
          <w:lang w:val="en-US"/>
        </w:rPr>
        <w:t>-</w:t>
      </w:r>
      <w:r>
        <w:rPr>
          <w:lang w:val="en-US"/>
        </w:rPr>
        <w:t xml:space="preserve">based evaluation. Thus, we dropped NAN values and treat zero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w:t>
      </w:r>
      <w:r w:rsidRPr="00832260">
        <w:rPr>
          <w:lang w:val="en-US"/>
        </w:rPr>
        <w:t>To obtain more robust results and filter out noise, we utilized bootstrap</w:t>
      </w:r>
      <w:r w:rsidR="00BC0F41">
        <w:rPr>
          <w:lang w:val="en-US"/>
        </w:rPr>
        <w:t>ping</w:t>
      </w:r>
      <w:r w:rsidRPr="00832260">
        <w:rPr>
          <w:lang w:val="en-US"/>
        </w:rPr>
        <w:t xml:space="preserve"> with 500 trials for evaluation at each pixel and stored the mean value</w:t>
      </w:r>
      <w:r w:rsidR="00E24C2C">
        <w:rPr>
          <w:lang w:val="en-US"/>
        </w:rPr>
        <w:t>s</w:t>
      </w:r>
      <w:r w:rsidRPr="00832260">
        <w:rPr>
          <w:lang w:val="en-US"/>
        </w:rPr>
        <w:t xml:space="preserve"> of RMSE and CC.</w:t>
      </w:r>
    </w:p>
    <w:p w14:paraId="0CAEB35D"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Statistical evaluation metrics</w:t>
      </w:r>
    </w:p>
    <w:p w14:paraId="2523A4B8" w14:textId="77777777" w:rsidR="00A86F74" w:rsidRDefault="00A86F74" w:rsidP="008453CB">
      <w:pPr>
        <w:spacing w:before="120" w:after="120" w:line="360" w:lineRule="auto"/>
      </w:pPr>
      <w:r>
        <w:t xml:space="preserve">A list of evaluation indicators are summarized in </w:t>
      </w:r>
      <w:r w:rsidRPr="00BE359E">
        <w:rPr>
          <w:b/>
          <w:bCs/>
        </w:rPr>
        <w:t>(Table 2)</w:t>
      </w:r>
      <w:r>
        <w:t xml:space="preserve">. </w:t>
      </w:r>
      <w:r w:rsidRPr="00027A84">
        <w:t xml:space="preserve">Due to the lack of reference data in extreme events, we will term "error" as "difference" between two products e.g., </w:t>
      </w:r>
      <w:r w:rsidR="00EB38B3">
        <w:t>Root Mean Squared Difference (RMSD)</w:t>
      </w:r>
      <w:r w:rsidRPr="00027A84">
        <w:t xml:space="preserve">. </w:t>
      </w:r>
      <w:r w:rsidR="00EB38B3">
        <w:t>continuous</w:t>
      </w:r>
      <w:r w:rsidRPr="00027A84">
        <w:t xml:space="preserve"> difference, including C</w:t>
      </w:r>
      <w:r w:rsidR="00EB38B3">
        <w:t>C, RMSD</w:t>
      </w:r>
      <w:r w:rsidRPr="00027A84">
        <w:t>, are the second-order evaluations. They are computed in a domain at each pixel (4km</w:t>
      </w:r>
      <w:r w:rsidR="000D5222">
        <w:t xml:space="preserve"> by 4km</w:t>
      </w:r>
      <w:r w:rsidRPr="00027A84">
        <w:t xml:space="preserve">) for each pair. For categorical differences, we considered the Probability of Detection (POD), False Alarm Rate (FAR), Critical Success Index (CSI). The "reference" data in the denominator </w:t>
      </w:r>
      <w:r w:rsidRPr="00027A84">
        <w:lastRenderedPageBreak/>
        <w:t>is chosen by the least uncertain product provided by TC. For instance, TC predicted MRMS to be less uncertain,</w:t>
      </w:r>
      <w:r w:rsidR="00BB0647">
        <w:t xml:space="preserve"> and</w:t>
      </w:r>
      <w:r w:rsidRPr="00027A84">
        <w:t xml:space="preserve"> </w:t>
      </w:r>
      <w:r w:rsidR="00BB0647">
        <w:t>thus</w:t>
      </w:r>
      <w:r w:rsidRPr="00027A84">
        <w:t xml:space="preserve"> we put </w:t>
      </w:r>
      <w:r w:rsidR="0040748E">
        <w:t>MRMS</w:t>
      </w:r>
      <w:r w:rsidRPr="00027A84">
        <w:t xml:space="preserve"> as the reference data.</w:t>
      </w:r>
    </w:p>
    <w:p w14:paraId="6372E794" w14:textId="77777777" w:rsidR="00A86F74" w:rsidRPr="0048054A" w:rsidRDefault="00A86F74" w:rsidP="008453CB">
      <w:pPr>
        <w:spacing w:before="120" w:after="120" w:line="360" w:lineRule="auto"/>
        <w:rPr>
          <w:lang w:val="en-US"/>
        </w:rPr>
      </w:pPr>
      <w:r w:rsidRPr="00027A84">
        <w:t xml:space="preserve">Since it is more insightful to compute these metrics in a conditional </w:t>
      </w:r>
      <w:r w:rsidR="00EE4D1F">
        <w:t>way</w:t>
      </w:r>
      <w:r w:rsidRPr="00027A84">
        <w:t xml:space="preserve"> during extreme events</w:t>
      </w:r>
      <w:r>
        <w:t xml:space="preserve"> </w:t>
      </w:r>
      <w:r>
        <w:rPr>
          <w:noProof/>
        </w:rPr>
        <w:t>(Sukovich</w:t>
      </w:r>
      <w:r w:rsidR="00EE4D1F">
        <w:rPr>
          <w:noProof/>
        </w:rPr>
        <w:t xml:space="preserve"> et al.</w:t>
      </w:r>
      <w:r>
        <w:rPr>
          <w:noProof/>
        </w:rPr>
        <w:t>, 2014)</w:t>
      </w:r>
      <w:r>
        <w:t xml:space="preserve">, </w:t>
      </w:r>
      <w:r w:rsidRPr="00027A84">
        <w:t xml:space="preserve">We further condition these metrics at Harvey core to validate the consistency between </w:t>
      </w:r>
      <w:r w:rsidR="00474EEA">
        <w:t>conditioned results and unconditioned, i.e.</w:t>
      </w:r>
      <w:r>
        <w:t xml:space="preserve"> </w:t>
      </w:r>
      <m:oMath>
        <m:r>
          <w:rPr>
            <w:rFonts w:ascii="Cambria Math" w:hAnsi="Cambria Math"/>
          </w:rPr>
          <m:t xml:space="preserve">RMSD,  </m:t>
        </m:r>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t xml:space="preserve">. </w:t>
      </w:r>
      <w:r w:rsidRPr="00027A84">
        <w:t xml:space="preserve">This condition is based on </w:t>
      </w:r>
      <w:r w:rsidR="00474EEA">
        <w:t xml:space="preserve">what the percentiles of rainfall rate the product exceeds with similar formula in </w:t>
      </w:r>
      <w:r w:rsidR="00474EEA" w:rsidRPr="001F28CD">
        <w:rPr>
          <w:b/>
          <w:bCs/>
        </w:rPr>
        <w:t>Table 2</w:t>
      </w:r>
      <w:r w:rsidR="00474EEA">
        <w:t xml:space="preserve">. </w:t>
      </w:r>
      <w:r w:rsidRPr="00027A84">
        <w:t>We consider conditions when hourly rainfall exceeds 50 percentile, 75 percentile, and 9</w:t>
      </w:r>
      <w:r w:rsidR="00352624">
        <w:t>5</w:t>
      </w:r>
      <w:r w:rsidRPr="00027A84">
        <w:t xml:space="preserve"> percentile based on the estimate itself. For instance, when evaluating the NCEP performance at Harvey core, we filter out pixel</w:t>
      </w:r>
      <w:r w:rsidR="00C74D86">
        <w:t>s</w:t>
      </w:r>
      <w:r w:rsidRPr="00027A84">
        <w:t xml:space="preserve"> </w:t>
      </w:r>
      <w:r w:rsidR="00C74D86">
        <w:t xml:space="preserve">with </w:t>
      </w:r>
      <w:r w:rsidRPr="00027A84">
        <w:t>time series of rain rate</w:t>
      </w:r>
      <w:r w:rsidR="00C74D86">
        <w:t>s</w:t>
      </w:r>
      <w:r w:rsidRPr="00027A84">
        <w:t xml:space="preserve"> to be less than 50 percentile, 75 percentile, and 95 percentile, and use the remaining to compute conditional metrics.</w:t>
      </w:r>
    </w:p>
    <w:p w14:paraId="4A2B1692" w14:textId="77777777" w:rsidR="00A86F74" w:rsidRPr="00733B59" w:rsidRDefault="00A86F74" w:rsidP="008453CB">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14:paraId="720DB7E7" w14:textId="77777777" w:rsidR="00A86F74" w:rsidRPr="009F04C5" w:rsidRDefault="00A86F74" w:rsidP="008453CB">
      <w:pPr>
        <w:spacing w:before="120" w:after="120" w:line="360" w:lineRule="auto"/>
        <w:rPr>
          <w:lang w:val="en-US"/>
        </w:rPr>
      </w:pPr>
      <w:r w:rsidRPr="009D305A">
        <w:rPr>
          <w:lang w:val="en-US"/>
        </w:rPr>
        <w:t xml:space="preserve">In order to specifically focus on extreme rainfall, then the core, non-core regions are identified. According to the MRMS, 95 </w:t>
      </w:r>
      <w:r w:rsidR="00C74D86">
        <w:rPr>
          <w:lang w:val="en-US"/>
        </w:rPr>
        <w:t>percent</w:t>
      </w:r>
      <w:r w:rsidRPr="009D305A">
        <w:rPr>
          <w:lang w:val="en-US"/>
        </w:rPr>
        <w:t xml:space="preserve"> of rainfall falling outside of the core region, which corresponds to 400 mm rainfall isoline, depicted in</w:t>
      </w:r>
      <w:r>
        <w:rPr>
          <w:lang w:val="en-US"/>
        </w:rPr>
        <w:t xml:space="preserve"> </w:t>
      </w:r>
      <w:r w:rsidRPr="00AC3F2F">
        <w:rPr>
          <w:b/>
          <w:bCs/>
          <w:lang w:val="en-US"/>
        </w:rPr>
        <w:t>Figure 8</w:t>
      </w:r>
      <w:r>
        <w:rPr>
          <w:lang w:val="en-US"/>
        </w:rPr>
        <w:t xml:space="preserve">. </w:t>
      </w:r>
      <w:r w:rsidRPr="009D305A">
        <w:rPr>
          <w:lang w:val="en-US"/>
        </w:rPr>
        <w:t xml:space="preserve">We further used that line as a separation between the core and non-core regions. </w:t>
      </w:r>
      <w:r w:rsidR="009B0D00">
        <w:rPr>
          <w:lang w:val="en-US"/>
        </w:rPr>
        <w:t xml:space="preserve">The reasons behind are two-folds: 1. To investigate the error </w:t>
      </w:r>
      <w:r w:rsidR="00F82DA5">
        <w:rPr>
          <w:lang w:val="en-US"/>
        </w:rPr>
        <w:t xml:space="preserve">and rainfall </w:t>
      </w:r>
      <w:r w:rsidR="009B0D00">
        <w:rPr>
          <w:lang w:val="en-US"/>
        </w:rPr>
        <w:t>distribution over high and low impacted areas; 2. Filter out noise</w:t>
      </w:r>
      <w:r w:rsidR="00F82DA5">
        <w:rPr>
          <w:lang w:val="en-US"/>
        </w:rPr>
        <w:t xml:space="preserve"> due to limited rainfall samples.</w:t>
      </w:r>
      <w:r w:rsidR="009B0D00">
        <w:rPr>
          <w:lang w:val="en-US"/>
        </w:rPr>
        <w:t xml:space="preserve"> </w:t>
      </w:r>
      <w:r w:rsidRPr="009D305A">
        <w:rPr>
          <w:lang w:val="en-US"/>
        </w:rPr>
        <w:t xml:space="preserve">In core regions, we computed the conditional metrics described above and selected several representative pixels to </w:t>
      </w:r>
      <w:r w:rsidR="007B6EEB">
        <w:rPr>
          <w:lang w:val="en-US"/>
        </w:rPr>
        <w:t>investigate</w:t>
      </w:r>
      <w:r w:rsidRPr="009D305A">
        <w:rPr>
          <w:lang w:val="en-US"/>
        </w:rPr>
        <w:t xml:space="preserve"> the time series.</w:t>
      </w:r>
    </w:p>
    <w:p w14:paraId="13550318" w14:textId="77777777" w:rsidR="00A86F74" w:rsidRDefault="00A86F74" w:rsidP="008453CB">
      <w:pPr>
        <w:pStyle w:val="Heading2"/>
        <w:spacing w:line="360" w:lineRule="auto"/>
      </w:pPr>
      <w:r>
        <w:t>RESULTS</w:t>
      </w:r>
    </w:p>
    <w:p w14:paraId="3F647208"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behaviors</w:t>
      </w:r>
    </w:p>
    <w:p w14:paraId="0B776D3C" w14:textId="77777777" w:rsidR="00A86F74" w:rsidRPr="008C0A76" w:rsidRDefault="00A86F74" w:rsidP="008453CB">
      <w:pPr>
        <w:spacing w:before="120" w:after="120" w:line="360" w:lineRule="auto"/>
        <w:rPr>
          <w:lang w:val="en-US"/>
        </w:rPr>
      </w:pPr>
      <w:r>
        <w:t xml:space="preserve">The accumulative rainfall for all events, Harvey and non-Harvey in </w:t>
      </w:r>
      <w:r w:rsidRPr="007A4352">
        <w:rPr>
          <w:b/>
          <w:bCs/>
        </w:rPr>
        <w:t>Figure 2</w:t>
      </w:r>
      <w:r>
        <w:t xml:space="preserve"> </w:t>
      </w:r>
      <w:r w:rsidRPr="00CC6BEE">
        <w:t>shows that MRMS always captures the most rainfall amount, especially with more significant portion inside Texas</w:t>
      </w:r>
      <w:r w:rsidR="009826B1">
        <w:t xml:space="preserve">, </w:t>
      </w:r>
      <w:ins w:id="2" w:author="Zhang, Jiaqi" w:date="2019-12-06T09:17:00Z">
        <w:r w:rsidR="00137ABB">
          <w:t>followed by</w:t>
        </w:r>
      </w:ins>
      <w:del w:id="3" w:author="Zhang, Jiaqi" w:date="2019-12-06T09:17:00Z">
        <w:r w:rsidRPr="00CC6BEE" w:rsidDel="00137ABB">
          <w:delText>.</w:delText>
        </w:r>
      </w:del>
      <w:r w:rsidRPr="00CC6BEE">
        <w:t xml:space="preserve"> IMERG </w:t>
      </w:r>
      <w:del w:id="4" w:author="Zhang, Jiaqi" w:date="2019-12-06T09:17:00Z">
        <w:r w:rsidRPr="00CC6BEE" w:rsidDel="00137ABB">
          <w:delText>measure the second largest, and the least is</w:delText>
        </w:r>
      </w:del>
      <w:ins w:id="5" w:author="Zhang, Jiaqi" w:date="2019-12-06T09:17:00Z">
        <w:r w:rsidR="00137ABB">
          <w:t>and then</w:t>
        </w:r>
      </w:ins>
      <w:r w:rsidRPr="00CC6BEE">
        <w:t xml:space="preserve"> NCEP. Harvey causes more intensive rainfall near the boundary of Texas and Louisiana</w:t>
      </w:r>
      <w:del w:id="6" w:author="Zhang, Jiaqi" w:date="2019-12-06T09:17:00Z">
        <w:r w:rsidRPr="00CC6BEE" w:rsidDel="00137ABB">
          <w:delText xml:space="preserve"> state</w:delText>
        </w:r>
      </w:del>
      <w:r w:rsidRPr="00CC6BEE">
        <w:t xml:space="preserve">, </w:t>
      </w:r>
      <w:commentRangeStart w:id="7"/>
      <w:r w:rsidRPr="00CC6BEE">
        <w:t xml:space="preserve">while </w:t>
      </w:r>
      <w:ins w:id="8" w:author="Zhang, Jiaqi" w:date="2019-12-06T09:18:00Z">
        <w:r w:rsidR="00137ABB">
          <w:t xml:space="preserve">the </w:t>
        </w:r>
      </w:ins>
      <w:r w:rsidRPr="00CC6BEE">
        <w:t xml:space="preserve">other events </w:t>
      </w:r>
      <w:ins w:id="9" w:author="Zhang, Jiaqi" w:date="2019-12-06T09:18:00Z">
        <w:r w:rsidR="00137ABB">
          <w:t xml:space="preserve">produced </w:t>
        </w:r>
      </w:ins>
      <w:r w:rsidRPr="00CC6BEE">
        <w:t xml:space="preserve">scattered like a squall line. </w:t>
      </w:r>
      <w:commentRangeEnd w:id="7"/>
      <w:r w:rsidR="00137ABB">
        <w:rPr>
          <w:rStyle w:val="CommentReference"/>
        </w:rPr>
        <w:commentReference w:id="7"/>
      </w:r>
      <w:commentRangeStart w:id="10"/>
      <w:r w:rsidRPr="00CC6BEE">
        <w:t>We can observe the lumped patch</w:t>
      </w:r>
      <w:del w:id="11" w:author="Zhang, Jiaqi" w:date="2019-12-06T09:21:00Z">
        <w:r w:rsidRPr="00CC6BEE" w:rsidDel="00137ABB">
          <w:delText>e</w:delText>
        </w:r>
      </w:del>
      <w:del w:id="12" w:author="Zhang, Jiaqi" w:date="2019-12-06T09:20:00Z">
        <w:r w:rsidRPr="00CC6BEE" w:rsidDel="00137ABB">
          <w:delText>s</w:delText>
        </w:r>
      </w:del>
      <w:r w:rsidRPr="00CC6BEE">
        <w:t xml:space="preserve">-like pattern for NCEP, meaning </w:t>
      </w:r>
      <w:r w:rsidR="00327E5C">
        <w:t xml:space="preserve">it is not continuously recording rainfall probably caused by wind and splash of water, </w:t>
      </w:r>
      <w:r w:rsidRPr="00CC6BEE">
        <w:t xml:space="preserve">and </w:t>
      </w:r>
      <w:r w:rsidR="00327E5C">
        <w:t xml:space="preserve">it </w:t>
      </w:r>
      <w:r w:rsidRPr="00CC6BEE">
        <w:t>will be investigated further in the Harvey events.</w:t>
      </w:r>
      <w:commentRangeEnd w:id="10"/>
      <w:r w:rsidR="00F633B0">
        <w:rPr>
          <w:rStyle w:val="CommentReference"/>
        </w:rPr>
        <w:commentReference w:id="10"/>
      </w:r>
      <w:r w:rsidRPr="00CC6BEE">
        <w:t xml:space="preserve"> </w:t>
      </w:r>
      <w:r w:rsidRPr="00CC6BEE">
        <w:lastRenderedPageBreak/>
        <w:t>Nevertheless, for MRMS and IMERG, they are stratified well, which shows the spatial continuity of the rainfall field.</w:t>
      </w:r>
      <w:r>
        <w:rPr>
          <w:lang w:val="en-US"/>
        </w:rPr>
        <w:t xml:space="preserve"> </w:t>
      </w:r>
    </w:p>
    <w:p w14:paraId="7FA63F7B" w14:textId="36C5F707" w:rsidR="00A86F74" w:rsidRPr="00137D78" w:rsidRDefault="00A86F74" w:rsidP="008453CB">
      <w:pPr>
        <w:spacing w:before="120" w:after="120" w:line="360" w:lineRule="auto"/>
        <w:rPr>
          <w:lang w:val="en-US"/>
        </w:rPr>
      </w:pPr>
      <w:r w:rsidRPr="00CC6BEE">
        <w:t>The first-hand overview of applying TC to four events concatenated together as "All", Harvey-only as "Harvey" and non-Harvey as "</w:t>
      </w:r>
      <w:r w:rsidR="000E6A58">
        <w:t>O</w:t>
      </w:r>
      <w:r w:rsidRPr="00CC6BEE">
        <w:t>ther" are illustrated in</w:t>
      </w:r>
      <w:r>
        <w:t xml:space="preserve"> </w:t>
      </w:r>
      <w:r w:rsidRPr="001E132F">
        <w:rPr>
          <w:b/>
          <w:bCs/>
        </w:rPr>
        <w:t xml:space="preserve">Figure </w:t>
      </w:r>
      <w:r>
        <w:rPr>
          <w:b/>
          <w:bCs/>
        </w:rPr>
        <w:t xml:space="preserve">3 </w:t>
      </w:r>
      <w:r w:rsidRPr="00A26CAD">
        <w:t>for CC</w:t>
      </w:r>
      <w:r w:rsidRPr="001E132F">
        <w:rPr>
          <w:b/>
          <w:bCs/>
        </w:rPr>
        <w:t xml:space="preserve">, Figure </w:t>
      </w:r>
      <w:r>
        <w:rPr>
          <w:b/>
          <w:bCs/>
        </w:rPr>
        <w:t xml:space="preserve">4 </w:t>
      </w:r>
      <w:r w:rsidRPr="00A26CAD">
        <w:t xml:space="preserve">for </w:t>
      </w:r>
      <w:commentRangeStart w:id="13"/>
      <w:r w:rsidRPr="00A26CAD">
        <w:t>RMSE</w:t>
      </w:r>
      <w:commentRangeEnd w:id="13"/>
      <w:r w:rsidR="00067ACE">
        <w:rPr>
          <w:rStyle w:val="CommentReference"/>
        </w:rPr>
        <w:commentReference w:id="13"/>
      </w:r>
      <w:r>
        <w:t xml:space="preserve">. </w:t>
      </w:r>
      <w:r w:rsidRPr="00CC6BEE">
        <w:t xml:space="preserve">Firstly, both CC and RMSE demonstrate consistent behaviour in which higher CC </w:t>
      </w:r>
      <w:r w:rsidR="000E6A58">
        <w:t>corresponds to</w:t>
      </w:r>
      <w:r w:rsidRPr="00CC6BEE">
        <w:t xml:space="preserve"> lower RMSE. </w:t>
      </w:r>
      <w:ins w:id="14" w:author="Zhang, Jiaqi" w:date="2019-12-06T09:41:00Z">
        <w:r w:rsidR="008D5079" w:rsidRPr="00CC6BEE">
          <w:t>The median value is more insightful than the mean value because there are noises that tend to shift up mean values, especially in places where rainfall samples are limited.</w:t>
        </w:r>
        <w:r w:rsidR="008D5079">
          <w:t xml:space="preserve"> </w:t>
        </w:r>
      </w:ins>
      <w:commentRangeStart w:id="15"/>
      <w:r w:rsidRPr="00CC6BEE">
        <w:t>All three cases identif</w:t>
      </w:r>
      <w:r w:rsidR="00201D62">
        <w:t>y</w:t>
      </w:r>
      <w:r w:rsidRPr="00CC6BEE">
        <w:t xml:space="preserve"> the same result that the ordered product uncertainties (from </w:t>
      </w:r>
      <w:ins w:id="16" w:author="Zhang, Jiaqi" w:date="2019-12-06T09:40:00Z">
        <w:r w:rsidR="008D5079">
          <w:t>low</w:t>
        </w:r>
      </w:ins>
      <w:del w:id="17" w:author="Zhang, Jiaqi" w:date="2019-12-06T09:40:00Z">
        <w:r w:rsidRPr="00CC6BEE" w:rsidDel="008D5079">
          <w:delText>high</w:delText>
        </w:r>
      </w:del>
      <w:r w:rsidRPr="00CC6BEE">
        <w:t xml:space="preserve"> to</w:t>
      </w:r>
      <w:ins w:id="18" w:author="Zhang, Jiaqi" w:date="2019-12-06T09:40:00Z">
        <w:r w:rsidR="008D5079">
          <w:t xml:space="preserve"> </w:t>
        </w:r>
      </w:ins>
      <w:del w:id="19" w:author="Zhang, Jiaqi" w:date="2019-12-06T09:40:00Z">
        <w:r w:rsidRPr="00CC6BEE" w:rsidDel="008D5079">
          <w:delText xml:space="preserve"> </w:delText>
        </w:r>
      </w:del>
      <w:ins w:id="20" w:author="Zhang, Jiaqi" w:date="2019-12-06T09:40:00Z">
        <w:r w:rsidR="008D5079">
          <w:t>high</w:t>
        </w:r>
      </w:ins>
      <w:del w:id="21" w:author="Zhang, Jiaqi" w:date="2019-12-06T09:40:00Z">
        <w:r w:rsidRPr="00CC6BEE" w:rsidDel="008D5079">
          <w:delText>low</w:delText>
        </w:r>
      </w:del>
      <w:r w:rsidRPr="00CC6BEE">
        <w:t>) are MRMS, IMERG, NCEP according to the median value and metrics distribution at the whole domain</w:t>
      </w:r>
      <w:commentRangeEnd w:id="15"/>
      <w:r w:rsidR="008D5079">
        <w:rPr>
          <w:rStyle w:val="CommentReference"/>
        </w:rPr>
        <w:commentReference w:id="15"/>
      </w:r>
      <w:r w:rsidRPr="00CC6BEE">
        <w:t xml:space="preserve">. </w:t>
      </w:r>
      <w:del w:id="22" w:author="Zhang, Jiaqi" w:date="2019-12-06T09:41:00Z">
        <w:r w:rsidRPr="00CC6BEE" w:rsidDel="008D5079">
          <w:delText>The median value is more insightful than the mean value because there are noises that tend to shift up mean values, especially in places where rainfall samples are limited.</w:delText>
        </w:r>
        <w:r w:rsidR="00201D62" w:rsidDel="008D5079">
          <w:delText xml:space="preserve"> </w:delText>
        </w:r>
      </w:del>
      <w:r w:rsidR="00201D62">
        <w:t>Secondly,</w:t>
      </w:r>
      <w:r w:rsidRPr="00CC6BEE">
        <w:t xml:space="preserve"> NCEP tends to have higher CC value in the western regions in which a smaller amount of rainfall observed compared to core regions. </w:t>
      </w:r>
      <w:commentRangeStart w:id="23"/>
      <w:r w:rsidRPr="00CC6BEE">
        <w:t xml:space="preserve">MRMS </w:t>
      </w:r>
      <w:del w:id="24" w:author="Gao, Shang" w:date="2019-12-08T18:40:00Z">
        <w:r w:rsidRPr="00CC6BEE" w:rsidDel="00862ECE">
          <w:delText>is behaving</w:delText>
        </w:r>
      </w:del>
      <w:ins w:id="25" w:author="Gao, Shang" w:date="2019-12-08T18:40:00Z">
        <w:r w:rsidR="00862ECE">
          <w:t>behaves</w:t>
        </w:r>
      </w:ins>
      <w:r w:rsidRPr="00CC6BEE">
        <w:t xml:space="preserve"> more uniform that higher CC is widespread over the domain. IMERG </w:t>
      </w:r>
      <w:ins w:id="26" w:author="Gao, Shang" w:date="2019-12-08T18:06:00Z">
        <w:r w:rsidR="00FC59B1">
          <w:t>has</w:t>
        </w:r>
      </w:ins>
      <w:ins w:id="27" w:author="Gao, Shang" w:date="2019-12-08T18:07:00Z">
        <w:r w:rsidR="00FC59B1">
          <w:t xml:space="preserve"> </w:t>
        </w:r>
      </w:ins>
      <w:del w:id="28" w:author="Gao, Shang" w:date="2019-12-08T18:07:00Z">
        <w:r w:rsidRPr="00CC6BEE" w:rsidDel="00FC59B1">
          <w:delText xml:space="preserve">concentrates </w:delText>
        </w:r>
      </w:del>
      <w:r w:rsidRPr="00CC6BEE">
        <w:t>its higher value</w:t>
      </w:r>
      <w:ins w:id="29" w:author="Gao, Shang" w:date="2019-12-08T18:07:00Z">
        <w:r w:rsidR="00FC59B1">
          <w:t>s</w:t>
        </w:r>
      </w:ins>
      <w:r w:rsidRPr="00CC6BEE">
        <w:t xml:space="preserve"> </w:t>
      </w:r>
      <w:ins w:id="30" w:author="Gao, Shang" w:date="2019-12-08T18:07:00Z">
        <w:r w:rsidR="00FC59B1" w:rsidRPr="00CC6BEE">
          <w:t>concentrate</w:t>
        </w:r>
        <w:r w:rsidR="00FC59B1">
          <w:t>d</w:t>
        </w:r>
        <w:r w:rsidR="00FC59B1" w:rsidRPr="00CC6BEE">
          <w:t xml:space="preserve"> </w:t>
        </w:r>
      </w:ins>
      <w:r w:rsidRPr="00CC6BEE">
        <w:t>in the western region</w:t>
      </w:r>
      <w:ins w:id="31" w:author="Gao, Shang" w:date="2019-12-08T18:08:00Z">
        <w:r w:rsidR="00FC59B1">
          <w:t>,</w:t>
        </w:r>
      </w:ins>
      <w:r w:rsidRPr="00CC6BEE">
        <w:t xml:space="preserve"> </w:t>
      </w:r>
      <w:del w:id="32" w:author="Gao, Shang" w:date="2019-12-08T18:09:00Z">
        <w:r w:rsidRPr="00CC6BEE" w:rsidDel="00FC59B1">
          <w:delText>as well as</w:delText>
        </w:r>
      </w:del>
      <w:ins w:id="33" w:author="Gao, Shang" w:date="2019-12-08T18:09:00Z">
        <w:r w:rsidR="00FC59B1">
          <w:t>similar to</w:t>
        </w:r>
      </w:ins>
      <w:r w:rsidRPr="00CC6BEE">
        <w:t xml:space="preserve"> </w:t>
      </w:r>
      <w:proofErr w:type="gramStart"/>
      <w:r w:rsidRPr="00CC6BEE">
        <w:t>NCEP, but</w:t>
      </w:r>
      <w:proofErr w:type="gramEnd"/>
      <w:r w:rsidRPr="00CC6BEE">
        <w:t xml:space="preserve"> cover </w:t>
      </w:r>
      <w:del w:id="34" w:author="Gao, Shang" w:date="2019-12-08T18:09:00Z">
        <w:r w:rsidRPr="00CC6BEE" w:rsidDel="00FC59B1">
          <w:delText xml:space="preserve">more </w:delText>
        </w:r>
      </w:del>
      <w:ins w:id="35" w:author="Gao, Shang" w:date="2019-12-08T18:09:00Z">
        <w:r w:rsidR="00FC59B1">
          <w:t>greater</w:t>
        </w:r>
        <w:r w:rsidR="00FC59B1" w:rsidRPr="00CC6BEE">
          <w:t xml:space="preserve"> </w:t>
        </w:r>
        <w:r w:rsidR="00FC59B1">
          <w:t>areas</w:t>
        </w:r>
      </w:ins>
      <w:del w:id="36" w:author="Gao, Shang" w:date="2019-12-08T18:09:00Z">
        <w:r w:rsidRPr="00CC6BEE" w:rsidDel="00FC59B1">
          <w:delText>regions</w:delText>
        </w:r>
      </w:del>
      <w:r w:rsidRPr="00CC6BEE">
        <w:t xml:space="preserve"> than NCEP. The violin plot inside each ax</w:t>
      </w:r>
      <w:r w:rsidR="00201D62">
        <w:t>es</w:t>
      </w:r>
      <w:r w:rsidRPr="00CC6BEE">
        <w:t xml:space="preserve"> indicates the distribution of CC. They are more skewed to higher values (above 0.5) but still have some samples </w:t>
      </w:r>
      <w:del w:id="37" w:author="Gao, Shang" w:date="2019-12-08T18:34:00Z">
        <w:r w:rsidRPr="00CC6BEE" w:rsidDel="00862ECE">
          <w:delText xml:space="preserve">that </w:delText>
        </w:r>
      </w:del>
      <w:r w:rsidRPr="00CC6BEE">
        <w:t>close to zero, especially for NCEP. These values typically appear outside of the core where we set non-rain samples to be</w:t>
      </w:r>
      <w: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w:t>
      </w:r>
      <w:r w:rsidRPr="00CC6BEE">
        <w:rPr>
          <w:lang w:val="en-US"/>
        </w:rPr>
        <w:t>When the covariance of the estimated product</w:t>
      </w:r>
      <w:ins w:id="38" w:author="Gao, Shang" w:date="2019-12-08T18:38:00Z">
        <w:r w:rsidR="00862ECE">
          <w:rPr>
            <w:lang w:val="en-US"/>
          </w:rPr>
          <w:t xml:space="preserve"> (</w:t>
        </w:r>
      </w:ins>
      <w:del w:id="39" w:author="Gao, Shang" w:date="2019-12-08T18:38:00Z">
        <w:r w:rsidRPr="00CC6BEE" w:rsidDel="00862ECE">
          <w:rPr>
            <w:lang w:val="en-US"/>
          </w:rPr>
          <w:delText xml:space="preserve">, </w:delText>
        </w:r>
        <w:r w:rsidR="00C53618" w:rsidDel="00862ECE">
          <w:rPr>
            <w:lang w:val="en-US"/>
          </w:rPr>
          <w:delText>i</w:delText>
        </w:r>
        <w:r w:rsidRPr="00CC6BEE" w:rsidDel="00862ECE">
          <w:rPr>
            <w:lang w:val="en-US"/>
          </w:rPr>
          <w:delText>.</w:delText>
        </w:r>
        <w:r w:rsidR="00C53618" w:rsidDel="00862ECE">
          <w:rPr>
            <w:lang w:val="en-US"/>
          </w:rPr>
          <w:delText>e</w:delText>
        </w:r>
        <w:r w:rsidRPr="00CC6BEE" w:rsidDel="00862ECE">
          <w:rPr>
            <w:lang w:val="en-US"/>
          </w:rPr>
          <w:delText xml:space="preserve">. </w:delText>
        </w:r>
      </w:del>
      <w:r w:rsidRPr="00CC6BEE">
        <w:rPr>
          <w:lang w:val="en-US"/>
        </w:rPr>
        <w:t>NCEP with either two products</w:t>
      </w:r>
      <w:ins w:id="40" w:author="Gao, Shang" w:date="2019-12-08T18:38:00Z">
        <w:r w:rsidR="00862ECE">
          <w:rPr>
            <w:lang w:val="en-US"/>
          </w:rPr>
          <w:t>)</w:t>
        </w:r>
      </w:ins>
      <w:r w:rsidR="00C53618">
        <w:rPr>
          <w:lang w:val="en-US"/>
        </w:rPr>
        <w:t xml:space="preserve"> </w:t>
      </w:r>
      <w:r w:rsidRPr="00CC6BEE">
        <w:rPr>
          <w:lang w:val="en-US"/>
        </w:rPr>
        <w:t xml:space="preserve">becomes 0, it will </w:t>
      </w:r>
      <w:del w:id="41" w:author="Gao, Shang" w:date="2019-12-08T18:38:00Z">
        <w:r w:rsidRPr="00CC6BEE" w:rsidDel="00862ECE">
          <w:rPr>
            <w:lang w:val="en-US"/>
          </w:rPr>
          <w:delText xml:space="preserve">impose </w:delText>
        </w:r>
      </w:del>
      <w:ins w:id="42" w:author="Gao, Shang" w:date="2019-12-08T18:38:00Z">
        <w:r w:rsidR="00862ECE">
          <w:rPr>
            <w:lang w:val="en-US"/>
          </w:rPr>
          <w:t>cause</w:t>
        </w:r>
        <w:r w:rsidR="00862ECE" w:rsidRPr="00CC6BEE">
          <w:rPr>
            <w:lang w:val="en-US"/>
          </w:rPr>
          <w:t xml:space="preserve"> </w:t>
        </w:r>
      </w:ins>
      <w:r w:rsidRPr="00CC6BEE">
        <w:rPr>
          <w:lang w:val="en-US"/>
        </w:rPr>
        <w:t xml:space="preserve">the estimated CC to be zero, meaning no correlation with the other two products. These low values will be eliminated when we only consider core regions. We would like to point out that, in Harvey, CCs of three product </w:t>
      </w:r>
      <w:r w:rsidR="003D1774">
        <w:rPr>
          <w:lang w:val="en-US"/>
        </w:rPr>
        <w:t>are</w:t>
      </w:r>
      <w:r w:rsidRPr="00CC6BEE">
        <w:rPr>
          <w:lang w:val="en-US"/>
        </w:rPr>
        <w:t xml:space="preserve"> more divergent compared to either All or Other. This indicates the three products agree more with each other for the non-Harvey case, </w:t>
      </w:r>
      <w:proofErr w:type="gramStart"/>
      <w:r w:rsidRPr="00CC6BEE">
        <w:rPr>
          <w:lang w:val="en-US"/>
        </w:rPr>
        <w:t>and also</w:t>
      </w:r>
      <w:proofErr w:type="gramEnd"/>
      <w:r w:rsidRPr="00CC6BEE">
        <w:rPr>
          <w:lang w:val="en-US"/>
        </w:rPr>
        <w:t xml:space="preserve"> </w:t>
      </w:r>
      <w:r w:rsidR="00C957F4">
        <w:rPr>
          <w:lang w:val="en-US"/>
        </w:rPr>
        <w:t>motivates</w:t>
      </w:r>
      <w:r w:rsidRPr="00CC6BEE">
        <w:rPr>
          <w:lang w:val="en-US"/>
        </w:rPr>
        <w:t xml:space="preserve"> us to investigate Harvey with special attention.</w:t>
      </w:r>
      <w:commentRangeEnd w:id="23"/>
      <w:r w:rsidR="00862ECE">
        <w:rPr>
          <w:rStyle w:val="CommentReference"/>
        </w:rPr>
        <w:commentReference w:id="23"/>
      </w:r>
    </w:p>
    <w:p w14:paraId="27DE43BA" w14:textId="75CBC4F2" w:rsidR="00A86F74" w:rsidRPr="00990658" w:rsidRDefault="00A86F74" w:rsidP="008453CB">
      <w:pPr>
        <w:spacing w:before="120" w:after="120" w:line="360" w:lineRule="auto"/>
        <w:rPr>
          <w:lang w:val="en-US"/>
        </w:rPr>
      </w:pPr>
      <w:commentRangeStart w:id="43"/>
      <w:r w:rsidRPr="00CD11AD">
        <w:rPr>
          <w:b/>
          <w:bCs/>
        </w:rPr>
        <w:t>Figure 4</w:t>
      </w:r>
      <w:r>
        <w:t xml:space="preserve"> </w:t>
      </w:r>
      <w:del w:id="44" w:author="Gao, Shang" w:date="2019-12-08T18:44:00Z">
        <w:r w:rsidRPr="0096716C" w:rsidDel="007E0A35">
          <w:delText>depicte</w:delText>
        </w:r>
      </w:del>
      <w:ins w:id="45" w:author="Gao, Shang" w:date="2019-12-08T18:44:00Z">
        <w:r w:rsidR="007E0A35" w:rsidRPr="0096716C">
          <w:t>depicts</w:t>
        </w:r>
      </w:ins>
      <w:del w:id="46" w:author="Gao, Shang" w:date="2019-12-08T18:44:00Z">
        <w:r w:rsidRPr="0096716C" w:rsidDel="007E0A35">
          <w:delText>d</w:delText>
        </w:r>
      </w:del>
      <w:r w:rsidRPr="0096716C">
        <w:t xml:space="preserve"> the RMSE value from TC results, </w:t>
      </w:r>
      <w:commentRangeStart w:id="47"/>
      <w:r w:rsidRPr="0096716C">
        <w:t xml:space="preserve">which reveals the </w:t>
      </w:r>
      <w:r w:rsidR="00C22125">
        <w:t>opposite</w:t>
      </w:r>
      <w:r w:rsidRPr="0096716C">
        <w:t xml:space="preserve"> side of the CC value</w:t>
      </w:r>
      <w:r w:rsidR="00B02645">
        <w:t>s</w:t>
      </w:r>
      <w:commentRangeEnd w:id="47"/>
      <w:r w:rsidR="007E0A35">
        <w:rPr>
          <w:rStyle w:val="CommentReference"/>
        </w:rPr>
        <w:commentReference w:id="47"/>
      </w:r>
      <w:r w:rsidRPr="0096716C">
        <w:t>.</w:t>
      </w:r>
      <w:commentRangeEnd w:id="43"/>
      <w:r w:rsidR="007E0A35">
        <w:rPr>
          <w:rStyle w:val="CommentReference"/>
        </w:rPr>
        <w:commentReference w:id="43"/>
      </w:r>
      <w:r>
        <w:t xml:space="preserve"> In </w:t>
      </w:r>
      <w:r w:rsidRPr="00477943">
        <w:rPr>
          <w:b/>
          <w:bCs/>
        </w:rPr>
        <w:t>Figure 4</w:t>
      </w:r>
      <w:r w:rsidRPr="00265A29">
        <w:t>,</w:t>
      </w:r>
      <w:r>
        <w:t xml:space="preserve"> </w:t>
      </w:r>
      <w:r w:rsidRPr="0096716C">
        <w:t>we emphasize</w:t>
      </w:r>
      <w:del w:id="48" w:author="Gao, Shang" w:date="2019-12-09T10:40:00Z">
        <w:r w:rsidRPr="0096716C" w:rsidDel="002B541F">
          <w:delText>d</w:delText>
        </w:r>
      </w:del>
      <w:r w:rsidRPr="0096716C">
        <w:t xml:space="preserve"> </w:t>
      </w:r>
      <w:ins w:id="49" w:author="Gao, Shang" w:date="2019-12-08T18:46:00Z">
        <w:r w:rsidR="00264DFF">
          <w:t>the fo</w:t>
        </w:r>
      </w:ins>
      <w:ins w:id="50" w:author="Gao, Shang" w:date="2019-12-08T18:47:00Z">
        <w:r w:rsidR="00264DFF">
          <w:t xml:space="preserve">llowing </w:t>
        </w:r>
      </w:ins>
      <w:r w:rsidRPr="0096716C">
        <w:t xml:space="preserve">two </w:t>
      </w:r>
      <w:del w:id="51" w:author="Gao, Shang" w:date="2019-12-08T18:46:00Z">
        <w:r w:rsidRPr="0096716C" w:rsidDel="00264DFF">
          <w:delText>remarkabl</w:delText>
        </w:r>
      </w:del>
      <w:ins w:id="52" w:author="Gao, Shang" w:date="2019-12-08T18:46:00Z">
        <w:r w:rsidR="00264DFF" w:rsidRPr="0096716C">
          <w:t>remarkabl</w:t>
        </w:r>
        <w:r w:rsidR="00264DFF">
          <w:t>y</w:t>
        </w:r>
      </w:ins>
      <w:del w:id="53" w:author="Gao, Shang" w:date="2019-12-08T18:46:00Z">
        <w:r w:rsidRPr="0096716C" w:rsidDel="00264DFF">
          <w:delText>e</w:delText>
        </w:r>
      </w:del>
      <w:r w:rsidRPr="0096716C">
        <w:t xml:space="preserve"> consistent </w:t>
      </w:r>
      <w:del w:id="54" w:author="Gao, Shang" w:date="2019-12-08T18:46:00Z">
        <w:r w:rsidRPr="0096716C" w:rsidDel="00264DFF">
          <w:delText>behaviors</w:delText>
        </w:r>
      </w:del>
      <w:ins w:id="55" w:author="Gao, Shang" w:date="2019-12-08T18:46:00Z">
        <w:r w:rsidR="00264DFF" w:rsidRPr="0096716C">
          <w:t>behaviours</w:t>
        </w:r>
      </w:ins>
      <w:r w:rsidRPr="0096716C">
        <w:t xml:space="preserve">. </w:t>
      </w:r>
      <w:del w:id="56" w:author="Gao, Shang" w:date="2019-12-08T18:47:00Z">
        <w:r w:rsidRPr="0096716C" w:rsidDel="00264DFF">
          <w:delText>One is</w:delText>
        </w:r>
      </w:del>
      <w:ins w:id="57" w:author="Gao, Shang" w:date="2019-12-08T18:47:00Z">
        <w:r w:rsidR="00264DFF">
          <w:t xml:space="preserve">First </w:t>
        </w:r>
      </w:ins>
      <w:del w:id="58" w:author="Gao, Shang" w:date="2019-12-08T18:47:00Z">
        <w:r w:rsidRPr="0096716C" w:rsidDel="00264DFF">
          <w:delText xml:space="preserve"> </w:delText>
        </w:r>
      </w:del>
      <w:r w:rsidRPr="0096716C">
        <w:t>for NCEP</w:t>
      </w:r>
      <w:ins w:id="59" w:author="Gao, Shang" w:date="2019-12-08T18:47:00Z">
        <w:r w:rsidR="00264DFF">
          <w:t xml:space="preserve">, </w:t>
        </w:r>
      </w:ins>
      <w:del w:id="60" w:author="Gao, Shang" w:date="2019-12-08T18:47:00Z">
        <w:r w:rsidRPr="0096716C" w:rsidDel="00264DFF">
          <w:delText xml:space="preserve"> that </w:delText>
        </w:r>
      </w:del>
      <w:r w:rsidRPr="0096716C">
        <w:t>"All" and "Harvey" both experience higher RMSE value</w:t>
      </w:r>
      <w:ins w:id="61" w:author="Gao, Shang" w:date="2019-12-08T18:47:00Z">
        <w:r w:rsidR="00264DFF">
          <w:t>s</w:t>
        </w:r>
      </w:ins>
      <w:r w:rsidRPr="0096716C">
        <w:t xml:space="preserve"> in the Houston region</w:t>
      </w:r>
      <w:r w:rsidR="00B02645">
        <w:t xml:space="preserve"> (in the red sphere)</w:t>
      </w:r>
      <w:r w:rsidRPr="0096716C">
        <w:t xml:space="preserve">. This needs our further </w:t>
      </w:r>
      <w:r w:rsidR="00A2481E">
        <w:t>dissections</w:t>
      </w:r>
      <w:r w:rsidRPr="0096716C">
        <w:t xml:space="preserve"> by inspecting its time series in the detailed Harvey analysis. </w:t>
      </w:r>
      <w:del w:id="62" w:author="Gao, Shang" w:date="2019-12-08T18:48:00Z">
        <w:r w:rsidRPr="0096716C" w:rsidDel="00264DFF">
          <w:delText>The other</w:delText>
        </w:r>
      </w:del>
      <w:ins w:id="63" w:author="Gao, Shang" w:date="2019-12-08T18:48:00Z">
        <w:r w:rsidR="00264DFF">
          <w:t>Second</w:t>
        </w:r>
      </w:ins>
      <w:ins w:id="64" w:author="Gao, Shang" w:date="2019-12-08T18:49:00Z">
        <w:r w:rsidR="00264DFF">
          <w:t>,</w:t>
        </w:r>
      </w:ins>
      <w:r w:rsidRPr="0096716C">
        <w:t xml:space="preserve"> </w:t>
      </w:r>
      <w:ins w:id="65" w:author="Gao, Shang" w:date="2019-12-08T18:49:00Z">
        <w:r w:rsidR="00264DFF">
          <w:t xml:space="preserve">RMSE values of both </w:t>
        </w:r>
      </w:ins>
      <w:del w:id="66" w:author="Gao, Shang" w:date="2019-12-08T18:49:00Z">
        <w:r w:rsidRPr="0096716C" w:rsidDel="00264DFF">
          <w:delText xml:space="preserve">for </w:delText>
        </w:r>
      </w:del>
      <w:r w:rsidRPr="0096716C">
        <w:t xml:space="preserve">MRMS and IMERG show </w:t>
      </w:r>
      <w:del w:id="67" w:author="Gao, Shang" w:date="2019-12-08T18:49:00Z">
        <w:r w:rsidR="007917BE" w:rsidDel="00264DFF">
          <w:delText xml:space="preserve">extreme </w:delText>
        </w:r>
      </w:del>
      <w:r w:rsidR="00343F00">
        <w:t>hot spots</w:t>
      </w:r>
      <w:r w:rsidRPr="0096716C">
        <w:t xml:space="preserve"> at the </w:t>
      </w:r>
      <w:r w:rsidRPr="0096716C">
        <w:lastRenderedPageBreak/>
        <w:t xml:space="preserve">boundary of Louisiana and Mississippi. The corresponding time series plot of rainfall at one location is selected and shown up in the small </w:t>
      </w:r>
      <w:ins w:id="68" w:author="Gao, Shang" w:date="2019-12-09T10:40:00Z">
        <w:r w:rsidR="002B541F">
          <w:t>panels</w:t>
        </w:r>
      </w:ins>
      <w:del w:id="69" w:author="Gao, Shang" w:date="2019-12-09T10:40:00Z">
        <w:r w:rsidRPr="0096716C" w:rsidDel="002B541F">
          <w:delText>axes</w:delText>
        </w:r>
      </w:del>
      <w:r w:rsidRPr="0096716C">
        <w:t>. The overall trend is well followed by three products except that MRMS radar has some anomalous impulse that disagrees with the other two data</w:t>
      </w:r>
      <w:commentRangeStart w:id="70"/>
      <w:del w:id="71" w:author="Gao, Shang" w:date="2019-12-09T10:42:00Z">
        <w:r w:rsidRPr="0096716C" w:rsidDel="009E7A60">
          <w:delText xml:space="preserve"> sources</w:delText>
        </w:r>
      </w:del>
      <w:r w:rsidRPr="0096716C">
        <w:t xml:space="preserve">. This anomalous echo may not </w:t>
      </w:r>
      <w:ins w:id="72" w:author="Gao, Shang" w:date="2019-12-09T10:42:00Z">
        <w:r w:rsidR="003F34E3">
          <w:t>come</w:t>
        </w:r>
      </w:ins>
      <w:del w:id="73" w:author="Gao, Shang" w:date="2019-12-09T10:42:00Z">
        <w:r w:rsidRPr="0096716C" w:rsidDel="003F34E3">
          <w:delText>be coming</w:delText>
        </w:r>
      </w:del>
      <w:r w:rsidRPr="0096716C">
        <w:t xml:space="preserve"> from hydrometeors</w:t>
      </w:r>
      <w:ins w:id="74" w:author="Gao, Shang" w:date="2019-12-09T10:43:00Z">
        <w:r w:rsidR="003F34E3">
          <w:t>,</w:t>
        </w:r>
      </w:ins>
      <w:del w:id="75" w:author="Gao, Shang" w:date="2019-12-09T10:43:00Z">
        <w:r w:rsidRPr="0096716C" w:rsidDel="003F34E3">
          <w:delText>.</w:delText>
        </w:r>
      </w:del>
      <w:r w:rsidRPr="0096716C">
        <w:t xml:space="preserve"> </w:t>
      </w:r>
      <w:del w:id="76" w:author="Gao, Shang" w:date="2019-12-09T10:43:00Z">
        <w:r w:rsidRPr="0096716C" w:rsidDel="003F34E3">
          <w:delText>It is</w:delText>
        </w:r>
      </w:del>
      <w:ins w:id="77" w:author="Gao, Shang" w:date="2019-12-09T10:43:00Z">
        <w:r w:rsidR="003F34E3">
          <w:t>but</w:t>
        </w:r>
      </w:ins>
      <w:r w:rsidRPr="0096716C">
        <w:t xml:space="preserve"> </w:t>
      </w:r>
      <w:ins w:id="78" w:author="Gao, Shang" w:date="2019-12-09T10:43:00Z">
        <w:r w:rsidR="003F34E3">
          <w:t xml:space="preserve">is </w:t>
        </w:r>
      </w:ins>
      <w:r w:rsidRPr="0096716C">
        <w:t>probably caused by debris rolled up by strong wind.</w:t>
      </w:r>
      <w:commentRangeEnd w:id="70"/>
      <w:r w:rsidR="003F34E3">
        <w:rPr>
          <w:rStyle w:val="CommentReference"/>
        </w:rPr>
        <w:commentReference w:id="70"/>
      </w:r>
    </w:p>
    <w:p w14:paraId="14D8FBBB" w14:textId="77777777" w:rsidR="00A86F74" w:rsidRPr="009A709C" w:rsidRDefault="00A86F74" w:rsidP="008453CB">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Detailed Harvey Analysis</w:t>
      </w:r>
    </w:p>
    <w:p w14:paraId="633E0182" w14:textId="2D1D619D" w:rsidR="00A86F74" w:rsidRPr="0096716C" w:rsidRDefault="00A86F74" w:rsidP="008453CB">
      <w:pPr>
        <w:spacing w:before="120" w:after="120" w:line="360" w:lineRule="auto"/>
      </w:pPr>
      <w:commentRangeStart w:id="79"/>
      <w:r w:rsidRPr="00CE40BE">
        <w:rPr>
          <w:b/>
          <w:bCs/>
        </w:rPr>
        <w:t>Table</w:t>
      </w:r>
      <w:commentRangeEnd w:id="79"/>
      <w:r w:rsidR="003F34E3">
        <w:rPr>
          <w:rStyle w:val="CommentReference"/>
        </w:rPr>
        <w:commentReference w:id="79"/>
      </w:r>
      <w:r w:rsidRPr="00CE40BE">
        <w:rPr>
          <w:b/>
          <w:bCs/>
        </w:rPr>
        <w:t xml:space="preserve"> 3 </w:t>
      </w:r>
      <w:r w:rsidRPr="0096716C">
        <w:t>list</w:t>
      </w:r>
      <w:r w:rsidR="00CC14FD">
        <w:t>s</w:t>
      </w:r>
      <w:r w:rsidRPr="0096716C">
        <w:t xml:space="preserve"> both </w:t>
      </w:r>
      <w:r w:rsidR="00CC14FD">
        <w:t xml:space="preserve">continuous </w:t>
      </w:r>
      <w:r w:rsidRPr="0096716C">
        <w:t>differences and the categorical difference</w:t>
      </w:r>
      <w:ins w:id="80" w:author="Gao, Shang" w:date="2019-12-09T10:46:00Z">
        <w:r w:rsidR="003F34E3">
          <w:t>s</w:t>
        </w:r>
      </w:ins>
      <w:r w:rsidRPr="0096716C">
        <w:t xml:space="preserve"> in Harvey with three different percentiles</w:t>
      </w:r>
      <w:ins w:id="81" w:author="Gao, Shang" w:date="2019-12-09T10:47:00Z">
        <w:r w:rsidR="003F34E3">
          <w:t xml:space="preserve"> (</w:t>
        </w:r>
        <w:r w:rsidR="003F34E3" w:rsidRPr="003F34E3">
          <w:rPr>
            <w:highlight w:val="yellow"/>
            <w:rPrChange w:id="82" w:author="Gao, Shang" w:date="2019-12-09T10:47:00Z">
              <w:rPr/>
            </w:rPrChange>
          </w:rPr>
          <w:t>list the three percentiles here again</w:t>
        </w:r>
        <w:r w:rsidR="003F34E3">
          <w:t>)</w:t>
        </w:r>
      </w:ins>
      <w:r w:rsidRPr="0096716C">
        <w:t xml:space="preserve">. NCEP vs. MRMS, NCEP vs. IMERG, </w:t>
      </w:r>
      <w:ins w:id="83" w:author="Gao, Shang" w:date="2019-12-09T10:47:00Z">
        <w:r w:rsidR="003F34E3">
          <w:t xml:space="preserve">and </w:t>
        </w:r>
      </w:ins>
      <w:r w:rsidRPr="0096716C">
        <w:t xml:space="preserve">IMERG vs. MRMS are </w:t>
      </w:r>
      <w:proofErr w:type="gramStart"/>
      <w:r w:rsidRPr="0096716C">
        <w:t>taken into account</w:t>
      </w:r>
      <w:proofErr w:type="gramEnd"/>
      <w:r w:rsidRPr="0096716C">
        <w:t xml:space="preserve">, and the latter product </w:t>
      </w:r>
      <w:ins w:id="84" w:author="Gao, Shang" w:date="2019-12-09T10:48:00Z">
        <w:r w:rsidR="003F34E3">
          <w:t xml:space="preserve">in each pair </w:t>
        </w:r>
      </w:ins>
      <w:r w:rsidRPr="0096716C">
        <w:t>is considered</w:t>
      </w:r>
      <w:del w:id="85" w:author="Gao, Shang" w:date="2019-12-09T10:48:00Z">
        <w:r w:rsidRPr="0096716C" w:rsidDel="003F34E3">
          <w:delText xml:space="preserve"> as</w:delText>
        </w:r>
      </w:del>
      <w:r w:rsidRPr="0096716C">
        <w:t xml:space="preserve"> "reference" because of lower uncertainty in the previous TC results. What this result conveys is </w:t>
      </w:r>
      <w:r w:rsidR="00D4772D">
        <w:t>analogous</w:t>
      </w:r>
      <w:r w:rsidRPr="0096716C">
        <w:t xml:space="preserve"> to the TC results. IMERG vs. MRMS comparison has the highest correlation coefficient for </w:t>
      </w:r>
      <w:ins w:id="86" w:author="Gao, Shang" w:date="2019-12-09T10:50:00Z">
        <w:r w:rsidR="003F34E3">
          <w:t xml:space="preserve">the </w:t>
        </w:r>
      </w:ins>
      <w:r w:rsidRPr="0096716C">
        <w:t xml:space="preserve">three percentiles, even though they are slightly lower than NCEP vs. IMERG in terms of RMS difference in lower percentiles. For categorical differences, all results suggest IMERG and MRMS behave relatively close while NCEP deviates from both MRMS and IMERG. It again </w:t>
      </w:r>
      <w:ins w:id="87" w:author="Gao, Shang" w:date="2019-12-09T10:51:00Z">
        <w:r w:rsidR="003F34E3">
          <w:t>corroborates</w:t>
        </w:r>
      </w:ins>
      <w:del w:id="88" w:author="Gao, Shang" w:date="2019-12-09T10:51:00Z">
        <w:r w:rsidRPr="0096716C" w:rsidDel="003F34E3">
          <w:delText>validates the res</w:delText>
        </w:r>
      </w:del>
      <w:del w:id="89" w:author="Gao, Shang" w:date="2019-12-09T10:50:00Z">
        <w:r w:rsidRPr="0096716C" w:rsidDel="003F34E3">
          <w:delText>ults</w:delText>
        </w:r>
      </w:del>
      <w:r w:rsidRPr="0096716C">
        <w:t xml:space="preserve"> that TC </w:t>
      </w:r>
      <w:proofErr w:type="gramStart"/>
      <w:r w:rsidRPr="0096716C">
        <w:t>is capable of conveying</w:t>
      </w:r>
      <w:proofErr w:type="gramEnd"/>
      <w:r w:rsidRPr="0096716C">
        <w:t xml:space="preserve"> some consistent results with traditional methods.</w:t>
      </w:r>
    </w:p>
    <w:p w14:paraId="5CCCCA7E" w14:textId="689FFD0F" w:rsidR="00A86F74" w:rsidRDefault="00A86F74" w:rsidP="008453CB">
      <w:pPr>
        <w:spacing w:before="120" w:after="120" w:line="360" w:lineRule="auto"/>
        <w:rPr>
          <w:lang w:val="en-US"/>
        </w:rPr>
      </w:pPr>
      <w:r w:rsidRPr="0096716C">
        <w:rPr>
          <w:lang w:val="en-US"/>
        </w:rPr>
        <w:t xml:space="preserve">The CC and RMSE from TC are further </w:t>
      </w:r>
      <w:r w:rsidR="007D4374">
        <w:rPr>
          <w:lang w:val="en-US"/>
        </w:rPr>
        <w:t>conditioned</w:t>
      </w:r>
      <w:r w:rsidRPr="0096716C">
        <w:rPr>
          <w:lang w:val="en-US"/>
        </w:rPr>
        <w:t xml:space="preserve"> based on accumulative rainfall by MRMS</w:t>
      </w:r>
      <w:del w:id="90" w:author="Gao, Shang" w:date="2019-12-09T10:53:00Z">
        <w:r w:rsidRPr="0096716C" w:rsidDel="00570C45">
          <w:rPr>
            <w:lang w:val="en-US"/>
          </w:rPr>
          <w:delText xml:space="preserve"> </w:delText>
        </w:r>
      </w:del>
      <w:ins w:id="91" w:author="Gao, Shang" w:date="2019-12-09T10:52:00Z">
        <w:r w:rsidR="00570C45">
          <w:rPr>
            <w:lang w:val="en-US"/>
          </w:rPr>
          <w:t xml:space="preserve">, binned </w:t>
        </w:r>
      </w:ins>
      <w:ins w:id="92" w:author="Gao, Shang" w:date="2019-12-09T10:53:00Z">
        <w:r w:rsidR="00570C45">
          <w:rPr>
            <w:lang w:val="en-US"/>
          </w:rPr>
          <w:t>with</w:t>
        </w:r>
      </w:ins>
      <w:del w:id="93" w:author="Gao, Shang" w:date="2019-12-09T10:53:00Z">
        <w:r w:rsidRPr="0096716C" w:rsidDel="00570C45">
          <w:rPr>
            <w:lang w:val="en-US"/>
          </w:rPr>
          <w:delText>at</w:delText>
        </w:r>
      </w:del>
      <w:del w:id="94" w:author="Gao, Shang" w:date="2019-12-09T10:52:00Z">
        <w:r w:rsidRPr="0096716C" w:rsidDel="00570C45">
          <w:rPr>
            <w:lang w:val="en-US"/>
          </w:rPr>
          <w:delText xml:space="preserve"> each</w:delText>
        </w:r>
      </w:del>
      <w:r w:rsidRPr="0096716C">
        <w:rPr>
          <w:lang w:val="en-US"/>
        </w:rPr>
        <w:t xml:space="preserve"> interval</w:t>
      </w:r>
      <w:ins w:id="95" w:author="Gao, Shang" w:date="2019-12-09T10:53:00Z">
        <w:r w:rsidR="00570C45">
          <w:rPr>
            <w:lang w:val="en-US"/>
          </w:rPr>
          <w:t>s</w:t>
        </w:r>
      </w:ins>
      <w:r w:rsidRPr="0096716C">
        <w:rPr>
          <w:lang w:val="en-US"/>
        </w:rPr>
        <w:t xml:space="preserve"> of 50 mm </w:t>
      </w:r>
      <w:ins w:id="96" w:author="Gao, Shang" w:date="2019-12-09T10:53:00Z">
        <w:r w:rsidR="00570C45">
          <w:rPr>
            <w:lang w:val="en-US"/>
          </w:rPr>
          <w:t xml:space="preserve">as shown </w:t>
        </w:r>
      </w:ins>
      <w:r w:rsidRPr="0096716C">
        <w:rPr>
          <w:lang w:val="en-US"/>
        </w:rPr>
        <w:t>in</w:t>
      </w:r>
      <w:r w:rsidRPr="0096716C">
        <w:rPr>
          <w:b/>
          <w:bCs/>
          <w:lang w:val="en-US"/>
        </w:rPr>
        <w:t xml:space="preserve"> </w:t>
      </w:r>
      <w:r w:rsidRPr="00006F07">
        <w:rPr>
          <w:b/>
          <w:bCs/>
          <w:lang w:val="en-US"/>
        </w:rPr>
        <w:t xml:space="preserve">Figure </w:t>
      </w:r>
      <w:r>
        <w:rPr>
          <w:b/>
          <w:bCs/>
          <w:lang w:val="en-US"/>
        </w:rPr>
        <w:t>5</w:t>
      </w:r>
      <w:r w:rsidRPr="00006F07">
        <w:rPr>
          <w:b/>
          <w:bCs/>
          <w:lang w:val="en-US"/>
        </w:rPr>
        <w:t>.</w:t>
      </w:r>
      <w:r>
        <w:rPr>
          <w:lang w:val="en-US"/>
        </w:rPr>
        <w:t xml:space="preserve"> </w:t>
      </w:r>
      <w:r w:rsidRPr="0096716C">
        <w:rPr>
          <w:lang w:val="en-US"/>
        </w:rPr>
        <w:t xml:space="preserve">In doing so, we could identify the range that is suitable for each product to </w:t>
      </w:r>
      <w:ins w:id="97" w:author="shanggao0605@gmail.com" w:date="2019-12-16T09:19:00Z">
        <w:r w:rsidR="009D2575">
          <w:rPr>
            <w:lang w:val="en-US"/>
          </w:rPr>
          <w:t>have</w:t>
        </w:r>
      </w:ins>
      <w:del w:id="98" w:author="shanggao0605@gmail.com" w:date="2019-12-16T09:19:00Z">
        <w:r w:rsidRPr="0096716C" w:rsidDel="009D2575">
          <w:rPr>
            <w:lang w:val="en-US"/>
          </w:rPr>
          <w:delText>be having</w:delText>
        </w:r>
      </w:del>
      <w:r w:rsidRPr="0096716C">
        <w:rPr>
          <w:lang w:val="en-US"/>
        </w:rPr>
        <w:t xml:space="preserve"> less uncertainty. As an overview, MRMS data is substantially </w:t>
      </w:r>
      <w:ins w:id="99" w:author="shanggao0605@gmail.com" w:date="2019-12-16T09:20:00Z">
        <w:r w:rsidR="009D2575">
          <w:rPr>
            <w:lang w:val="en-US"/>
          </w:rPr>
          <w:t xml:space="preserve">more </w:t>
        </w:r>
      </w:ins>
      <w:r w:rsidRPr="0096716C">
        <w:rPr>
          <w:lang w:val="en-US"/>
        </w:rPr>
        <w:t xml:space="preserve">robust and stable as rainfall increases, but NCEP gauge data generally </w:t>
      </w:r>
      <w:ins w:id="100" w:author="shanggao0605@gmail.com" w:date="2019-12-16T09:19:00Z">
        <w:r w:rsidR="009D2575">
          <w:rPr>
            <w:lang w:val="en-US"/>
          </w:rPr>
          <w:t>bear</w:t>
        </w:r>
      </w:ins>
      <w:del w:id="101" w:author="shanggao0605@gmail.com" w:date="2019-12-16T09:19:00Z">
        <w:r w:rsidRPr="0096716C" w:rsidDel="009D2575">
          <w:rPr>
            <w:lang w:val="en-US"/>
          </w:rPr>
          <w:delText>acquire</w:delText>
        </w:r>
      </w:del>
      <w:r w:rsidRPr="0096716C">
        <w:rPr>
          <w:lang w:val="en-US"/>
        </w:rPr>
        <w:t xml:space="preserve"> more uncertainties than IMERG and MRMS at all ranges. Besides, NCEP obviously </w:t>
      </w:r>
      <w:commentRangeStart w:id="102"/>
      <w:r w:rsidRPr="0096716C">
        <w:rPr>
          <w:lang w:val="en-US"/>
        </w:rPr>
        <w:t>aggravates its behavior</w:t>
      </w:r>
      <w:commentRangeEnd w:id="102"/>
      <w:r w:rsidR="009D2575">
        <w:rPr>
          <w:rStyle w:val="CommentReference"/>
        </w:rPr>
        <w:commentReference w:id="102"/>
      </w:r>
      <w:r w:rsidRPr="0096716C">
        <w:rPr>
          <w:lang w:val="en-US"/>
        </w:rPr>
        <w:t xml:space="preserve"> at the higher range of the rainfall i.e., above 1200 mm. IMERG data </w:t>
      </w:r>
      <w:del w:id="103" w:author="shanggao0605@gmail.com" w:date="2019-12-16T13:54:00Z">
        <w:r w:rsidRPr="0096716C" w:rsidDel="00763FDF">
          <w:rPr>
            <w:lang w:val="en-US"/>
          </w:rPr>
          <w:delText>is</w:delText>
        </w:r>
        <w:r w:rsidRPr="0096716C" w:rsidDel="008B0BFA">
          <w:rPr>
            <w:lang w:val="en-US"/>
          </w:rPr>
          <w:delText xml:space="preserve"> </w:delText>
        </w:r>
      </w:del>
      <w:ins w:id="104" w:author="shanggao0605@gmail.com" w:date="2019-12-16T09:22:00Z">
        <w:r w:rsidR="009D2575">
          <w:rPr>
            <w:lang w:val="en-US"/>
          </w:rPr>
          <w:t>perform</w:t>
        </w:r>
      </w:ins>
      <w:ins w:id="105" w:author="shanggao0605@gmail.com" w:date="2019-12-16T13:54:00Z">
        <w:r w:rsidR="008B0BFA">
          <w:rPr>
            <w:lang w:val="en-US"/>
          </w:rPr>
          <w:t>s</w:t>
        </w:r>
      </w:ins>
      <w:del w:id="106" w:author="shanggao0605@gmail.com" w:date="2019-12-16T09:22:00Z">
        <w:r w:rsidRPr="0096716C" w:rsidDel="009D2575">
          <w:rPr>
            <w:lang w:val="en-US"/>
          </w:rPr>
          <w:delText>behaving</w:delText>
        </w:r>
      </w:del>
      <w:r w:rsidRPr="0096716C">
        <w:rPr>
          <w:lang w:val="en-US"/>
        </w:rPr>
        <w:t xml:space="preserve"> worse at lower tail i.e., below 150 mm. </w:t>
      </w:r>
      <w:commentRangeStart w:id="107"/>
      <w:r w:rsidRPr="0096716C">
        <w:rPr>
          <w:lang w:val="en-US"/>
        </w:rPr>
        <w:t xml:space="preserve">That indicates </w:t>
      </w:r>
      <w:ins w:id="108" w:author="shanggao0605@gmail.com" w:date="2019-12-16T09:22:00Z">
        <w:r w:rsidR="009D2575">
          <w:rPr>
            <w:lang w:val="en-US"/>
          </w:rPr>
          <w:t xml:space="preserve">that </w:t>
        </w:r>
      </w:ins>
      <w:commentRangeEnd w:id="107"/>
      <w:ins w:id="109" w:author="shanggao0605@gmail.com" w:date="2019-12-16T09:23:00Z">
        <w:r w:rsidR="009D2575">
          <w:rPr>
            <w:rStyle w:val="CommentReference"/>
          </w:rPr>
          <w:commentReference w:id="107"/>
        </w:r>
      </w:ins>
      <w:r w:rsidRPr="0096716C">
        <w:rPr>
          <w:lang w:val="en-US"/>
        </w:rPr>
        <w:t>satellite data under-performs at lower tail p</w:t>
      </w:r>
      <w:ins w:id="110" w:author="shanggao0605@gmail.com" w:date="2019-12-16T09:23:00Z">
        <w:r w:rsidR="009D2575">
          <w:rPr>
            <w:lang w:val="en-US"/>
          </w:rPr>
          <w:t>ossibly</w:t>
        </w:r>
      </w:ins>
      <w:del w:id="111" w:author="shanggao0605@gmail.com" w:date="2019-12-16T09:23:00Z">
        <w:r w:rsidRPr="0096716C" w:rsidDel="009D2575">
          <w:rPr>
            <w:lang w:val="en-US"/>
          </w:rPr>
          <w:delText>robably</w:delText>
        </w:r>
      </w:del>
      <w:r w:rsidRPr="0096716C">
        <w:rPr>
          <w:lang w:val="en-US"/>
        </w:rPr>
        <w:t xml:space="preserve"> due to the sensor sensitivity, signal attenuation, and smoothing effect of large size of the footprint. </w:t>
      </w:r>
      <w:ins w:id="112" w:author="shanggao0605@gmail.com" w:date="2019-12-16T09:24:00Z">
        <w:r w:rsidR="009D2575">
          <w:rPr>
            <w:lang w:val="en-US"/>
          </w:rPr>
          <w:t>S</w:t>
        </w:r>
      </w:ins>
      <w:ins w:id="113" w:author="shanggao0605@gmail.com" w:date="2019-12-16T09:25:00Z">
        <w:r w:rsidR="009D2575">
          <w:rPr>
            <w:lang w:val="en-US"/>
          </w:rPr>
          <w:t>imilar finding</w:t>
        </w:r>
      </w:ins>
      <w:del w:id="114" w:author="shanggao0605@gmail.com" w:date="2019-12-16T09:24:00Z">
        <w:r w:rsidRPr="0096716C" w:rsidDel="009D2575">
          <w:rPr>
            <w:lang w:val="en-US"/>
          </w:rPr>
          <w:delText>It</w:delText>
        </w:r>
      </w:del>
      <w:r w:rsidRPr="0096716C">
        <w:rPr>
          <w:lang w:val="en-US"/>
        </w:rPr>
        <w:t xml:space="preserve"> has been reported in the literature that IMERG data typically tends to overestimate light rain and underestimate heavy rainfall</w:t>
      </w:r>
      <w:r>
        <w:rPr>
          <w:lang w:val="en-US"/>
        </w:rPr>
        <w:t xml:space="preserve"> </w:t>
      </w:r>
      <w:r>
        <w:rPr>
          <w:noProof/>
          <w:lang w:val="en-US"/>
        </w:rPr>
        <w:t>(Guo et al., 2016; O et al., 2017; Sharifi</w:t>
      </w:r>
      <w:r w:rsidR="007D4374">
        <w:rPr>
          <w:noProof/>
          <w:lang w:val="en-US"/>
        </w:rPr>
        <w:t xml:space="preserve"> et al.</w:t>
      </w:r>
      <w:r>
        <w:rPr>
          <w:noProof/>
          <w:lang w:val="en-US"/>
        </w:rPr>
        <w:t>, 2016)</w:t>
      </w:r>
      <w:r>
        <w:rPr>
          <w:lang w:val="en-US"/>
        </w:rPr>
        <w:t xml:space="preserve">. </w:t>
      </w:r>
      <w:r>
        <w:rPr>
          <w:noProof/>
          <w:lang w:val="en-US"/>
        </w:rPr>
        <w:t xml:space="preserve">Omranian et al. </w:t>
      </w:r>
      <w:r w:rsidR="007D4374">
        <w:rPr>
          <w:noProof/>
          <w:lang w:val="en-US"/>
        </w:rPr>
        <w:t>(</w:t>
      </w:r>
      <w:r>
        <w:rPr>
          <w:noProof/>
          <w:lang w:val="en-US"/>
        </w:rPr>
        <w:t>2018)</w:t>
      </w:r>
      <w:r>
        <w:rPr>
          <w:lang w:val="en-US"/>
        </w:rPr>
        <w:t xml:space="preserve"> </w:t>
      </w:r>
      <w:r w:rsidRPr="0096716C">
        <w:rPr>
          <w:lang w:val="en-US"/>
        </w:rPr>
        <w:t>also concluded that the IMERG final product generally has better performance with higher precipitation rates compared to lower rates in the case of hurricane Harvey.</w:t>
      </w:r>
    </w:p>
    <w:p w14:paraId="37811DB0" w14:textId="77777777" w:rsidR="00827795" w:rsidRPr="00827795" w:rsidRDefault="00827795" w:rsidP="00827795">
      <w:pPr>
        <w:pStyle w:val="Heading3"/>
        <w:spacing w:before="120" w:after="120" w:line="360" w:lineRule="auto"/>
        <w:rPr>
          <w:rFonts w:ascii="Times New Roman" w:hAnsi="Times New Roman"/>
          <w:b/>
          <w:bCs/>
          <w:i/>
          <w:color w:val="000000" w:themeColor="text1"/>
          <w:szCs w:val="22"/>
          <w:lang w:val="en-US"/>
        </w:rPr>
      </w:pPr>
      <w:r w:rsidRPr="00827795">
        <w:rPr>
          <w:rFonts w:ascii="Times New Roman" w:hAnsi="Times New Roman"/>
          <w:b/>
          <w:bCs/>
          <w:i/>
          <w:color w:val="000000" w:themeColor="text1"/>
          <w:szCs w:val="22"/>
          <w:lang w:val="en-US"/>
        </w:rPr>
        <w:lastRenderedPageBreak/>
        <w:t>Harvey core</w:t>
      </w:r>
    </w:p>
    <w:p w14:paraId="6F5CC193" w14:textId="1AAD182B" w:rsidR="003738EB" w:rsidRDefault="00A86F74" w:rsidP="008453CB">
      <w:pPr>
        <w:spacing w:before="120" w:after="120" w:line="360" w:lineRule="auto"/>
      </w:pPr>
      <w:r w:rsidRPr="009C26D1">
        <w:rPr>
          <w:b/>
          <w:bCs/>
        </w:rPr>
        <w:t xml:space="preserve">Figure </w:t>
      </w:r>
      <w:r>
        <w:rPr>
          <w:b/>
          <w:bCs/>
        </w:rPr>
        <w:t>6</w:t>
      </w:r>
      <w:r>
        <w:t xml:space="preserve"> </w:t>
      </w:r>
      <w:r w:rsidRPr="003A4F73">
        <w:t xml:space="preserve">depicts TC metrics CC and RMSE for three grouped regions – whole, core, and non-core. After thresholding, </w:t>
      </w:r>
      <w:r w:rsidR="003738EB" w:rsidRPr="003A4F73">
        <w:t>the performance of each product</w:t>
      </w:r>
      <w:ins w:id="115" w:author="shanggao0605@gmail.com" w:date="2019-12-16T09:26:00Z">
        <w:r w:rsidR="007042D6">
          <w:t xml:space="preserve"> </w:t>
        </w:r>
      </w:ins>
      <w:del w:id="116" w:author="shanggao0605@gmail.com" w:date="2019-12-16T09:26:00Z">
        <w:r w:rsidR="003738EB" w:rsidRPr="003A4F73" w:rsidDel="007042D6">
          <w:delText xml:space="preserve">, the results are </w:delText>
        </w:r>
      </w:del>
      <w:proofErr w:type="gramStart"/>
      <w:r w:rsidR="003738EB" w:rsidRPr="003A4F73">
        <w:t>still remained</w:t>
      </w:r>
      <w:proofErr w:type="gramEnd"/>
      <w:r w:rsidR="003738EB">
        <w:t xml:space="preserve"> </w:t>
      </w:r>
      <w:commentRangeStart w:id="117"/>
      <w:r w:rsidR="003738EB">
        <w:t>the same</w:t>
      </w:r>
      <w:commentRangeEnd w:id="117"/>
      <w:r w:rsidR="007042D6">
        <w:rPr>
          <w:rStyle w:val="CommentReference"/>
        </w:rPr>
        <w:commentReference w:id="117"/>
      </w:r>
      <w:r w:rsidR="003738EB" w:rsidRPr="003A4F73">
        <w:t>, which again validated the consistency of the TC method.</w:t>
      </w:r>
      <w:r w:rsidR="003738EB">
        <w:t xml:space="preserve"> Moreover, </w:t>
      </w:r>
      <w:r w:rsidRPr="003A4F73">
        <w:t xml:space="preserve">we clearly </w:t>
      </w:r>
      <w:ins w:id="118" w:author="shanggao0605@gmail.com" w:date="2019-12-16T09:27:00Z">
        <w:r w:rsidR="007042D6">
          <w:t>foun</w:t>
        </w:r>
      </w:ins>
      <w:ins w:id="119" w:author="shanggao0605@gmail.com" w:date="2019-12-16T09:28:00Z">
        <w:r w:rsidR="007042D6">
          <w:t>d</w:t>
        </w:r>
      </w:ins>
      <w:del w:id="120" w:author="shanggao0605@gmail.com" w:date="2019-12-16T09:27:00Z">
        <w:r w:rsidRPr="003A4F73" w:rsidDel="007042D6">
          <w:delText>witnessed</w:delText>
        </w:r>
      </w:del>
      <w:r w:rsidRPr="003A4F73">
        <w:t xml:space="preserve"> the improved performance for both MRMS and IMERG – higher CC and lower RMSE – in terms of median value and uncertainty bound. However, the RMSE for NCEP even remained unchanged. </w:t>
      </w:r>
      <w:commentRangeStart w:id="121"/>
      <w:r w:rsidRPr="003A4F73">
        <w:t xml:space="preserve">This points out the noise removal for NCEP data inside the core is superseded by the degradation of performance, probably due to the impact of intensive wind or </w:t>
      </w:r>
      <w:r w:rsidR="00647754">
        <w:t>water splash</w:t>
      </w:r>
      <w:r w:rsidRPr="003A4F73">
        <w:t xml:space="preserve">. </w:t>
      </w:r>
      <w:commentRangeEnd w:id="121"/>
      <w:r w:rsidR="007042D6">
        <w:rPr>
          <w:rStyle w:val="CommentReference"/>
        </w:rPr>
        <w:commentReference w:id="121"/>
      </w:r>
      <w:r w:rsidRPr="003A4F73">
        <w:t xml:space="preserve">The whole region's performance sits in between core and non-core </w:t>
      </w:r>
      <w:commentRangeStart w:id="122"/>
      <w:r w:rsidRPr="003A4F73">
        <w:t>because it neutralizes the two tails</w:t>
      </w:r>
      <w:commentRangeEnd w:id="122"/>
      <w:r w:rsidR="007042D6">
        <w:rPr>
          <w:rStyle w:val="CommentReference"/>
        </w:rPr>
        <w:commentReference w:id="122"/>
      </w:r>
      <w:r w:rsidRPr="003A4F73">
        <w:t xml:space="preserve">. </w:t>
      </w:r>
    </w:p>
    <w:p w14:paraId="547B2008" w14:textId="59375A45" w:rsidR="00A86F74" w:rsidRPr="00573C9C" w:rsidRDefault="00A86F74" w:rsidP="008453CB">
      <w:pPr>
        <w:spacing w:before="120" w:after="120" w:line="360" w:lineRule="auto"/>
        <w:rPr>
          <w:lang w:val="en-US"/>
        </w:rPr>
      </w:pPr>
      <w:commentRangeStart w:id="123"/>
      <w:del w:id="124" w:author="shanggao0605@gmail.com" w:date="2019-12-16T09:30:00Z">
        <w:r w:rsidRPr="003A4F73" w:rsidDel="007042D6">
          <w:delText xml:space="preserve">Looking at </w:delText>
        </w:r>
      </w:del>
      <w:ins w:id="125" w:author="shanggao0605@gmail.com" w:date="2019-12-16T09:30:00Z">
        <w:r w:rsidR="007042D6">
          <w:t>T</w:t>
        </w:r>
      </w:ins>
      <w:del w:id="126" w:author="shanggao0605@gmail.com" w:date="2019-12-16T09:30:00Z">
        <w:r w:rsidRPr="003A4F73" w:rsidDel="007042D6">
          <w:delText>t</w:delText>
        </w:r>
      </w:del>
      <w:r w:rsidRPr="003A4F73">
        <w:t xml:space="preserve">he distribution of rainfall for each product in </w:t>
      </w:r>
      <w:r w:rsidRPr="00573C9C">
        <w:rPr>
          <w:b/>
          <w:bCs/>
        </w:rPr>
        <w:t xml:space="preserve">Figure </w:t>
      </w:r>
      <w:r>
        <w:rPr>
          <w:b/>
          <w:bCs/>
        </w:rPr>
        <w:t>7</w:t>
      </w:r>
      <w:ins w:id="127" w:author="shanggao0605@gmail.com" w:date="2019-12-16T09:31:00Z">
        <w:r w:rsidR="007042D6">
          <w:t xml:space="preserve"> </w:t>
        </w:r>
      </w:ins>
      <w:del w:id="128" w:author="shanggao0605@gmail.com" w:date="2019-12-16T09:30:00Z">
        <w:r w:rsidDel="007042D6">
          <w:delText xml:space="preserve">, </w:delText>
        </w:r>
        <w:r w:rsidRPr="00FB271D" w:rsidDel="007042D6">
          <w:delText xml:space="preserve">It </w:delText>
        </w:r>
      </w:del>
      <w:r w:rsidRPr="00FB271D">
        <w:t xml:space="preserve">associates with the characteristics of the product. </w:t>
      </w:r>
      <w:commentRangeEnd w:id="123"/>
      <w:r w:rsidR="007042D6">
        <w:rPr>
          <w:rStyle w:val="CommentReference"/>
        </w:rPr>
        <w:commentReference w:id="123"/>
      </w:r>
      <w:r w:rsidRPr="00FB271D">
        <w:t xml:space="preserve">For NCEP, </w:t>
      </w:r>
      <w:proofErr w:type="gramStart"/>
      <w:r w:rsidRPr="00FB271D">
        <w:t>It</w:t>
      </w:r>
      <w:proofErr w:type="gramEnd"/>
      <w:r w:rsidRPr="00FB271D">
        <w:t xml:space="preserve"> is likely to underestimate total rainfall because of splash-out-of-water, wind under-catching, and not representative of rainfall variability. </w:t>
      </w:r>
      <w:commentRangeStart w:id="129"/>
      <w:r w:rsidRPr="00FB271D">
        <w:t xml:space="preserve">It is thus apparent </w:t>
      </w:r>
      <w:commentRangeEnd w:id="129"/>
      <w:r w:rsidR="007042D6">
        <w:rPr>
          <w:rStyle w:val="CommentReference"/>
        </w:rPr>
        <w:commentReference w:id="129"/>
      </w:r>
      <w:r w:rsidRPr="00FB271D">
        <w:t>for NCEP</w:t>
      </w:r>
      <w:r w:rsidR="003738EB">
        <w:t xml:space="preserve"> </w:t>
      </w:r>
      <w:r w:rsidRPr="00FB271D">
        <w:t xml:space="preserve">to concentrate in the range of 400 to 600 mm. Even though IMERG data is more </w:t>
      </w:r>
      <w:commentRangeStart w:id="130"/>
      <w:r w:rsidRPr="00FB271D">
        <w:t>widespread t</w:t>
      </w:r>
      <w:commentRangeEnd w:id="130"/>
      <w:r w:rsidR="007042D6">
        <w:rPr>
          <w:rStyle w:val="CommentReference"/>
        </w:rPr>
        <w:commentReference w:id="130"/>
      </w:r>
      <w:r w:rsidRPr="00FB271D">
        <w:t>han NCEP, it still cuts off at 1100 mm. The reasons behind are myriad e.g., the sensitivity of sensors, type of sensors (IR, PMW, DPR)</w:t>
      </w:r>
      <w:ins w:id="131" w:author="shanggao0605@gmail.com" w:date="2019-12-16T09:35:00Z">
        <w:r w:rsidR="007042D6">
          <w:t>.</w:t>
        </w:r>
      </w:ins>
      <w:del w:id="132" w:author="shanggao0605@gmail.com" w:date="2019-12-16T09:35:00Z">
        <w:r w:rsidRPr="00FB271D" w:rsidDel="007042D6">
          <w:delText>,</w:delText>
        </w:r>
      </w:del>
      <w:r w:rsidRPr="00FB271D">
        <w:t xml:space="preserve"> </w:t>
      </w:r>
      <w:ins w:id="133" w:author="shanggao0605@gmail.com" w:date="2019-12-16T09:35:00Z">
        <w:r w:rsidR="007042D6">
          <w:t>B</w:t>
        </w:r>
      </w:ins>
      <w:del w:id="134" w:author="shanggao0605@gmail.com" w:date="2019-12-16T09:35:00Z">
        <w:r w:rsidRPr="00FB271D" w:rsidDel="007042D6">
          <w:delText>b</w:delText>
        </w:r>
      </w:del>
      <w:r w:rsidRPr="00FB271D">
        <w:t xml:space="preserve">ut most importantly, since IMERG has a resolution of 0.1 degrees (around 10 km), it acts like a smoother that takes the average of the grid. Hence, it is challenging </w:t>
      </w:r>
      <w:ins w:id="135" w:author="shanggao0605@gmail.com" w:date="2019-12-16T09:36:00Z">
        <w:r w:rsidR="005B4E34">
          <w:t xml:space="preserve">for IMERG </w:t>
        </w:r>
      </w:ins>
      <w:r w:rsidRPr="00FB271D">
        <w:t xml:space="preserve">to capture fine-scale rainfall characteristics. To be noted, MRMS could </w:t>
      </w:r>
      <w:commentRangeStart w:id="136"/>
      <w:r w:rsidRPr="00FB271D">
        <w:t>also</w:t>
      </w:r>
      <w:commentRangeEnd w:id="136"/>
      <w:r w:rsidR="005B4E34">
        <w:rPr>
          <w:rStyle w:val="CommentReference"/>
        </w:rPr>
        <w:commentReference w:id="136"/>
      </w:r>
      <w:r w:rsidRPr="00FB271D">
        <w:t xml:space="preserve"> suffer from overestimation since we observed some abnormal impulses during this event</w:t>
      </w:r>
      <w:ins w:id="137" w:author="shanggao0605@gmail.com" w:date="2019-12-16T09:37:00Z">
        <w:r w:rsidR="005B4E34">
          <w:t>.</w:t>
        </w:r>
      </w:ins>
      <w:del w:id="138" w:author="shanggao0605@gmail.com" w:date="2019-12-16T09:37:00Z">
        <w:r w:rsidRPr="00FB271D" w:rsidDel="005B4E34">
          <w:delText>,</w:delText>
        </w:r>
      </w:del>
      <w:r w:rsidRPr="00FB271D">
        <w:t xml:space="preserve"> </w:t>
      </w:r>
      <w:ins w:id="139" w:author="shanggao0605@gmail.com" w:date="2019-12-16T09:37:00Z">
        <w:r w:rsidR="005B4E34">
          <w:t>However,</w:t>
        </w:r>
      </w:ins>
      <w:del w:id="140" w:author="shanggao0605@gmail.com" w:date="2019-12-16T09:37:00Z">
        <w:r w:rsidRPr="00FB271D" w:rsidDel="005B4E34">
          <w:delText>but</w:delText>
        </w:r>
      </w:del>
      <w:r w:rsidRPr="00FB271D">
        <w:t xml:space="preserve"> we tend to believe that MRMS </w:t>
      </w:r>
      <w:proofErr w:type="gramStart"/>
      <w:r w:rsidRPr="00FB271D">
        <w:t>is more or less</w:t>
      </w:r>
      <w:proofErr w:type="gramEnd"/>
      <w:r w:rsidRPr="00FB271D">
        <w:t xml:space="preserve"> close to "</w:t>
      </w:r>
      <w:r w:rsidR="002D747C">
        <w:t>truth</w:t>
      </w:r>
      <w:r w:rsidRPr="00FB271D">
        <w:t>" as TC results suggested.</w:t>
      </w:r>
    </w:p>
    <w:p w14:paraId="1288C806" w14:textId="7E4E86F9" w:rsidR="00A86F74" w:rsidRDefault="00A86F74" w:rsidP="008453CB">
      <w:pPr>
        <w:spacing w:before="120" w:after="120" w:line="360" w:lineRule="auto"/>
      </w:pPr>
      <w:r>
        <w:t xml:space="preserve">By inspecting the time series at selected representative points in </w:t>
      </w:r>
      <w:r w:rsidRPr="00B0621A">
        <w:rPr>
          <w:b/>
          <w:bCs/>
        </w:rPr>
        <w:t xml:space="preserve">Figure </w:t>
      </w:r>
      <w:r>
        <w:rPr>
          <w:b/>
          <w:bCs/>
        </w:rPr>
        <w:t>8</w:t>
      </w:r>
      <w:r>
        <w:t xml:space="preserve">, </w:t>
      </w:r>
      <w:r w:rsidRPr="00EF7E4F">
        <w:t xml:space="preserve">we can unravel </w:t>
      </w:r>
      <w:ins w:id="141" w:author="shanggao0605@gmail.com" w:date="2019-12-16T09:38:00Z">
        <w:r w:rsidR="005B4E34">
          <w:t>why</w:t>
        </w:r>
      </w:ins>
      <w:del w:id="142" w:author="shanggao0605@gmail.com" w:date="2019-12-16T09:38:00Z">
        <w:r w:rsidRPr="00EF7E4F" w:rsidDel="005B4E34">
          <w:delText>the reason that</w:delText>
        </w:r>
      </w:del>
      <w:r w:rsidRPr="00EF7E4F">
        <w:t xml:space="preserve"> NCEP data </w:t>
      </w:r>
      <w:ins w:id="143" w:author="shanggao0605@gmail.com" w:date="2019-12-16T09:38:00Z">
        <w:r w:rsidR="005B4E34">
          <w:t>pe</w:t>
        </w:r>
      </w:ins>
      <w:ins w:id="144" w:author="shanggao0605@gmail.com" w:date="2019-12-16T09:39:00Z">
        <w:r w:rsidR="005B4E34">
          <w:t>rformed</w:t>
        </w:r>
      </w:ins>
      <w:del w:id="145" w:author="shanggao0605@gmail.com" w:date="2019-12-16T09:38:00Z">
        <w:r w:rsidRPr="00EF7E4F" w:rsidDel="005B4E34">
          <w:delText>behaved</w:delText>
        </w:r>
      </w:del>
      <w:r w:rsidRPr="00EF7E4F">
        <w:t xml:space="preserve"> relatively worse. Points 1,3, 4, and 5 are picked based on the RMSE spatial map in which NCEP data had the highest value</w:t>
      </w:r>
      <w:ins w:id="146" w:author="shanggao0605@gmail.com" w:date="2019-12-16T09:39:00Z">
        <w:r w:rsidR="005B4E34">
          <w:t>s</w:t>
        </w:r>
      </w:ins>
      <w:r w:rsidRPr="00EF7E4F">
        <w:t xml:space="preserve">. In the corresponding time series plots, the grey window </w:t>
      </w:r>
      <w:commentRangeStart w:id="147"/>
      <w:r w:rsidRPr="00EF7E4F">
        <w:t>mentioned that in that specified period</w:t>
      </w:r>
      <w:commentRangeEnd w:id="147"/>
      <w:r w:rsidR="005B4E34">
        <w:rPr>
          <w:rStyle w:val="CommentReference"/>
        </w:rPr>
        <w:commentReference w:id="147"/>
      </w:r>
      <w:r w:rsidRPr="00EF7E4F">
        <w:t xml:space="preserve">, NCEP data either </w:t>
      </w:r>
      <w:ins w:id="148" w:author="shanggao0605@gmail.com" w:date="2019-12-16T09:41:00Z">
        <w:r w:rsidR="005B4E34">
          <w:t>showed</w:t>
        </w:r>
      </w:ins>
      <w:del w:id="149" w:author="shanggao0605@gmail.com" w:date="2019-12-16T09:41:00Z">
        <w:r w:rsidRPr="00EF7E4F" w:rsidDel="005B4E34">
          <w:delText>re</w:delText>
        </w:r>
      </w:del>
      <w:del w:id="150" w:author="shanggao0605@gmail.com" w:date="2019-12-16T09:40:00Z">
        <w:r w:rsidRPr="00EF7E4F" w:rsidDel="005B4E34">
          <w:delText>corded as</w:delText>
        </w:r>
      </w:del>
      <w:r w:rsidRPr="00EF7E4F">
        <w:t xml:space="preserve"> zero value (point 1,</w:t>
      </w:r>
      <w:r w:rsidR="00C76B03">
        <w:t xml:space="preserve"> </w:t>
      </w:r>
      <w:r w:rsidRPr="00EF7E4F">
        <w:t>3) or stopped recording any data (point 4,</w:t>
      </w:r>
      <w:r w:rsidR="00C76B03">
        <w:t xml:space="preserve"> </w:t>
      </w:r>
      <w:r w:rsidRPr="00EF7E4F">
        <w:t>5)</w:t>
      </w:r>
      <w:r w:rsidR="00C76B03" w:rsidRPr="00C76B03">
        <w:t xml:space="preserve"> </w:t>
      </w:r>
      <w:r w:rsidR="00C76B03" w:rsidRPr="00EF7E4F">
        <w:t xml:space="preserve">but the other two </w:t>
      </w:r>
      <w:ins w:id="151" w:author="shanggao0605@gmail.com" w:date="2019-12-16T09:41:00Z">
        <w:r w:rsidR="005B4E34">
          <w:t xml:space="preserve">data sources </w:t>
        </w:r>
      </w:ins>
      <w:r w:rsidR="00C76B03" w:rsidRPr="00EF7E4F">
        <w:t>captured intensive rainfall</w:t>
      </w:r>
      <w:r w:rsidRPr="00EF7E4F">
        <w:t xml:space="preserve">. This anomaly could be caused by wind that blows raindrops out of </w:t>
      </w:r>
      <w:commentRangeStart w:id="152"/>
      <w:r w:rsidRPr="00EF7E4F">
        <w:t>the range</w:t>
      </w:r>
      <w:r w:rsidR="006046AA">
        <w:t xml:space="preserve">, </w:t>
      </w:r>
      <w:commentRangeEnd w:id="152"/>
      <w:r w:rsidR="005B4E34">
        <w:rPr>
          <w:rStyle w:val="CommentReference"/>
        </w:rPr>
        <w:commentReference w:id="152"/>
      </w:r>
      <w:r w:rsidRPr="00EF7E4F">
        <w:t>mechanical misfunctioning</w:t>
      </w:r>
      <w:r w:rsidR="006046AA">
        <w:t xml:space="preserve">, and interpolation. </w:t>
      </w:r>
      <w:r w:rsidRPr="00EF7E4F">
        <w:t xml:space="preserve">Because of the </w:t>
      </w:r>
      <w:ins w:id="153" w:author="shanggao0605@gmail.com" w:date="2019-12-16T09:42:00Z">
        <w:r w:rsidR="005B4E34">
          <w:t xml:space="preserve">spatial </w:t>
        </w:r>
      </w:ins>
      <w:r w:rsidRPr="00EF7E4F">
        <w:t xml:space="preserve">variability of the rainfall field, a sparse gauge network (e.g., 3000 in total around the U.S.) is not able to capture this variability. Point 2 is selected as IMERG data recorded the maximum amount of rainfall in this event. The horizontal blue </w:t>
      </w:r>
      <w:r w:rsidRPr="00EF7E4F">
        <w:lastRenderedPageBreak/>
        <w:t xml:space="preserve">line marked the maximum rain rate that GMI can record due to sensor sensitivity </w:t>
      </w:r>
      <w:r>
        <w:rPr>
          <w:noProof/>
        </w:rPr>
        <w:t>(Skofronick-Jackson et al., 2017)</w:t>
      </w:r>
      <w:r>
        <w:t xml:space="preserve">. </w:t>
      </w:r>
      <w:r w:rsidRPr="00C04FC5">
        <w:t xml:space="preserve">In other words, the IMERG product will cut off any rain rate larger than </w:t>
      </w:r>
      <w:commentRangeStart w:id="154"/>
      <w:r w:rsidRPr="00C04FC5">
        <w:t>60 mm/h</w:t>
      </w:r>
      <w:commentRangeEnd w:id="154"/>
      <w:r w:rsidR="005B4E34">
        <w:rPr>
          <w:rStyle w:val="CommentReference"/>
        </w:rPr>
        <w:commentReference w:id="154"/>
      </w:r>
      <w:r w:rsidRPr="00C04FC5">
        <w:t>, except places swept by DPR (dual-frequency precipitation radar)</w:t>
      </w:r>
      <w:ins w:id="155" w:author="shanggao0605@gmail.com" w:date="2019-12-16T09:45:00Z">
        <w:r w:rsidR="00C73A05">
          <w:t xml:space="preserve"> which however</w:t>
        </w:r>
      </w:ins>
      <w:del w:id="156" w:author="shanggao0605@gmail.com" w:date="2019-12-16T09:45:00Z">
        <w:r w:rsidRPr="00C04FC5" w:rsidDel="00C73A05">
          <w:delText>. Nevertheless, DPR</w:delText>
        </w:r>
      </w:del>
      <w:r w:rsidRPr="00C04FC5">
        <w:t xml:space="preserve"> has limited swath and coverage. Point</w:t>
      </w:r>
      <w:ins w:id="157" w:author="shanggao0605@gmail.com" w:date="2019-12-16T09:46:00Z">
        <w:r w:rsidR="00C73A05">
          <w:t>s</w:t>
        </w:r>
      </w:ins>
      <w:r w:rsidRPr="00C04FC5">
        <w:t xml:space="preserve"> </w:t>
      </w:r>
      <w:r w:rsidR="008F6967">
        <w:t>1, 4, 5</w:t>
      </w:r>
      <w:r w:rsidRPr="00C04FC5">
        <w:t xml:space="preserve"> </w:t>
      </w:r>
      <w:r w:rsidR="008F6967">
        <w:t xml:space="preserve">highlighted </w:t>
      </w:r>
      <w:ins w:id="158" w:author="shanggao0605@gmail.com" w:date="2019-12-16T09:46:00Z">
        <w:r w:rsidR="00C73A05">
          <w:t xml:space="preserve">by </w:t>
        </w:r>
      </w:ins>
      <w:r w:rsidR="008F6967">
        <w:t>red window</w:t>
      </w:r>
      <w:ins w:id="159" w:author="shanggao0605@gmail.com" w:date="2019-12-16T09:46:00Z">
        <w:r w:rsidR="00C73A05">
          <w:t>s</w:t>
        </w:r>
      </w:ins>
      <w:r w:rsidR="008F6967">
        <w:t xml:space="preserve"> </w:t>
      </w:r>
      <w:del w:id="160" w:author="shanggao0605@gmail.com" w:date="2019-12-16T09:46:00Z">
        <w:r w:rsidR="008F6967" w:rsidDel="00C73A05">
          <w:delText>are</w:delText>
        </w:r>
        <w:r w:rsidRPr="00C04FC5" w:rsidDel="00C73A05">
          <w:delText xml:space="preserve"> </w:delText>
        </w:r>
      </w:del>
      <w:r w:rsidR="00D06C8A">
        <w:t>correspond</w:t>
      </w:r>
      <w:del w:id="161" w:author="shanggao0605@gmail.com" w:date="2019-12-16T09:46:00Z">
        <w:r w:rsidR="00D06C8A" w:rsidDel="00C73A05">
          <w:delText>ing</w:delText>
        </w:r>
      </w:del>
      <w:r w:rsidR="00D06C8A">
        <w:t xml:space="preserve"> to where</w:t>
      </w:r>
      <w:r w:rsidRPr="00C04FC5">
        <w:t xml:space="preserve"> MRMS sometimes </w:t>
      </w:r>
      <w:commentRangeStart w:id="162"/>
      <w:r w:rsidRPr="00C04FC5">
        <w:t>jumped up</w:t>
      </w:r>
      <w:commentRangeEnd w:id="162"/>
      <w:r w:rsidR="002D621E">
        <w:rPr>
          <w:rStyle w:val="CommentReference"/>
        </w:rPr>
        <w:commentReference w:id="162"/>
      </w:r>
      <w:r w:rsidRPr="00C04FC5">
        <w:t xml:space="preserve"> instantaneously while NCEP and IMERG showed some agreements. </w:t>
      </w:r>
      <w:ins w:id="163" w:author="shanggao0605@gmail.com" w:date="2019-12-16T09:47:00Z">
        <w:r w:rsidR="002D621E">
          <w:t>This can</w:t>
        </w:r>
      </w:ins>
      <w:del w:id="164" w:author="shanggao0605@gmail.com" w:date="2019-12-16T09:47:00Z">
        <w:r w:rsidRPr="00C04FC5" w:rsidDel="002D621E">
          <w:delText>It</w:delText>
        </w:r>
      </w:del>
      <w:r w:rsidRPr="00C04FC5">
        <w:t xml:space="preserve"> probably </w:t>
      </w:r>
      <w:ins w:id="165" w:author="shanggao0605@gmail.com" w:date="2019-12-16T09:47:00Z">
        <w:r w:rsidR="002D621E">
          <w:t xml:space="preserve">be </w:t>
        </w:r>
      </w:ins>
      <w:r w:rsidRPr="00C04FC5">
        <w:t>attribute</w:t>
      </w:r>
      <w:ins w:id="166" w:author="shanggao0605@gmail.com" w:date="2019-12-16T09:48:00Z">
        <w:r w:rsidR="002D621E">
          <w:t>d</w:t>
        </w:r>
      </w:ins>
      <w:del w:id="167" w:author="shanggao0605@gmail.com" w:date="2019-12-16T09:48:00Z">
        <w:r w:rsidRPr="00C04FC5" w:rsidDel="002D621E">
          <w:delText>s</w:delText>
        </w:r>
      </w:del>
      <w:r w:rsidRPr="00C04FC5">
        <w:t xml:space="preserve"> to </w:t>
      </w:r>
      <w:commentRangeStart w:id="168"/>
      <w:r w:rsidRPr="00C04FC5">
        <w:t xml:space="preserve">non-weather echoes or </w:t>
      </w:r>
      <w:r w:rsidR="007B1087">
        <w:t>errors caused by VPR correction</w:t>
      </w:r>
      <w:commentRangeEnd w:id="168"/>
      <w:r w:rsidR="002D621E">
        <w:rPr>
          <w:rStyle w:val="CommentReference"/>
        </w:rPr>
        <w:commentReference w:id="168"/>
      </w:r>
      <w:r w:rsidRPr="00C04FC5">
        <w:t>.</w:t>
      </w:r>
    </w:p>
    <w:p w14:paraId="246E3DFC" w14:textId="17B5D7DF" w:rsidR="00A86F74" w:rsidRPr="00AF61B5" w:rsidRDefault="00A86F74" w:rsidP="008453CB">
      <w:pPr>
        <w:spacing w:before="120" w:after="120" w:line="360" w:lineRule="auto"/>
        <w:rPr>
          <w:lang w:val="en-US"/>
        </w:rPr>
      </w:pPr>
      <w:r w:rsidRPr="0009648F">
        <w:rPr>
          <w:b/>
          <w:bCs/>
        </w:rPr>
        <w:t>Figure 9</w:t>
      </w:r>
      <w:del w:id="169" w:author="shanggao0605@gmail.com" w:date="2019-12-16T09:50:00Z">
        <w:r w:rsidDel="002D621E">
          <w:delText xml:space="preserve"> </w:delText>
        </w:r>
        <w:r w:rsidRPr="00C04FC5" w:rsidDel="002D621E">
          <w:delText>has</w:delText>
        </w:r>
      </w:del>
      <w:r w:rsidRPr="00C04FC5">
        <w:t xml:space="preserve"> depict</w:t>
      </w:r>
      <w:ins w:id="170" w:author="shanggao0605@gmail.com" w:date="2019-12-16T09:50:00Z">
        <w:r w:rsidR="002D621E">
          <w:t>s</w:t>
        </w:r>
      </w:ins>
      <w:del w:id="171" w:author="shanggao0605@gmail.com" w:date="2019-12-16T09:50:00Z">
        <w:r w:rsidRPr="00C04FC5" w:rsidDel="002D621E">
          <w:delText>ed</w:delText>
        </w:r>
      </w:del>
      <w:r w:rsidRPr="00C04FC5">
        <w:t xml:space="preserve"> the conditional inter-comparison results for each pair. As expected, those metrics are getting worse </w:t>
      </w:r>
      <w:ins w:id="172" w:author="shanggao0605@gmail.com" w:date="2019-12-16T09:51:00Z">
        <w:r w:rsidR="002D621E">
          <w:t>for</w:t>
        </w:r>
      </w:ins>
      <w:del w:id="173" w:author="shanggao0605@gmail.com" w:date="2019-12-16T09:51:00Z">
        <w:r w:rsidRPr="00C04FC5" w:rsidDel="002D621E">
          <w:delText>when</w:delText>
        </w:r>
      </w:del>
      <w:r w:rsidRPr="00C04FC5">
        <w:t xml:space="preserve"> </w:t>
      </w:r>
      <w:del w:id="174" w:author="shanggao0605@gmail.com" w:date="2019-12-16T09:51:00Z">
        <w:r w:rsidRPr="00C04FC5" w:rsidDel="002D621E">
          <w:delText xml:space="preserve">larger </w:delText>
        </w:r>
      </w:del>
      <w:r w:rsidRPr="00C04FC5">
        <w:t>percentile</w:t>
      </w:r>
      <w:ins w:id="175" w:author="shanggao0605@gmail.com" w:date="2019-12-16T09:51:00Z">
        <w:r w:rsidR="002D621E">
          <w:t>s</w:t>
        </w:r>
      </w:ins>
      <w:r w:rsidRPr="00C04FC5">
        <w:t xml:space="preserve"> of </w:t>
      </w:r>
      <w:ins w:id="176" w:author="shanggao0605@gmail.com" w:date="2019-12-16T09:51:00Z">
        <w:r w:rsidR="002D621E">
          <w:t xml:space="preserve">larger </w:t>
        </w:r>
      </w:ins>
      <w:del w:id="177" w:author="shanggao0605@gmail.com" w:date="2019-12-16T09:51:00Z">
        <w:r w:rsidRPr="00C04FC5" w:rsidDel="002D621E">
          <w:delText xml:space="preserve">data </w:delText>
        </w:r>
      </w:del>
      <w:ins w:id="178" w:author="shanggao0605@gmail.com" w:date="2019-12-16T09:51:00Z">
        <w:r w:rsidR="002D621E">
          <w:t>values</w:t>
        </w:r>
        <w:r w:rsidR="002D621E" w:rsidRPr="00C04FC5">
          <w:t xml:space="preserve"> </w:t>
        </w:r>
      </w:ins>
      <w:del w:id="179" w:author="shanggao0605@gmail.com" w:date="2019-12-16T09:51:00Z">
        <w:r w:rsidRPr="00C04FC5" w:rsidDel="002D621E">
          <w:delText xml:space="preserve">exceeded </w:delText>
        </w:r>
      </w:del>
      <w:r w:rsidRPr="00C04FC5">
        <w:t>because larger rain rate</w:t>
      </w:r>
      <w:r w:rsidR="007B1087">
        <w:t>s</w:t>
      </w:r>
      <w:r w:rsidRPr="00C04FC5">
        <w:t xml:space="preserve"> </w:t>
      </w:r>
      <w:r w:rsidR="007B1087">
        <w:t>are</w:t>
      </w:r>
      <w:r w:rsidRPr="00C04FC5">
        <w:t xml:space="preserve"> associated with </w:t>
      </w:r>
      <w:commentRangeStart w:id="180"/>
      <w:r w:rsidRPr="00C04FC5">
        <w:t>more difference</w:t>
      </w:r>
      <w:commentRangeEnd w:id="180"/>
      <w:r w:rsidR="002D621E">
        <w:rPr>
          <w:rStyle w:val="CommentReference"/>
        </w:rPr>
        <w:commentReference w:id="180"/>
      </w:r>
      <w:r w:rsidRPr="00C04FC5">
        <w:t>. Except for RMS</w:t>
      </w:r>
      <w:r w:rsidR="000727B3">
        <w:t>D</w:t>
      </w:r>
      <w:r w:rsidRPr="00C04FC5">
        <w:t xml:space="preserve">, all </w:t>
      </w:r>
      <w:ins w:id="181" w:author="shanggao0605@gmail.com" w:date="2019-12-16T09:52:00Z">
        <w:r w:rsidR="002D621E">
          <w:t xml:space="preserve">the </w:t>
        </w:r>
      </w:ins>
      <w:r w:rsidRPr="00C04FC5">
        <w:t xml:space="preserve">other statistics suggest IMERG and MRMS </w:t>
      </w:r>
      <w:proofErr w:type="gramStart"/>
      <w:r w:rsidRPr="00C04FC5">
        <w:t>are more or less</w:t>
      </w:r>
      <w:proofErr w:type="gramEnd"/>
      <w:r w:rsidRPr="00C04FC5">
        <w:t xml:space="preserve"> similar in whatever</w:t>
      </w:r>
      <w:del w:id="182" w:author="shanggao0605@gmail.com" w:date="2019-12-16T09:53:00Z">
        <w:r w:rsidRPr="00C04FC5" w:rsidDel="002D621E">
          <w:delText xml:space="preserve"> kinds of</w:delText>
        </w:r>
      </w:del>
      <w:r w:rsidRPr="00C04FC5">
        <w:t xml:space="preserve"> </w:t>
      </w:r>
      <w:r w:rsidR="000727B3">
        <w:t>rain rate percentiles</w:t>
      </w:r>
      <w:r w:rsidRPr="00C04FC5">
        <w:t xml:space="preserve">, which is again the same </w:t>
      </w:r>
      <w:ins w:id="183" w:author="shanggao0605@gmail.com" w:date="2019-12-16T09:53:00Z">
        <w:r w:rsidR="002D621E">
          <w:t xml:space="preserve">information </w:t>
        </w:r>
      </w:ins>
      <w:del w:id="184" w:author="shanggao0605@gmail.com" w:date="2019-12-16T09:53:00Z">
        <w:r w:rsidRPr="00C04FC5" w:rsidDel="002D621E">
          <w:delText>signature in</w:delText>
        </w:r>
      </w:del>
      <w:ins w:id="185" w:author="shanggao0605@gmail.com" w:date="2019-12-16T09:53:00Z">
        <w:r w:rsidR="002D621E">
          <w:t>from</w:t>
        </w:r>
      </w:ins>
      <w:r w:rsidRPr="00C04FC5">
        <w:t xml:space="preserve"> Table 3. It once again prove</w:t>
      </w:r>
      <w:ins w:id="186" w:author="shanggao0605@gmail.com" w:date="2019-12-16T09:53:00Z">
        <w:r w:rsidR="002D621E">
          <w:t>s</w:t>
        </w:r>
      </w:ins>
      <w:del w:id="187" w:author="shanggao0605@gmail.com" w:date="2019-12-16T09:53:00Z">
        <w:r w:rsidRPr="00C04FC5" w:rsidDel="002D621E">
          <w:delText>d</w:delText>
        </w:r>
      </w:del>
      <w:r w:rsidRPr="00C04FC5">
        <w:t xml:space="preserve"> that NCEP data inside Harvey core has a certain degree of degradation. Researchers need to be cautious when deciding to use this data</w:t>
      </w:r>
      <w:del w:id="188" w:author="shanggao0605@gmail.com" w:date="2019-12-16T09:54:00Z">
        <w:r w:rsidRPr="00C04FC5" w:rsidDel="002D621E">
          <w:delText xml:space="preserve"> </w:delText>
        </w:r>
      </w:del>
      <w:r w:rsidRPr="00C04FC5">
        <w:t>set to evaluate extreme weather conditions, and additional justification should be provided.</w:t>
      </w:r>
    </w:p>
    <w:p w14:paraId="344CC20B" w14:textId="77777777" w:rsidR="00A86F74" w:rsidRDefault="00A86F74" w:rsidP="008453CB">
      <w:pPr>
        <w:pStyle w:val="Heading2"/>
        <w:spacing w:line="360" w:lineRule="auto"/>
      </w:pPr>
      <w:r>
        <w:t>CONCLUSIONS AND FUTURE WORKS</w:t>
      </w:r>
    </w:p>
    <w:p w14:paraId="7FBCDD22" w14:textId="54D1268B" w:rsidR="00EB307A" w:rsidRDefault="008453CB" w:rsidP="008453CB">
      <w:pPr>
        <w:spacing w:before="120" w:after="120" w:line="360" w:lineRule="auto"/>
      </w:pPr>
      <w:r>
        <w:t>In this study, we utilized TC method in extreme events with three rainfall dataset</w:t>
      </w:r>
      <w:ins w:id="189" w:author="shanggao0605@gmail.com" w:date="2019-12-16T09:55:00Z">
        <w:r w:rsidR="002D621E">
          <w:t xml:space="preserve">s, i.e. </w:t>
        </w:r>
      </w:ins>
      <w:del w:id="190" w:author="shanggao0605@gmail.com" w:date="2019-12-16T09:55:00Z">
        <w:r w:rsidDel="002D621E">
          <w:delText xml:space="preserve"> </w:delText>
        </w:r>
      </w:del>
      <w:r>
        <w:t xml:space="preserve">MRMS, IMERG and NCEP. Because of no trustable reference data in these events, we intercompared these products with traditional metrics as well. The results are organized from </w:t>
      </w:r>
      <w:r w:rsidR="00EB307A">
        <w:t>three</w:t>
      </w:r>
      <w:r>
        <w:t xml:space="preserve"> layers:</w:t>
      </w:r>
    </w:p>
    <w:p w14:paraId="0B7C69F3" w14:textId="6DF0D43F" w:rsidR="00C73CC6" w:rsidRDefault="000C7F2D" w:rsidP="00EB307A">
      <w:pPr>
        <w:pStyle w:val="ListParagraph"/>
        <w:numPr>
          <w:ilvl w:val="0"/>
          <w:numId w:val="2"/>
        </w:numPr>
        <w:spacing w:before="120" w:after="120" w:line="360" w:lineRule="auto"/>
      </w:pPr>
      <w:r>
        <w:t>I</w:t>
      </w:r>
      <w:r w:rsidR="008453CB">
        <w:t>n layer one, we found TC provided consistent results for all events, Harvey and non-Harvey that MRMS is the best</w:t>
      </w:r>
      <w:ins w:id="191" w:author="shanggao0605@gmail.com" w:date="2019-12-16T09:57:00Z">
        <w:r w:rsidR="00040749">
          <w:t>-</w:t>
        </w:r>
      </w:ins>
      <w:del w:id="192" w:author="shanggao0605@gmail.com" w:date="2019-12-16T09:57:00Z">
        <w:r w:rsidR="008453CB" w:rsidDel="00040749">
          <w:delText xml:space="preserve"> </w:delText>
        </w:r>
      </w:del>
      <w:r w:rsidR="008453CB">
        <w:t>perform</w:t>
      </w:r>
      <w:ins w:id="193" w:author="shanggao0605@gmail.com" w:date="2019-12-16T09:57:00Z">
        <w:r w:rsidR="00040749">
          <w:t>ing</w:t>
        </w:r>
      </w:ins>
      <w:del w:id="194" w:author="shanggao0605@gmail.com" w:date="2019-12-16T09:57:00Z">
        <w:r w:rsidR="008453CB" w:rsidDel="00040749">
          <w:delText>ed</w:delText>
        </w:r>
      </w:del>
      <w:r w:rsidR="008453CB">
        <w:t xml:space="preserve"> product with least uncertainty, and then follow</w:t>
      </w:r>
      <w:ins w:id="195" w:author="shanggao0605@gmail.com" w:date="2019-12-16T09:57:00Z">
        <w:r w:rsidR="00040749">
          <w:t>ed by</w:t>
        </w:r>
      </w:ins>
      <w:del w:id="196" w:author="shanggao0605@gmail.com" w:date="2019-12-16T09:57:00Z">
        <w:r w:rsidR="008453CB" w:rsidDel="00040749">
          <w:delText>s</w:delText>
        </w:r>
      </w:del>
      <w:r w:rsidR="008453CB">
        <w:t xml:space="preserve"> IMERG and NCEP. </w:t>
      </w:r>
      <w:commentRangeStart w:id="197"/>
      <w:r w:rsidR="00EB307A">
        <w:t xml:space="preserve">Intercompared metrics </w:t>
      </w:r>
      <w:commentRangeEnd w:id="197"/>
      <w:r w:rsidR="00040749">
        <w:rPr>
          <w:rStyle w:val="CommentReference"/>
        </w:rPr>
        <w:commentReference w:id="197"/>
      </w:r>
      <w:r w:rsidR="00EB307A">
        <w:t>also align with TC results that NCEP deviates greatly with IMERG and MRMS.</w:t>
      </w:r>
    </w:p>
    <w:p w14:paraId="3EF947D9" w14:textId="6191EB72" w:rsidR="00EB307A" w:rsidRDefault="00EB307A" w:rsidP="00EB307A">
      <w:pPr>
        <w:pStyle w:val="ListParagraph"/>
        <w:numPr>
          <w:ilvl w:val="0"/>
          <w:numId w:val="2"/>
        </w:numPr>
        <w:spacing w:before="120" w:after="120" w:line="360" w:lineRule="auto"/>
      </w:pPr>
      <w:r>
        <w:t>In layer two, we performed in-depth analysis in Hurricane Harvey because of its severity. The conditioned RMSE and CC reveal that NCEP behaves worse at higher rainfall ranges, i.e. 1400 mm</w:t>
      </w:r>
      <w:ins w:id="198" w:author="shanggao0605@gmail.com" w:date="2019-12-16T09:59:00Z">
        <w:r w:rsidR="00040749">
          <w:t>;</w:t>
        </w:r>
      </w:ins>
      <w:r>
        <w:t xml:space="preserve"> and IMERG experiences higher uncertainties at lower rainfall ranges, i.e. below 200 mm.</w:t>
      </w:r>
      <w:r w:rsidR="00277BCD">
        <w:t xml:space="preserve"> </w:t>
      </w:r>
      <w:r w:rsidR="0004682F">
        <w:t>This reveals that gauge</w:t>
      </w:r>
      <w:ins w:id="199" w:author="shanggao0605@gmail.com" w:date="2019-12-16T09:59:00Z">
        <w:r w:rsidR="00040749">
          <w:t>-</w:t>
        </w:r>
      </w:ins>
      <w:del w:id="200" w:author="shanggao0605@gmail.com" w:date="2019-12-16T09:59:00Z">
        <w:r w:rsidR="0004682F" w:rsidDel="00040749">
          <w:delText xml:space="preserve"> </w:delText>
        </w:r>
      </w:del>
      <w:r w:rsidR="0004682F">
        <w:t>based rainfall product</w:t>
      </w:r>
      <w:ins w:id="201" w:author="shanggao0605@gmail.com" w:date="2019-12-16T09:59:00Z">
        <w:r w:rsidR="00040749">
          <w:t>s</w:t>
        </w:r>
      </w:ins>
      <w:r w:rsidR="0004682F">
        <w:t xml:space="preserve"> may be </w:t>
      </w:r>
      <w:r w:rsidR="00B74651">
        <w:t xml:space="preserve">more </w:t>
      </w:r>
      <w:r w:rsidR="00B74651" w:rsidRPr="00160B01">
        <w:t xml:space="preserve">susceptible </w:t>
      </w:r>
      <w:r w:rsidR="00B74651">
        <w:t>to h</w:t>
      </w:r>
      <w:ins w:id="202" w:author="shanggao0605@gmail.com" w:date="2019-12-16T10:00:00Z">
        <w:r w:rsidR="00040749">
          <w:t>eavier</w:t>
        </w:r>
      </w:ins>
      <w:del w:id="203" w:author="shanggao0605@gmail.com" w:date="2019-12-16T10:00:00Z">
        <w:r w:rsidR="00B74651" w:rsidDel="00040749">
          <w:delText>igher</w:delText>
        </w:r>
      </w:del>
      <w:r w:rsidR="00B74651">
        <w:t xml:space="preserve"> rainfall and satellite-based product is more susceptible to light</w:t>
      </w:r>
      <w:ins w:id="204" w:author="shanggao0605@gmail.com" w:date="2019-12-16T10:00:00Z">
        <w:r w:rsidR="00040749">
          <w:t>er</w:t>
        </w:r>
      </w:ins>
      <w:r w:rsidR="00B74651">
        <w:t xml:space="preserve"> rain. </w:t>
      </w:r>
      <w:commentRangeStart w:id="205"/>
      <w:r w:rsidR="00277BCD">
        <w:t>RMSE is the most stable and robust product among them</w:t>
      </w:r>
      <w:commentRangeEnd w:id="205"/>
      <w:r w:rsidR="00040749">
        <w:rPr>
          <w:rStyle w:val="CommentReference"/>
        </w:rPr>
        <w:commentReference w:id="205"/>
      </w:r>
      <w:r w:rsidR="00277BCD">
        <w:t>.</w:t>
      </w:r>
    </w:p>
    <w:p w14:paraId="7C462EFD" w14:textId="5A7A35F9" w:rsidR="00E23BF8" w:rsidRPr="00C73CC6" w:rsidRDefault="00E23BF8" w:rsidP="00EB307A">
      <w:pPr>
        <w:pStyle w:val="ListParagraph"/>
        <w:numPr>
          <w:ilvl w:val="0"/>
          <w:numId w:val="2"/>
        </w:numPr>
        <w:spacing w:before="120" w:after="120" w:line="360" w:lineRule="auto"/>
      </w:pPr>
      <w:r>
        <w:lastRenderedPageBreak/>
        <w:t>In layer three, Harvey core and non-core regions are separated in order to investigate the error and rainfall distribution over high</w:t>
      </w:r>
      <w:ins w:id="206" w:author="shanggao0605@gmail.com" w:date="2019-12-16T10:01:00Z">
        <w:r w:rsidR="00040749">
          <w:t>ly</w:t>
        </w:r>
      </w:ins>
      <w:r>
        <w:t xml:space="preserve"> impacted areas. </w:t>
      </w:r>
      <w:commentRangeStart w:id="207"/>
      <w:r>
        <w:t xml:space="preserve">The improvement of RMSE of NCEP </w:t>
      </w:r>
      <w:r w:rsidR="00277BCD">
        <w:t xml:space="preserve">is superseded by </w:t>
      </w:r>
      <w:ins w:id="208" w:author="shanggao0605@gmail.com" w:date="2019-12-16T10:02:00Z">
        <w:r w:rsidR="00040749">
          <w:t>its</w:t>
        </w:r>
      </w:ins>
      <w:del w:id="209" w:author="shanggao0605@gmail.com" w:date="2019-12-16T10:02:00Z">
        <w:r w:rsidR="00277BCD" w:rsidDel="00040749">
          <w:delText>the</w:delText>
        </w:r>
      </w:del>
      <w:r w:rsidR="00277BCD">
        <w:t xml:space="preserve"> deficiencies</w:t>
      </w:r>
      <w:del w:id="210" w:author="shanggao0605@gmail.com" w:date="2019-12-16T10:02:00Z">
        <w:r w:rsidR="00277BCD" w:rsidDel="00040749">
          <w:delText xml:space="preserve"> itself</w:delText>
        </w:r>
      </w:del>
      <w:r w:rsidR="00277BCD">
        <w:t xml:space="preserve"> </w:t>
      </w:r>
      <w:commentRangeEnd w:id="207"/>
      <w:r w:rsidR="00040749">
        <w:rPr>
          <w:rStyle w:val="CommentReference"/>
        </w:rPr>
        <w:commentReference w:id="207"/>
      </w:r>
      <w:r w:rsidR="00277BCD">
        <w:t>because four out of five pixels indicate NCEP has certain period that it didn’t record rainfall probably due to gauge misfunctioning, wind under-catching and splash of water.</w:t>
      </w:r>
      <w:r>
        <w:t xml:space="preserve"> </w:t>
      </w:r>
      <w:r w:rsidR="00275CC6">
        <w:t xml:space="preserve">IMERG and MRMS get improved after </w:t>
      </w:r>
      <w:del w:id="211" w:author="shanggao0605@gmail.com" w:date="2019-12-16T10:03:00Z">
        <w:r w:rsidR="00275CC6" w:rsidDel="00040749">
          <w:delText xml:space="preserve">filter out </w:delText>
        </w:r>
      </w:del>
      <w:r w:rsidR="00275CC6">
        <w:t>non-core noises</w:t>
      </w:r>
      <w:ins w:id="212" w:author="shanggao0605@gmail.com" w:date="2019-12-16T10:03:00Z">
        <w:r w:rsidR="00040749">
          <w:t xml:space="preserve"> are</w:t>
        </w:r>
        <w:r w:rsidR="00040749" w:rsidRPr="00040749">
          <w:t xml:space="preserve"> </w:t>
        </w:r>
        <w:r w:rsidR="00040749">
          <w:t>filtered out</w:t>
        </w:r>
      </w:ins>
      <w:r w:rsidR="00275CC6">
        <w:t>. However, MRMS may encounter overestimation because of the abnormal signals and IMERG may</w:t>
      </w:r>
      <w:del w:id="213" w:author="shanggao0605@gmail.com" w:date="2019-12-16T10:04:00Z">
        <w:r w:rsidR="00275CC6" w:rsidDel="00040749">
          <w:delText xml:space="preserve"> be</w:delText>
        </w:r>
      </w:del>
      <w:ins w:id="214" w:author="shanggao0605@gmail.com" w:date="2019-12-16T10:04:00Z">
        <w:r w:rsidR="00040749">
          <w:t xml:space="preserve"> </w:t>
        </w:r>
      </w:ins>
      <w:del w:id="215" w:author="shanggao0605@gmail.com" w:date="2019-12-16T10:04:00Z">
        <w:r w:rsidR="00275CC6" w:rsidDel="00040749">
          <w:delText xml:space="preserve"> </w:delText>
        </w:r>
      </w:del>
      <w:r w:rsidR="00827795">
        <w:t>underestimat</w:t>
      </w:r>
      <w:ins w:id="216" w:author="shanggao0605@gmail.com" w:date="2019-12-16T10:04:00Z">
        <w:r w:rsidR="00040749">
          <w:t>e</w:t>
        </w:r>
      </w:ins>
      <w:del w:id="217" w:author="shanggao0605@gmail.com" w:date="2019-12-16T10:04:00Z">
        <w:r w:rsidR="00827795" w:rsidDel="00040749">
          <w:delText>ing</w:delText>
        </w:r>
      </w:del>
      <w:r w:rsidR="00827795">
        <w:t xml:space="preserve"> because of the</w:t>
      </w:r>
      <w:r w:rsidR="00275CC6">
        <w:t xml:space="preserve"> sample size and sensor sensitivity.</w:t>
      </w:r>
      <w:r w:rsidR="00827795">
        <w:t xml:space="preserve"> </w:t>
      </w:r>
      <w:commentRangeStart w:id="218"/>
      <w:r w:rsidR="00827795">
        <w:t>The traditional conditioned inter-comparison results are analogous to the results from layer one.</w:t>
      </w:r>
      <w:commentRangeEnd w:id="218"/>
      <w:r w:rsidR="00040749">
        <w:rPr>
          <w:rStyle w:val="CommentReference"/>
        </w:rPr>
        <w:commentReference w:id="218"/>
      </w:r>
    </w:p>
    <w:p w14:paraId="2B8593FA" w14:textId="77777777" w:rsidR="00A86F74" w:rsidRDefault="00C16275" w:rsidP="00C16275">
      <w:pPr>
        <w:spacing w:before="120" w:after="120" w:line="360" w:lineRule="auto"/>
      </w:pPr>
      <w:r>
        <w:t xml:space="preserve">The TC method is proven to be a powerful statistical tool even in extreme rainfall events according to its own consistency for different events and revealed same results with traditional evaluation metrics. From this analysis, MRMS is proven to be the best product among IMERG and NCEP to be used in extreme rainfall events. </w:t>
      </w:r>
    </w:p>
    <w:p w14:paraId="3E8A9F3C" w14:textId="0B400782" w:rsidR="00C16275" w:rsidRPr="00D94C38" w:rsidRDefault="00C16275" w:rsidP="00C16275">
      <w:pPr>
        <w:spacing w:before="120" w:after="120" w:line="360" w:lineRule="auto"/>
      </w:pPr>
      <w:r>
        <w:t xml:space="preserve">This paper serves as the </w:t>
      </w:r>
      <w:commentRangeStart w:id="219"/>
      <w:r>
        <w:t xml:space="preserve">first order </w:t>
      </w:r>
      <w:commentRangeEnd w:id="219"/>
      <w:r w:rsidR="00040749">
        <w:rPr>
          <w:rStyle w:val="CommentReference"/>
        </w:rPr>
        <w:commentReference w:id="219"/>
      </w:r>
      <w:r>
        <w:t xml:space="preserve">overview of the quality of each product during extreme events as each </w:t>
      </w:r>
      <w:ins w:id="220" w:author="shanggao0605@gmail.com" w:date="2019-12-16T10:07:00Z">
        <w:r w:rsidR="002B1CBD">
          <w:t>has</w:t>
        </w:r>
      </w:ins>
      <w:del w:id="221" w:author="shanggao0605@gmail.com" w:date="2019-12-16T10:07:00Z">
        <w:r w:rsidDel="002B1CBD">
          <w:delText>suffers from</w:delText>
        </w:r>
      </w:del>
      <w:r>
        <w:t xml:space="preserve"> its own deficiencies. However, it is still unclear which systematic error plays </w:t>
      </w:r>
      <w:commentRangeStart w:id="222"/>
      <w:r>
        <w:t xml:space="preserve">the first role </w:t>
      </w:r>
      <w:commentRangeEnd w:id="222"/>
      <w:r w:rsidR="002B1CBD">
        <w:rPr>
          <w:rStyle w:val="CommentReference"/>
        </w:rPr>
        <w:commentReference w:id="222"/>
      </w:r>
      <w:r>
        <w:t xml:space="preserve">for radar and satellite QPE. It motivates us to explore more </w:t>
      </w:r>
      <w:ins w:id="223" w:author="shanggao0605@gmail.com" w:date="2019-12-16T10:08:00Z">
        <w:r w:rsidR="002B1CBD">
          <w:t>analytic</w:t>
        </w:r>
      </w:ins>
      <w:del w:id="224" w:author="shanggao0605@gmail.com" w:date="2019-12-16T10:08:00Z">
        <w:r w:rsidDel="002B1CBD">
          <w:delText>detailed</w:delText>
        </w:r>
      </w:del>
      <w:r>
        <w:t xml:space="preserve"> error decomposition in the future researches. </w:t>
      </w:r>
      <w:commentRangeStart w:id="225"/>
      <w:r>
        <w:t>Beyond that, we believe</w:t>
      </w:r>
      <w:bookmarkStart w:id="226" w:name="_GoBack"/>
      <w:bookmarkEnd w:id="226"/>
      <w:r>
        <w:t xml:space="preserve"> that the gauge</w:t>
      </w:r>
      <w:ins w:id="227" w:author="shanggao0605@gmail.com" w:date="2019-12-16T10:08:00Z">
        <w:r w:rsidR="002B1CBD">
          <w:t>-</w:t>
        </w:r>
      </w:ins>
      <w:del w:id="228" w:author="shanggao0605@gmail.com" w:date="2019-12-16T10:08:00Z">
        <w:r w:rsidDel="002B1CBD">
          <w:delText xml:space="preserve"> </w:delText>
        </w:r>
      </w:del>
      <w:r>
        <w:t xml:space="preserve">corrected products i.e. </w:t>
      </w:r>
      <w:proofErr w:type="gramStart"/>
      <w:r>
        <w:t>radar</w:t>
      </w:r>
      <w:proofErr w:type="gramEnd"/>
      <w:r>
        <w:t xml:space="preserve"> and satellite will not get improved performance in extreme events. </w:t>
      </w:r>
      <w:commentRangeEnd w:id="225"/>
      <w:r w:rsidR="002B1CBD">
        <w:rPr>
          <w:rStyle w:val="CommentReference"/>
        </w:rPr>
        <w:commentReference w:id="225"/>
      </w:r>
      <w:r>
        <w:t xml:space="preserve">Further comparisons regarding </w:t>
      </w:r>
      <w:del w:id="229" w:author="shanggao0605@gmail.com" w:date="2019-12-16T10:10:00Z">
        <w:r w:rsidDel="002B1CBD">
          <w:delText xml:space="preserve">to </w:delText>
        </w:r>
      </w:del>
      <w:r>
        <w:t>this topic could also help developers to adopt more reasonable algorithms for quantitative precipitation estimation.</w:t>
      </w:r>
    </w:p>
    <w:p w14:paraId="670B8A39" w14:textId="77777777" w:rsidR="00A86F74" w:rsidRPr="00513213" w:rsidRDefault="00A86F74" w:rsidP="008453CB">
      <w:pPr>
        <w:pStyle w:val="Heading2"/>
        <w:spacing w:line="360" w:lineRule="auto"/>
        <w:rPr>
          <w:lang w:val="en-US"/>
        </w:rPr>
      </w:pPr>
      <w:r>
        <w:rPr>
          <w:lang w:val="en-US"/>
        </w:rPr>
        <w:t>ACKNOWLEDGEMENT</w:t>
      </w:r>
      <w:r w:rsidRPr="00513213">
        <w:rPr>
          <w:lang w:val="en-US"/>
        </w:rPr>
        <w:t>S</w:t>
      </w:r>
    </w:p>
    <w:p w14:paraId="40C2AD36" w14:textId="77777777" w:rsidR="00A86F74" w:rsidRPr="00C2273B" w:rsidRDefault="00A86F74" w:rsidP="008453CB">
      <w:pPr>
        <w:pStyle w:val="Heading2"/>
        <w:spacing w:line="360" w:lineRule="auto"/>
      </w:pPr>
      <w:r>
        <w:rPr>
          <w:lang w:val="en-US"/>
        </w:rPr>
        <w:t>REFERENCE</w:t>
      </w:r>
    </w:p>
    <w:p w14:paraId="077BB7CE"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Alemohammad, S. H., McColl, K. A., Konings, A. G., Entekhabi, D., &amp; Stoffelen, A. (2015). Characterization of precipitation product errors across the United States using multiplicative triple collocation. </w:t>
      </w:r>
      <w:r w:rsidRPr="00EC0A28">
        <w:rPr>
          <w:i/>
          <w:noProof/>
        </w:rPr>
        <w:t>Hydrology and Earth System Sciences, 19</w:t>
      </w:r>
      <w:r w:rsidRPr="00EC0A28">
        <w:rPr>
          <w:noProof/>
        </w:rPr>
        <w:t>(8), 3489-3503. doi:10.5194/hess-19-3489-2015</w:t>
      </w:r>
    </w:p>
    <w:p w14:paraId="3046FC61" w14:textId="77777777" w:rsidR="00A86F74" w:rsidRDefault="00A86F74" w:rsidP="008453CB">
      <w:pPr>
        <w:pStyle w:val="EndNoteBibliography"/>
        <w:spacing w:before="120" w:after="120" w:line="360" w:lineRule="auto"/>
        <w:ind w:left="720" w:hanging="720"/>
        <w:rPr>
          <w:noProof/>
        </w:rPr>
      </w:pPr>
      <w:r w:rsidRPr="00EC0A28">
        <w:rPr>
          <w:noProof/>
        </w:rPr>
        <w:t xml:space="preserve">Caires, S. (2003). Validation of ocean wind and wave data using triple collocation. </w:t>
      </w:r>
      <w:r w:rsidRPr="00EC0A28">
        <w:rPr>
          <w:i/>
          <w:noProof/>
        </w:rPr>
        <w:t>Journal of Geophysical Research, 108</w:t>
      </w:r>
      <w:r w:rsidRPr="00EC0A28">
        <w:rPr>
          <w:noProof/>
        </w:rPr>
        <w:t>(C3). doi:10.1029/2002jc001491</w:t>
      </w:r>
    </w:p>
    <w:p w14:paraId="2E4CE4F7" w14:textId="77777777" w:rsidR="006862C1" w:rsidRPr="00EC0A28" w:rsidRDefault="006862C1" w:rsidP="008453CB">
      <w:pPr>
        <w:pStyle w:val="EndNoteBibliography"/>
        <w:spacing w:before="120" w:after="120" w:line="360" w:lineRule="auto"/>
        <w:ind w:left="720" w:hanging="720"/>
        <w:rPr>
          <w:noProof/>
        </w:rPr>
      </w:pPr>
      <w:r>
        <w:rPr>
          <w:noProof/>
        </w:rPr>
        <w:lastRenderedPageBreak/>
        <w:t>Cao, Q., Knight M., &amp; Qi, Y., "Dual-pol radar measurements of Hurricane Irma and comparison of radar QPE to rain gauge data," 2018 IEEE Radar Conference (RadarConf18), Oklahoma City, OK, 2018, pp. 0496-0501.doi: 10.1109/RADAR.2018.8378609</w:t>
      </w:r>
    </w:p>
    <w:p w14:paraId="56F89565" w14:textId="77777777" w:rsidR="00A86F74" w:rsidRDefault="00A86F74" w:rsidP="008453CB">
      <w:pPr>
        <w:pStyle w:val="EndNoteBibliography"/>
        <w:spacing w:before="120" w:after="120" w:line="360" w:lineRule="auto"/>
        <w:ind w:left="720" w:hanging="720"/>
        <w:rPr>
          <w:noProof/>
        </w:rPr>
      </w:pPr>
      <w:r w:rsidRPr="00EC0A28">
        <w:rPr>
          <w:noProof/>
        </w:rPr>
        <w:t xml:space="preserve">Cecinati, F., Moreno-Ródenas, A., Rico-Ramirez, M., ten Veldhuis, M.-c., &amp; Langeveld, J. (2018). Considering Rain Gauge Uncertainty Using Kriging for Uncertain Data. </w:t>
      </w:r>
      <w:r w:rsidRPr="00EC0A28">
        <w:rPr>
          <w:i/>
          <w:noProof/>
        </w:rPr>
        <w:t>Atmosphere, 9</w:t>
      </w:r>
      <w:r w:rsidRPr="00EC0A28">
        <w:rPr>
          <w:noProof/>
        </w:rPr>
        <w:t>(11). doi:10.3390/atmos9110446</w:t>
      </w:r>
    </w:p>
    <w:p w14:paraId="19883057" w14:textId="77777777" w:rsidR="008D5168" w:rsidRPr="00EC0A28" w:rsidRDefault="008D5168" w:rsidP="008453CB">
      <w:pPr>
        <w:pStyle w:val="EndNoteBibliography"/>
        <w:spacing w:before="120" w:after="120" w:line="360" w:lineRule="auto"/>
        <w:ind w:left="720" w:hanging="720"/>
        <w:rPr>
          <w:noProof/>
        </w:rPr>
      </w:pPr>
      <w:r w:rsidRPr="008D5168">
        <w:rPr>
          <w:noProof/>
        </w:rPr>
        <w:t>Cerveny, R.S., J. Lawrimore, R. Edwards, and C. Landsea, 2007: Extreme Weather Records. Bull. Amer. Meteor. Soc., 88, 853–860, https://doi.org/10.1175/BAMS-88-6-853</w:t>
      </w:r>
    </w:p>
    <w:p w14:paraId="18B33B9F" w14:textId="77777777" w:rsidR="00A86F74" w:rsidRDefault="00A86F74" w:rsidP="008453CB">
      <w:pPr>
        <w:pStyle w:val="EndNoteBibliography"/>
        <w:spacing w:before="120" w:after="120" w:line="360" w:lineRule="auto"/>
        <w:ind w:left="720" w:hanging="720"/>
        <w:rPr>
          <w:noProof/>
        </w:rPr>
      </w:pPr>
      <w:r w:rsidRPr="00EC0A28">
        <w:rPr>
          <w:noProof/>
        </w:rPr>
        <w:t xml:space="preserve">Chen, S., Hong, Y., Cao, Q., Kirstetter, P.-E., Gourley, J. J., Qi, Y., . . . Wang, J. (2013). Performance evaluation of radar and satellite rainfalls for Typhoon Morakot over Taiwan: Are remote-sensing products ready for gauge denial scenario of extreme events? </w:t>
      </w:r>
      <w:r w:rsidRPr="00EC0A28">
        <w:rPr>
          <w:i/>
          <w:noProof/>
        </w:rPr>
        <w:t>Journal of Hydrology, 506</w:t>
      </w:r>
      <w:r w:rsidRPr="00EC0A28">
        <w:rPr>
          <w:noProof/>
        </w:rPr>
        <w:t>, 4-13. doi:10.1016/j.jhydrol.2012.12.026</w:t>
      </w:r>
    </w:p>
    <w:p w14:paraId="2F02F736" w14:textId="77777777" w:rsidR="001B404E" w:rsidRDefault="001B404E" w:rsidP="008453CB">
      <w:pPr>
        <w:pStyle w:val="EndNoteBibliography"/>
        <w:spacing w:before="120" w:after="120" w:line="360" w:lineRule="auto"/>
        <w:ind w:left="720" w:hanging="720"/>
        <w:rPr>
          <w:noProof/>
        </w:rPr>
      </w:pPr>
      <w:r w:rsidRPr="001B404E">
        <w:rPr>
          <w:noProof/>
        </w:rPr>
        <w:t>Ciach, G. J., and W. F. Krajewski, 1999a: On the estimation of radar rainfall error variance. Adv. Water Resour., 22, 585–595,</w:t>
      </w:r>
    </w:p>
    <w:p w14:paraId="1FD2B227" w14:textId="77777777" w:rsidR="00952FC7" w:rsidRDefault="00952FC7" w:rsidP="008453CB">
      <w:pPr>
        <w:pStyle w:val="EndNoteBibliography"/>
        <w:spacing w:before="120" w:after="120" w:line="360" w:lineRule="auto"/>
        <w:ind w:left="720" w:hanging="720"/>
        <w:rPr>
          <w:noProof/>
        </w:rPr>
      </w:pPr>
      <w:r w:rsidRPr="00952FC7">
        <w:rPr>
          <w:noProof/>
        </w:rPr>
        <w:t>Dai, Q., Q. Yang, J. Zhang, and S. Zhang, 2018: Impact of Gauge Representative Error on a Radar Rainfall Uncertainty Model. J. Appl. Meteor. Climatol., 57, 2769–2787, https://doi.org/10.1175/JAMC-D-17-0272.1</w:t>
      </w:r>
    </w:p>
    <w:p w14:paraId="71094C58" w14:textId="77777777" w:rsidR="00302F8E" w:rsidRDefault="00302F8E" w:rsidP="008453CB">
      <w:pPr>
        <w:pStyle w:val="EndNoteBibliography"/>
        <w:spacing w:before="120" w:after="120" w:line="360" w:lineRule="auto"/>
        <w:ind w:left="720" w:hanging="720"/>
        <w:rPr>
          <w:noProof/>
        </w:rPr>
      </w:pPr>
      <w:r w:rsidRPr="00302F8E">
        <w:rPr>
          <w:noProof/>
        </w:rPr>
        <w:t>Dare, R.A., N.E. Davidson, and J.L. McBride, 2012: Tropical Cyclone Contribution to Rainfall over Australia. Mon. Wea. Rev., 140, 3606–3619, https://doi.org/10.1175/MWR-D-11-00340.1</w:t>
      </w:r>
    </w:p>
    <w:p w14:paraId="0CC2C56E" w14:textId="77777777" w:rsidR="00302F8E" w:rsidRDefault="00302F8E" w:rsidP="008453CB">
      <w:pPr>
        <w:pStyle w:val="EndNoteBibliography"/>
        <w:spacing w:before="120" w:after="120" w:line="360" w:lineRule="auto"/>
        <w:ind w:left="720" w:hanging="720"/>
        <w:rPr>
          <w:noProof/>
        </w:rPr>
      </w:pPr>
      <w:r w:rsidRPr="00302F8E">
        <w:rPr>
          <w:noProof/>
        </w:rPr>
        <w:t xml:space="preserve">Dong, M., L. Chen, Y. Li, and C. Lu, 2010: Rainfall Reinforcement Associated with Landfalling Tropical Cyclones. J. Atmos. Sci., 67, 3541–3558, </w:t>
      </w:r>
      <w:hyperlink r:id="rId9" w:history="1">
        <w:r w:rsidR="00F727EF" w:rsidRPr="00F80932">
          <w:rPr>
            <w:rStyle w:val="Hyperlink"/>
            <w:noProof/>
          </w:rPr>
          <w:t>https://doi.org/10.1175/2010JAS3268.1</w:t>
        </w:r>
      </w:hyperlink>
    </w:p>
    <w:p w14:paraId="271CD15F" w14:textId="77777777" w:rsidR="00F727EF" w:rsidRPr="00EC0A28" w:rsidRDefault="00F727EF" w:rsidP="008453CB">
      <w:pPr>
        <w:pStyle w:val="EndNoteBibliography"/>
        <w:spacing w:before="120" w:after="120" w:line="360" w:lineRule="auto"/>
        <w:ind w:left="720" w:hanging="720"/>
        <w:rPr>
          <w:noProof/>
        </w:rPr>
      </w:pPr>
      <w:r w:rsidRPr="00F727EF">
        <w:rPr>
          <w:noProof/>
        </w:rPr>
        <w:t>Elsberry, R. L., 2002: Predicting hurricane landfall precipitation: Optimistic and pessimistic views from the symposium on precipitation extremes. Bull. Amer. Meteor. Soc., 83, 1333–1339.</w:t>
      </w:r>
    </w:p>
    <w:p w14:paraId="1798FD22" w14:textId="77777777"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Emanuel, K. (2017). Assessing the present and future probability of Hurricane Harvey's rainfall. </w:t>
      </w:r>
      <w:r w:rsidRPr="00EC0A28">
        <w:rPr>
          <w:i/>
          <w:noProof/>
        </w:rPr>
        <w:t>Proc Natl Acad Sci U S A, 114</w:t>
      </w:r>
      <w:r w:rsidRPr="00EC0A28">
        <w:rPr>
          <w:noProof/>
        </w:rPr>
        <w:t>(48), 12681-12684. doi:10.1073/pnas.1716222114</w:t>
      </w:r>
    </w:p>
    <w:p w14:paraId="6333D019" w14:textId="77777777" w:rsidR="00A86F74" w:rsidRDefault="00A86F74" w:rsidP="008453CB">
      <w:pPr>
        <w:pStyle w:val="EndNoteBibliography"/>
        <w:spacing w:before="120" w:after="120" w:line="360" w:lineRule="auto"/>
        <w:ind w:left="720" w:hanging="720"/>
        <w:rPr>
          <w:noProof/>
        </w:rPr>
      </w:pPr>
      <w:r w:rsidRPr="00EC0A28">
        <w:rPr>
          <w:noProof/>
        </w:rPr>
        <w:t xml:space="preserve">Gao, S., Zhang, J., Li, D., Jiang, H., &amp; Fang, N. Z. (2018, 2018/12/1). </w:t>
      </w:r>
      <w:r w:rsidRPr="00EC0A28">
        <w:rPr>
          <w:i/>
          <w:noProof/>
        </w:rPr>
        <w:t>Evaluation of Multi-Radar Multi-Sensor (MRMS) and Stage IV Gauge-adjusted Quantitative Precipitation Estimate (QPE) During Hurricane Harvey</w:t>
      </w:r>
      <w:r w:rsidRPr="00EC0A28">
        <w:rPr>
          <w:noProof/>
        </w:rPr>
        <w:t>.</w:t>
      </w:r>
    </w:p>
    <w:p w14:paraId="55C34B9D" w14:textId="77777777" w:rsidR="004A400A" w:rsidRPr="00EC0A28" w:rsidRDefault="004A400A" w:rsidP="008453CB">
      <w:pPr>
        <w:pStyle w:val="EndNoteBibliography"/>
        <w:spacing w:before="120" w:after="120" w:line="360" w:lineRule="auto"/>
        <w:ind w:left="720" w:hanging="720"/>
        <w:rPr>
          <w:noProof/>
        </w:rPr>
      </w:pPr>
      <w:r w:rsidRPr="004A400A">
        <w:rPr>
          <w:noProof/>
        </w:rPr>
        <w:t>Gao, S., Z. Meng, F. Zhang, and L.F. Bosart, 2009: Observational Analysis of Heavy Rainfall Mechanisms Associated with Severe Tropical Storm Bilis (2006) after Its Landfall. Mon. Wea. Rev., 137, 1881–1897, https://doi.org/10.1175/2008MWR2669.1</w:t>
      </w:r>
    </w:p>
    <w:p w14:paraId="40389B87" w14:textId="77777777" w:rsidR="00A86F74" w:rsidRPr="00EC0A28" w:rsidRDefault="00A86F74" w:rsidP="008453CB">
      <w:pPr>
        <w:pStyle w:val="EndNoteBibliography"/>
        <w:spacing w:before="120" w:after="120" w:line="360" w:lineRule="auto"/>
        <w:ind w:left="720" w:hanging="720"/>
        <w:rPr>
          <w:noProof/>
        </w:rPr>
      </w:pPr>
      <w:r w:rsidRPr="00EC0A28">
        <w:rPr>
          <w:noProof/>
        </w:rPr>
        <w:t>Gentemann, C. L. (2014). Three way validation of MODIS and AMSR-E sea surface</w:t>
      </w:r>
      <w:r w:rsidR="00BC5C18">
        <w:rPr>
          <w:noProof/>
        </w:rPr>
        <w:t xml:space="preserve"> </w:t>
      </w:r>
      <w:r w:rsidRPr="00EC0A28">
        <w:rPr>
          <w:noProof/>
        </w:rPr>
        <w:t xml:space="preserve">temperatures. </w:t>
      </w:r>
      <w:r w:rsidRPr="00EC0A28">
        <w:rPr>
          <w:i/>
          <w:noProof/>
        </w:rPr>
        <w:t>Journal of Geophysical Research: Oceans, 119</w:t>
      </w:r>
      <w:r w:rsidRPr="00EC0A28">
        <w:rPr>
          <w:noProof/>
        </w:rPr>
        <w:t>, 2583-2598. doi:10.1002/2013JC009716</w:t>
      </w:r>
    </w:p>
    <w:p w14:paraId="56B36D8C"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Gourley, J. J., Hong, Y., Flamig, Z. L., Li, L., &amp; Wang, J. (2009). Intercomparison of Rainfall Estimates from Radar, Satellite, Gauge, and Combinations for a Season of Record Rainfall. </w:t>
      </w:r>
      <w:r w:rsidRPr="00EC0A28">
        <w:rPr>
          <w:i/>
          <w:noProof/>
        </w:rPr>
        <w:t>Journal of Applied Meteorology and Climatology, 49</w:t>
      </w:r>
      <w:r w:rsidRPr="00EC0A28">
        <w:rPr>
          <w:noProof/>
        </w:rPr>
        <w:t>(3), 437-452. doi:10.1175/2009JAMC2302.1</w:t>
      </w:r>
    </w:p>
    <w:p w14:paraId="3C7E7617"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Guo, H., Chen, S., Bao, A., Behrangi, A., Hong, Y., Ndayisaba, F., . . . Stepanian, P. M. (2016). Early assessment of Integrated Multi-satellite Retrievals for Global Precipitation Measurement over China. </w:t>
      </w:r>
      <w:r w:rsidRPr="00EC0A28">
        <w:rPr>
          <w:i/>
          <w:noProof/>
        </w:rPr>
        <w:t>Atmospheric Research, 176-177</w:t>
      </w:r>
      <w:r w:rsidRPr="00EC0A28">
        <w:rPr>
          <w:noProof/>
        </w:rPr>
        <w:t>, 121-133. doi:10.1016/j.atmosres.2016.02.020</w:t>
      </w:r>
    </w:p>
    <w:p w14:paraId="5A852F37"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He, X., Sonnenborg, T. O., Refsgaard, J. C., Vejen, F., &amp; Jensen, K. H. (2013). Evaluation of the value of radar QPE data and rain gauge data for hydrological modeling. </w:t>
      </w:r>
      <w:r w:rsidRPr="00EC0A28">
        <w:rPr>
          <w:i/>
          <w:noProof/>
        </w:rPr>
        <w:t>Water Resources Research, 49</w:t>
      </w:r>
      <w:r w:rsidRPr="00EC0A28">
        <w:rPr>
          <w:noProof/>
        </w:rPr>
        <w:t>(9), 5989-6005. doi:10.1002/wrcr.20471</w:t>
      </w:r>
    </w:p>
    <w:p w14:paraId="4271292C"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Hong, Y., &amp; Gourley, J. (2014). </w:t>
      </w:r>
      <w:r w:rsidRPr="00EC0A28">
        <w:rPr>
          <w:i/>
          <w:noProof/>
        </w:rPr>
        <w:t>Radar Hydrology: Principles, Models, and Applications</w:t>
      </w:r>
      <w:r w:rsidRPr="00EC0A28">
        <w:rPr>
          <w:noProof/>
        </w:rPr>
        <w:t>.</w:t>
      </w:r>
    </w:p>
    <w:p w14:paraId="0A454ECF"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Hong, Y., Hsu, K.-l., Moradkhani, H., &amp; Sorooshian, S. (2006). Uncertainty quantification of satellite precipitation estimation and Monte Carlo assessment of the error propagation into hydrologic response. </w:t>
      </w:r>
      <w:r w:rsidRPr="00EC0A28">
        <w:rPr>
          <w:i/>
          <w:noProof/>
        </w:rPr>
        <w:t>Water Resources Research, 42</w:t>
      </w:r>
      <w:r w:rsidRPr="00EC0A28">
        <w:rPr>
          <w:noProof/>
        </w:rPr>
        <w:t>(8). doi:10.1029/2005wr004398</w:t>
      </w:r>
    </w:p>
    <w:p w14:paraId="1FED1C2A" w14:textId="77777777"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Huang, C., Hu, J., Chen, S., Zhang, A., Liang, Z., Tong, X., . . . Zhang, Z. (2019). How Well Can IMERG Products Capture Typhoon Extreme Precipitation Events over Southern China? . </w:t>
      </w:r>
      <w:r w:rsidRPr="00EC0A28">
        <w:rPr>
          <w:i/>
          <w:noProof/>
        </w:rPr>
        <w:t>Remote Sensing, 11</w:t>
      </w:r>
      <w:r w:rsidRPr="00EC0A28">
        <w:rPr>
          <w:noProof/>
        </w:rPr>
        <w:t xml:space="preserve">(70), 1-22. </w:t>
      </w:r>
    </w:p>
    <w:p w14:paraId="665E3D3D" w14:textId="77777777" w:rsidR="00A86F74" w:rsidRPr="00EC0A28" w:rsidRDefault="00BC5C18" w:rsidP="008453CB">
      <w:pPr>
        <w:pStyle w:val="EndNoteBibliography"/>
        <w:spacing w:before="120" w:after="120" w:line="360" w:lineRule="auto"/>
        <w:ind w:left="720" w:hanging="720"/>
        <w:rPr>
          <w:noProof/>
        </w:rPr>
      </w:pPr>
      <w:r w:rsidRPr="00BC5C18">
        <w:rPr>
          <w:noProof/>
        </w:rPr>
        <w:t>Huffman, G.J., E.F. Stocker, D.T. Bolvin, E.J. Nelkin, Jackson Tan (2019), GPM IMERG Final Precipitation L3 Half Hourly 0.1 degree x 0.1 degree V06, Greenbelt, MD, Goddard Earth Sciences Data and Information Services Center (GES DISC), Accessed:</w:t>
      </w:r>
      <w:r>
        <w:rPr>
          <w:noProof/>
        </w:rPr>
        <w:t>11/04/2019</w:t>
      </w:r>
      <w:r w:rsidRPr="00BC5C18">
        <w:rPr>
          <w:noProof/>
        </w:rPr>
        <w:t>, 10.5067/GPM/IMERG/3B-HH/06</w:t>
      </w:r>
      <w:r w:rsidR="00A86F74" w:rsidRPr="00EC0A28">
        <w:rPr>
          <w:noProof/>
        </w:rPr>
        <w:t xml:space="preserve">Jewell, S. A., &amp; Gaussiat, N. (2015). An assessment of kriging-based rain-gauge-radar merging techniques. </w:t>
      </w:r>
      <w:r w:rsidR="00A86F74" w:rsidRPr="00EC0A28">
        <w:rPr>
          <w:i/>
          <w:noProof/>
        </w:rPr>
        <w:t>Quarterly Journal of the Royal Meteorological Society, 141</w:t>
      </w:r>
      <w:r w:rsidR="00A86F74" w:rsidRPr="00EC0A28">
        <w:rPr>
          <w:noProof/>
        </w:rPr>
        <w:t>(691), 2300-2313. doi:10.1002/qj.2522</w:t>
      </w:r>
    </w:p>
    <w:p w14:paraId="48604006" w14:textId="77777777" w:rsidR="00A86F74" w:rsidRDefault="00A86F74" w:rsidP="008453CB">
      <w:pPr>
        <w:pStyle w:val="EndNoteBibliography"/>
        <w:spacing w:before="120" w:after="120" w:line="360" w:lineRule="auto"/>
        <w:ind w:left="720" w:hanging="720"/>
        <w:rPr>
          <w:noProof/>
        </w:rPr>
      </w:pPr>
      <w:r w:rsidRPr="00EC0A28">
        <w:rPr>
          <w:noProof/>
        </w:rPr>
        <w:t xml:space="preserve">Kidd, C., Bauer, P., Turk, J., Huffman, G. J., Joyce, R., Hsu, K. L., &amp; Braithwaite, D. (2011). Intercomparison of High-Resolution Precipitation Products over Northwest Europe. </w:t>
      </w:r>
      <w:r w:rsidRPr="00EC0A28">
        <w:rPr>
          <w:i/>
          <w:noProof/>
        </w:rPr>
        <w:t>Journal of Hydrometeorology, 13</w:t>
      </w:r>
      <w:r w:rsidRPr="00EC0A28">
        <w:rPr>
          <w:noProof/>
        </w:rPr>
        <w:t>(1), 67-83. doi:10.1175/JHM-D-11-042.1</w:t>
      </w:r>
    </w:p>
    <w:p w14:paraId="2F85117A" w14:textId="77777777" w:rsidR="00C7280F" w:rsidRPr="00EC0A28" w:rsidRDefault="00C7280F" w:rsidP="008453CB">
      <w:pPr>
        <w:pStyle w:val="EndNoteBibliography"/>
        <w:spacing w:before="120" w:after="120" w:line="360" w:lineRule="auto"/>
        <w:ind w:left="720" w:hanging="720"/>
        <w:rPr>
          <w:noProof/>
        </w:rPr>
      </w:pPr>
      <w:r w:rsidRPr="00C7280F">
        <w:rPr>
          <w:noProof/>
        </w:rPr>
        <w:t>Kirschbaum, D., R. Adler, D. Adler, C. Peters-Lidard, and G. Huffman, 2012: Global Distribution of Extreme Precipitation and High-Impact Landslides in 2010 Relative to Previous Years. J. Hydrometeor., 13, 1536–1551, https://doi.org/10.1175/JHM-D-12-02.1</w:t>
      </w:r>
    </w:p>
    <w:p w14:paraId="1EFC535C" w14:textId="77777777" w:rsidR="00A86F74" w:rsidRDefault="00A86F74" w:rsidP="008453CB">
      <w:pPr>
        <w:pStyle w:val="EndNoteBibliography"/>
        <w:spacing w:before="120" w:after="120" w:line="360" w:lineRule="auto"/>
        <w:ind w:left="720" w:hanging="720"/>
        <w:rPr>
          <w:noProof/>
        </w:rPr>
      </w:pPr>
      <w:r w:rsidRPr="00EC0A28">
        <w:rPr>
          <w:noProof/>
        </w:rPr>
        <w:t xml:space="preserve">Kirstetter, P.-E., Gourley, J. J., Hong, Y., Zhang, J., Moazamigoodarzi, S., Langston, C., &amp; Arthur, A. (2015). Probabilistic precipitation rate estimates with ground-based radar networks. </w:t>
      </w:r>
      <w:r w:rsidRPr="00EC0A28">
        <w:rPr>
          <w:i/>
          <w:noProof/>
        </w:rPr>
        <w:t>Water Resources Research, 51</w:t>
      </w:r>
      <w:r w:rsidRPr="00EC0A28">
        <w:rPr>
          <w:noProof/>
        </w:rPr>
        <w:t>(3), 1422-1442. doi:10.1002/2014wr015672</w:t>
      </w:r>
    </w:p>
    <w:p w14:paraId="5116A253" w14:textId="77777777" w:rsidR="00CD1F50" w:rsidRPr="00EC0A28" w:rsidRDefault="00CD1F50" w:rsidP="008453CB">
      <w:pPr>
        <w:pStyle w:val="EndNoteBibliography"/>
        <w:spacing w:before="120" w:after="120" w:line="360" w:lineRule="auto"/>
        <w:ind w:left="720" w:hanging="720"/>
        <w:rPr>
          <w:noProof/>
        </w:rPr>
      </w:pPr>
      <w:r w:rsidRPr="00CD1F50">
        <w:rPr>
          <w:noProof/>
        </w:rPr>
        <w:t>Knight, D. B., and R. E. Davis, 2007: Climatology of tropical cyclone rainfall in the Southeastern United States. Phys. Geogr., 28, 126–147.</w:t>
      </w:r>
    </w:p>
    <w:p w14:paraId="6C5E22F1"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Li, C., Tang, G., &amp; Hong, Y. (2018). Cross-evaluation of ground-based, multi-satellite and reanalysis precipitation products: Applicability of the Triple Collocation method across Mainland China. </w:t>
      </w:r>
      <w:r w:rsidRPr="00EC0A28">
        <w:rPr>
          <w:i/>
          <w:noProof/>
        </w:rPr>
        <w:t>Journal of Hydrology, 562</w:t>
      </w:r>
      <w:r w:rsidRPr="00EC0A28">
        <w:rPr>
          <w:noProof/>
        </w:rPr>
        <w:t>, 71-83. doi:10.1016/j.jhydrol.2018.04.039</w:t>
      </w:r>
    </w:p>
    <w:p w14:paraId="726F5AC1" w14:textId="77777777" w:rsidR="00A86F74" w:rsidRDefault="00A86F74" w:rsidP="008453CB">
      <w:pPr>
        <w:pStyle w:val="EndNoteBibliography"/>
        <w:spacing w:before="120" w:after="120" w:line="360" w:lineRule="auto"/>
        <w:ind w:left="720" w:hanging="720"/>
        <w:rPr>
          <w:noProof/>
        </w:rPr>
      </w:pPr>
      <w:r w:rsidRPr="00EC0A28">
        <w:rPr>
          <w:noProof/>
        </w:rPr>
        <w:t xml:space="preserve">Lin, Y. (2011). </w:t>
      </w:r>
      <w:r w:rsidRPr="00EC0A28">
        <w:rPr>
          <w:i/>
          <w:noProof/>
        </w:rPr>
        <w:t>NCEP/EMC U.S. Gridded Gage Only Hourly Precipitation</w:t>
      </w:r>
      <w:r w:rsidRPr="00EC0A28">
        <w:rPr>
          <w:noProof/>
        </w:rPr>
        <w:t xml:space="preserve">. Retrieved from: </w:t>
      </w:r>
      <w:hyperlink r:id="rId10" w:history="1">
        <w:r w:rsidR="007B6AE6" w:rsidRPr="009853C6">
          <w:rPr>
            <w:rStyle w:val="Hyperlink"/>
            <w:noProof/>
          </w:rPr>
          <w:t>https://data.eol.ucar.edu/dataset/21.088</w:t>
        </w:r>
      </w:hyperlink>
    </w:p>
    <w:p w14:paraId="34F98AD6" w14:textId="77777777" w:rsidR="007B6AE6" w:rsidRPr="00EC0A28" w:rsidRDefault="007B6AE6" w:rsidP="008453CB">
      <w:pPr>
        <w:pStyle w:val="EndNoteBibliography"/>
        <w:spacing w:before="120" w:after="120" w:line="360" w:lineRule="auto"/>
        <w:ind w:left="720" w:hanging="720"/>
        <w:rPr>
          <w:noProof/>
        </w:rPr>
      </w:pPr>
      <w:r w:rsidRPr="007B6AE6">
        <w:rPr>
          <w:noProof/>
        </w:rPr>
        <w:lastRenderedPageBreak/>
        <w:t xml:space="preserve">Luyckx, Gert &amp; Berlamont, J.. (2001). Simplified Method to Correct Rainfall Measurements from Tipping Bucket Rain Gauges. 767-776. 10.1061/40583(275)72. </w:t>
      </w:r>
    </w:p>
    <w:p w14:paraId="644FFCCC"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Massari, C., Crow, W., &amp; Brocca, L. (2017). An assessment of the performance of global rainfall estimates without ground-based observations. </w:t>
      </w:r>
      <w:r w:rsidRPr="00EC0A28">
        <w:rPr>
          <w:i/>
          <w:noProof/>
        </w:rPr>
        <w:t>Hydrology and Earth System Sciences, 21</w:t>
      </w:r>
      <w:r w:rsidRPr="00EC0A28">
        <w:rPr>
          <w:noProof/>
        </w:rPr>
        <w:t>(9), 4347-4361. doi:10.5194/hess-21-4347-2017</w:t>
      </w:r>
    </w:p>
    <w:p w14:paraId="6BA1FBC4"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Mazzoglio, P., Laio, F., Balbo, S., Boccardo, P., &amp; Disabato, F. (2019). Improving an Extreme Rainfall Detection System with GPM IMERG data. </w:t>
      </w:r>
      <w:r w:rsidRPr="00EC0A28">
        <w:rPr>
          <w:i/>
          <w:noProof/>
        </w:rPr>
        <w:t>Remote Sensing, 11</w:t>
      </w:r>
      <w:r w:rsidRPr="00EC0A28">
        <w:rPr>
          <w:noProof/>
        </w:rPr>
        <w:t>(6). doi:10.3390/rs11060677</w:t>
      </w:r>
    </w:p>
    <w:p w14:paraId="4044905B"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McColl, K. A., Vogelzang, J., Konings, A. G., Entekhabi, D., Piles, M., &amp; Stoffelen, A. (2014). Extended triple collocation: Estimating errors and correlation coefficients with respect to an unknown target. </w:t>
      </w:r>
      <w:r w:rsidRPr="00EC0A28">
        <w:rPr>
          <w:i/>
          <w:noProof/>
        </w:rPr>
        <w:t>Geophysical Research Letters, 41</w:t>
      </w:r>
      <w:r w:rsidRPr="00EC0A28">
        <w:rPr>
          <w:noProof/>
        </w:rPr>
        <w:t>(17), 6229-6236. doi:10.1002/2014gl061322</w:t>
      </w:r>
    </w:p>
    <w:p w14:paraId="2162BA2B" w14:textId="77777777" w:rsidR="00A86F74" w:rsidRDefault="00A86F74" w:rsidP="008453CB">
      <w:pPr>
        <w:pStyle w:val="EndNoteBibliography"/>
        <w:spacing w:before="120" w:after="120" w:line="360" w:lineRule="auto"/>
        <w:ind w:left="720" w:hanging="720"/>
        <w:rPr>
          <w:noProof/>
        </w:rPr>
      </w:pPr>
      <w:r w:rsidRPr="00EC0A28">
        <w:rPr>
          <w:noProof/>
        </w:rPr>
        <w:t xml:space="preserve">Medlin, J. M., Kimball, S. K., &amp; Blackwell, K. G. (2007). Radar and Rain Gauge Analysis of the Extreme Rainfall during Hurricane Danny’s (1997) Landfall. </w:t>
      </w:r>
      <w:r w:rsidRPr="00EC0A28">
        <w:rPr>
          <w:i/>
          <w:noProof/>
        </w:rPr>
        <w:t>Monthly Weather Review, 135</w:t>
      </w:r>
      <w:r w:rsidRPr="00EC0A28">
        <w:rPr>
          <w:noProof/>
        </w:rPr>
        <w:t>(5), 1869-1888. doi:10.1175/mwr3368.1</w:t>
      </w:r>
    </w:p>
    <w:p w14:paraId="638CC58E" w14:textId="77777777" w:rsidR="00A870DB" w:rsidRPr="00EC0A28" w:rsidRDefault="00A870DB" w:rsidP="008453CB">
      <w:pPr>
        <w:pStyle w:val="EndNoteBibliography"/>
        <w:spacing w:before="120" w:after="120" w:line="360" w:lineRule="auto"/>
        <w:ind w:left="720" w:hanging="720"/>
        <w:rPr>
          <w:noProof/>
        </w:rPr>
      </w:pPr>
      <w:r w:rsidRPr="00A870DB">
        <w:rPr>
          <w:noProof/>
        </w:rPr>
        <w:t>Mei, Y., E.N. Anagnostou, E.I. Nikolopoulos, and M. Borga, 2014: Error Analysis of Satellite Precipitation Products in Mountainous Basins. J. Hydrometeor., 15, 1778–1793, https://doi.org/10.1175/JHM-D-13-0194.1</w:t>
      </w:r>
    </w:p>
    <w:p w14:paraId="2A83D2CC" w14:textId="77777777" w:rsidR="00A86F74" w:rsidRDefault="00A86F74" w:rsidP="008453CB">
      <w:pPr>
        <w:pStyle w:val="EndNoteBibliography"/>
        <w:spacing w:before="120" w:after="120" w:line="360" w:lineRule="auto"/>
        <w:ind w:left="720" w:hanging="720"/>
        <w:rPr>
          <w:noProof/>
        </w:rPr>
      </w:pPr>
      <w:r w:rsidRPr="00EC0A28">
        <w:rPr>
          <w:noProof/>
        </w:rPr>
        <w:t xml:space="preserve">Molini, A., Lanza, L. G., &amp; La Barbera, P. (2005). The impact of tipping-bucket raingauge measurement errors on design rainfall for urban-scale applications. </w:t>
      </w:r>
      <w:r w:rsidRPr="00EC0A28">
        <w:rPr>
          <w:i/>
          <w:noProof/>
        </w:rPr>
        <w:t>Hydrological Processes, 19</w:t>
      </w:r>
      <w:r w:rsidRPr="00EC0A28">
        <w:rPr>
          <w:noProof/>
        </w:rPr>
        <w:t>(5), 1073-1088. doi:10.1002/hyp.5646</w:t>
      </w:r>
    </w:p>
    <w:p w14:paraId="1E3A9967" w14:textId="77777777" w:rsidR="00924590" w:rsidRPr="00EC0A28" w:rsidRDefault="00924590" w:rsidP="008453CB">
      <w:pPr>
        <w:pStyle w:val="EndNoteBibliography"/>
        <w:spacing w:before="120" w:after="120" w:line="360" w:lineRule="auto"/>
        <w:ind w:left="720" w:hanging="720"/>
        <w:rPr>
          <w:noProof/>
        </w:rPr>
      </w:pPr>
      <w:r w:rsidRPr="00924590">
        <w:rPr>
          <w:noProof/>
        </w:rPr>
        <w:t>NOAA National Centers for Environmental Information (NCEI) U.S. Billion-Dollar Weather and Climate Disasters (2019). https://www.ncdc.noaa.gov/billions/</w:t>
      </w:r>
    </w:p>
    <w:p w14:paraId="491BCE39"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O, S., Foelsche, U., Kirchengast, G., Fuchsberger, J., Tan, J., &amp; Petersen, W. A. (2017). Evaluation of GPM IMERG Early, Late, and Final rainfall estimates using WegenerNet gauge data in southeastern Austria. </w:t>
      </w:r>
      <w:r w:rsidRPr="00EC0A28">
        <w:rPr>
          <w:i/>
          <w:noProof/>
        </w:rPr>
        <w:t>Hydrology and Earth System Sciences, 21</w:t>
      </w:r>
      <w:r w:rsidRPr="00EC0A28">
        <w:rPr>
          <w:noProof/>
        </w:rPr>
        <w:t>(12), 6559-6572. doi:10.5194/hess-21-6559-2017</w:t>
      </w:r>
    </w:p>
    <w:p w14:paraId="4AC33753" w14:textId="77777777"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Omranian, E., Sharif, H., &amp; Tavakoly, A. (2018). How Well Can Global Precipitation Measurement (GPM) Capture Hurricanes? Case Study: Hurricane Harvey. </w:t>
      </w:r>
      <w:r w:rsidRPr="00EC0A28">
        <w:rPr>
          <w:i/>
          <w:noProof/>
        </w:rPr>
        <w:t>Remote Sensing, 10</w:t>
      </w:r>
      <w:r w:rsidRPr="00EC0A28">
        <w:rPr>
          <w:noProof/>
        </w:rPr>
        <w:t>(7). doi:10.3390/rs10071150</w:t>
      </w:r>
    </w:p>
    <w:p w14:paraId="3E2E4418"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Pollock, M., Dutton, M., Quinn, P., O’Connell, E., Wilkinson, M., &amp; Colli, M. (2010). Accurate Rainfall Measurement: The Neglected Achiles Heel of Hydro-Meteorology. </w:t>
      </w:r>
    </w:p>
    <w:p w14:paraId="0FF71780"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Ratheesh, S., Mankad, B., Basu, S., Kumar, R., &amp; Sharma, R. (2013). Assessment of Satellite-Derived Sea Surface Salinity in the Indian Ocean. </w:t>
      </w:r>
      <w:r w:rsidRPr="00EC0A28">
        <w:rPr>
          <w:i/>
          <w:noProof/>
        </w:rPr>
        <w:t>IEEE Geoscience and Remote Sensing Letters, 10</w:t>
      </w:r>
      <w:r w:rsidRPr="00EC0A28">
        <w:rPr>
          <w:noProof/>
        </w:rPr>
        <w:t>(3), 428-431. doi:10.1109/lgrs.2012.2207943</w:t>
      </w:r>
    </w:p>
    <w:p w14:paraId="154D479E"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Roebeling, R. A., Wolters, E. L. A., Meirink, J. F., &amp; Leijnse, H. (2012). Triple Collocation of Summer Precipitation Retrievals from SEVIRI over Europe with Gridded Rain Gauge and Weather Radar Data. </w:t>
      </w:r>
      <w:r w:rsidRPr="00EC0A28">
        <w:rPr>
          <w:i/>
          <w:noProof/>
        </w:rPr>
        <w:t>Journal of Hydrometeorology, 13</w:t>
      </w:r>
      <w:r w:rsidRPr="00EC0A28">
        <w:rPr>
          <w:noProof/>
        </w:rPr>
        <w:t>(5), 1552-1566. doi:10.1175/jhm-d-11-089.1</w:t>
      </w:r>
    </w:p>
    <w:p w14:paraId="50C14221" w14:textId="77777777" w:rsidR="00A86F74" w:rsidRDefault="00A86F74" w:rsidP="008453CB">
      <w:pPr>
        <w:pStyle w:val="EndNoteBibliography"/>
        <w:spacing w:before="120" w:after="120" w:line="360" w:lineRule="auto"/>
        <w:ind w:left="720" w:hanging="720"/>
        <w:rPr>
          <w:noProof/>
        </w:rPr>
      </w:pPr>
      <w:r w:rsidRPr="00EC0A28">
        <w:rPr>
          <w:noProof/>
        </w:rPr>
        <w:t xml:space="preserve">Ryzhkov, A., Diederich, M., Zhang, P., &amp; Simmer, C. (2014). Potential Utilization of Specific Attenuation for Rainfall Estimation, Mitigation of Partial Beam Blockage, and Radar Networking. </w:t>
      </w:r>
      <w:r w:rsidRPr="00EC0A28">
        <w:rPr>
          <w:i/>
          <w:noProof/>
        </w:rPr>
        <w:t>Journal of Atmospheric and Oceanic Technology, 31</w:t>
      </w:r>
      <w:r w:rsidRPr="00EC0A28">
        <w:rPr>
          <w:noProof/>
        </w:rPr>
        <w:t>(3), 599-619. doi:10.1175/jtech-d-13-00038.1</w:t>
      </w:r>
    </w:p>
    <w:p w14:paraId="2112BBA4" w14:textId="77777777" w:rsidR="00DA45DB" w:rsidRPr="00EC0A28" w:rsidRDefault="00DA45DB" w:rsidP="008453CB">
      <w:pPr>
        <w:pStyle w:val="EndNoteBibliography"/>
        <w:spacing w:before="120" w:after="120" w:line="360" w:lineRule="auto"/>
        <w:ind w:left="720" w:hanging="720"/>
        <w:rPr>
          <w:noProof/>
        </w:rPr>
      </w:pPr>
      <w:r w:rsidRPr="00DA45DB">
        <w:rPr>
          <w:noProof/>
        </w:rPr>
        <w:t>Sarachi, S., K. Hsu, and S. Sorooshian, 2015: A Statistical Model for the Uncertainty Analysis of Satellite Precipitation Products. J. Hydrometeor., 16, 2101–2117, https://doi.org/10.1175/JHM-D-15-0028.1</w:t>
      </w:r>
    </w:p>
    <w:p w14:paraId="66B53946"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Scofield, R. A., &amp; Kuligowski, R. J. (2003). Status and Outlook of Operational Satellite Precipitation Algorithms for Extreme-Precipitation Events. </w:t>
      </w:r>
      <w:r w:rsidRPr="00EC0A28">
        <w:rPr>
          <w:i/>
          <w:noProof/>
        </w:rPr>
        <w:t>Weather and Forecasting, 18</w:t>
      </w:r>
      <w:r w:rsidRPr="00EC0A28">
        <w:rPr>
          <w:noProof/>
        </w:rPr>
        <w:t>(6), 1037-1051. doi:10.1175/1520-0434(2003)018&lt;1037:SAOOOS&gt;2.0.CO;2</w:t>
      </w:r>
    </w:p>
    <w:p w14:paraId="51632332"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Seo, D.-J. (1998). Real-time estimation of rainfall fields using rain gage data under fractional coverage conditions. </w:t>
      </w:r>
      <w:r w:rsidRPr="00EC0A28">
        <w:rPr>
          <w:i/>
          <w:noProof/>
        </w:rPr>
        <w:t>Journal of Hydrology, 208</w:t>
      </w:r>
      <w:r w:rsidRPr="00EC0A28">
        <w:rPr>
          <w:noProof/>
        </w:rPr>
        <w:t xml:space="preserve">, 25-36. </w:t>
      </w:r>
    </w:p>
    <w:p w14:paraId="634A1D2A"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Sharifi, E., Steinacker, R., &amp; Saghafian, B. (2016). Assessment of GPM-IMERG and Other Precipitation Products against Gauge Data under Different Topographic and Climatic Conditions in Iran: Preliminary Results. </w:t>
      </w:r>
      <w:r w:rsidRPr="00EC0A28">
        <w:rPr>
          <w:i/>
          <w:noProof/>
        </w:rPr>
        <w:t>Remote Sensing, 8</w:t>
      </w:r>
      <w:r w:rsidRPr="00EC0A28">
        <w:rPr>
          <w:noProof/>
        </w:rPr>
        <w:t>(2). doi:10.3390/rs8020135</w:t>
      </w:r>
    </w:p>
    <w:p w14:paraId="2D4DB298" w14:textId="77777777" w:rsidR="00A86F74" w:rsidRDefault="00A86F74" w:rsidP="008453CB">
      <w:pPr>
        <w:pStyle w:val="EndNoteBibliography"/>
        <w:spacing w:before="120" w:after="120" w:line="360" w:lineRule="auto"/>
        <w:ind w:left="720" w:hanging="720"/>
        <w:rPr>
          <w:noProof/>
        </w:rPr>
      </w:pPr>
      <w:r w:rsidRPr="00EC0A28">
        <w:rPr>
          <w:noProof/>
        </w:rPr>
        <w:t xml:space="preserve">Skofronick-Jackson, G., Petersen, W. A., Berg, W., Kidd, C., Stocker, E. F., Kirschbaum, D. B., . . . Wilheit, T. (2017). The Global Precipitation Measurement (Gpm) Mission for </w:t>
      </w:r>
      <w:r w:rsidRPr="00EC0A28">
        <w:rPr>
          <w:noProof/>
        </w:rPr>
        <w:lastRenderedPageBreak/>
        <w:t xml:space="preserve">Science and Society. </w:t>
      </w:r>
      <w:r w:rsidRPr="00EC0A28">
        <w:rPr>
          <w:i/>
          <w:noProof/>
        </w:rPr>
        <w:t>Bull Am Meteorol Soc, 98</w:t>
      </w:r>
      <w:r w:rsidRPr="00EC0A28">
        <w:rPr>
          <w:noProof/>
        </w:rPr>
        <w:t>(8), 1679-1695. doi:10.1175/BAMS-D-15-00306.1</w:t>
      </w:r>
    </w:p>
    <w:p w14:paraId="18C93EFF" w14:textId="77777777" w:rsidR="007653A4" w:rsidRPr="00EC0A28" w:rsidRDefault="007653A4" w:rsidP="008453CB">
      <w:pPr>
        <w:pStyle w:val="EndNoteBibliography"/>
        <w:spacing w:before="120" w:after="120" w:line="360" w:lineRule="auto"/>
        <w:ind w:left="720" w:hanging="720"/>
        <w:rPr>
          <w:noProof/>
        </w:rPr>
      </w:pPr>
      <w:r w:rsidRPr="007653A4">
        <w:rPr>
          <w:noProof/>
        </w:rPr>
        <w:t>Smith, J. A., G. Villarini, and M. L. Baeck, 2011: Mixture distributions and the hydroclimatology of extreme rainfall and flooding in the eastern United States. J. Hydrometeor., 12, 294–309, doi:https://doi.org/10.1175/2010JHM1242.1.</w:t>
      </w:r>
    </w:p>
    <w:p w14:paraId="7B8284F0"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Stampoulis, D., &amp; Anagnostou, E. N. (2012). Evaluation of Global Satellite Rainfall Products over Continental Europe. </w:t>
      </w:r>
      <w:r w:rsidRPr="00EC0A28">
        <w:rPr>
          <w:i/>
          <w:noProof/>
        </w:rPr>
        <w:t>Journal of Hydrometeorology, 13</w:t>
      </w:r>
      <w:r w:rsidRPr="00EC0A28">
        <w:rPr>
          <w:noProof/>
        </w:rPr>
        <w:t>(2), 588-603. doi:10.1175/JHM-D-11-086.1</w:t>
      </w:r>
    </w:p>
    <w:p w14:paraId="5932F641"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Stoffelen, A. (1998). Toward the true near-surface wind speed: Error modeling and calibration using triple collocation. </w:t>
      </w:r>
      <w:r w:rsidRPr="00EC0A28">
        <w:rPr>
          <w:i/>
          <w:noProof/>
        </w:rPr>
        <w:t>Journal of Geophysical Research: Oceans, 103</w:t>
      </w:r>
      <w:r w:rsidRPr="00EC0A28">
        <w:rPr>
          <w:noProof/>
        </w:rPr>
        <w:t>(C4), 7755-7766. doi:10.1029/97jc03180</w:t>
      </w:r>
    </w:p>
    <w:p w14:paraId="131DFA40"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Sukovich, E. M., Ralph, F. M., Barthold, F. E., Reynolds, D. W., &amp; Novak, D. R. (2014). Extreme Quantitative Precipitation Forecast Performance at the Weather Prediction Center from 2001 to 2011. </w:t>
      </w:r>
      <w:r w:rsidRPr="00EC0A28">
        <w:rPr>
          <w:i/>
          <w:noProof/>
        </w:rPr>
        <w:t>Weather and Forecasting, 29</w:t>
      </w:r>
      <w:r w:rsidRPr="00EC0A28">
        <w:rPr>
          <w:noProof/>
        </w:rPr>
        <w:t>(4), 894-911. doi:10.1175/waf-d-13-00061.1</w:t>
      </w:r>
    </w:p>
    <w:p w14:paraId="00162C8A"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Tian, Y., Huffman, G. J., Adler, R. F., Tang, L., Sapiano, M., Maggioni, V., &amp; Wu, H. (2013). Modeling errors in daily precipitation measurements: Additive or multiplicative? </w:t>
      </w:r>
      <w:r w:rsidRPr="00EC0A28">
        <w:rPr>
          <w:i/>
          <w:noProof/>
        </w:rPr>
        <w:t>Geophysical Research Letters, 40</w:t>
      </w:r>
      <w:r w:rsidRPr="00EC0A28">
        <w:rPr>
          <w:noProof/>
        </w:rPr>
        <w:t>(10), 2060-2065. doi:10.1002/grl.50320</w:t>
      </w:r>
    </w:p>
    <w:p w14:paraId="6DB761F4" w14:textId="77777777" w:rsidR="00A86F74" w:rsidRDefault="00A86F74" w:rsidP="008453CB">
      <w:pPr>
        <w:pStyle w:val="EndNoteBibliography"/>
        <w:spacing w:before="120" w:after="120" w:line="360" w:lineRule="auto"/>
        <w:ind w:left="720" w:hanging="720"/>
        <w:rPr>
          <w:noProof/>
        </w:rPr>
      </w:pPr>
      <w:r w:rsidRPr="00EC0A28">
        <w:rPr>
          <w:noProof/>
        </w:rPr>
        <w:t xml:space="preserve">Tian, Y., &amp; Peters-Lidard, C. D. (2010). A global map of uncertainties in satellite-based precipitation measurements. </w:t>
      </w:r>
      <w:r w:rsidRPr="00EC0A28">
        <w:rPr>
          <w:i/>
          <w:noProof/>
        </w:rPr>
        <w:t>Geophysical Research Letters, 37</w:t>
      </w:r>
      <w:r w:rsidRPr="00EC0A28">
        <w:rPr>
          <w:noProof/>
        </w:rPr>
        <w:t>(24), n/a-n/a. doi:10.1029/2010gl046008</w:t>
      </w:r>
    </w:p>
    <w:p w14:paraId="2F35B3D8" w14:textId="77777777" w:rsidR="007653A4" w:rsidRDefault="007653A4" w:rsidP="008453CB">
      <w:pPr>
        <w:pStyle w:val="EndNoteBibliography"/>
        <w:spacing w:before="120" w:after="120" w:line="360" w:lineRule="auto"/>
        <w:ind w:left="720" w:hanging="720"/>
        <w:rPr>
          <w:noProof/>
        </w:rPr>
      </w:pPr>
      <w:r w:rsidRPr="007653A4">
        <w:rPr>
          <w:noProof/>
        </w:rPr>
        <w:t>Villarini, G., and J. A. Smith, 2010: Flood peak distributions for the eastern United States. Water Resour. Res., 46, W06504, doi:https://doi.org/10.1029/2009WR008395.</w:t>
      </w:r>
    </w:p>
    <w:p w14:paraId="3A4143CE" w14:textId="77777777" w:rsidR="00D5656B" w:rsidRPr="00EC0A28" w:rsidRDefault="00D5656B" w:rsidP="008453CB">
      <w:pPr>
        <w:pStyle w:val="EndNoteBibliography"/>
        <w:spacing w:before="120" w:after="120" w:line="360" w:lineRule="auto"/>
        <w:ind w:left="720" w:hanging="720"/>
        <w:rPr>
          <w:noProof/>
        </w:rPr>
      </w:pPr>
      <w:r w:rsidRPr="00D5656B">
        <w:rPr>
          <w:noProof/>
        </w:rPr>
        <w:t>Wikipedia contributors. (2019, October 9). Tropical Storm Imelda. In Wikipedia, The Free Encyclopedia. Retrieved 02:50, December 4, 2019, from https://en.wikipedia.org/w/index.php?title=Tropical_Storm_Imelda&amp;oldid=920438568</w:t>
      </w:r>
    </w:p>
    <w:p w14:paraId="74D3039C" w14:textId="77777777"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Yoo, C., Park, C., Yoon, J., &amp; Kim, J. (2014). Interpretation of mean-field bias correction of radar rain rate using the concept of linear regression. </w:t>
      </w:r>
      <w:r w:rsidRPr="00EC0A28">
        <w:rPr>
          <w:i/>
          <w:noProof/>
        </w:rPr>
        <w:t>Hydrological Processes, 28</w:t>
      </w:r>
      <w:r w:rsidRPr="00EC0A28">
        <w:rPr>
          <w:noProof/>
        </w:rPr>
        <w:t>(19), 5081-5092. doi:10.1002/hyp.9972</w:t>
      </w:r>
    </w:p>
    <w:p w14:paraId="5E3E6657"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Zhang, J., Howard, K., Langston, C., Kaney, B., Qi, Y., Tang, L., . . . Kitzmiller, D. (2016). Multi-Radar Multi-Sensor (MRMS) Quantitative Precipitation Estimation: Initial Operating Capabilities. </w:t>
      </w:r>
      <w:r w:rsidRPr="00EC0A28">
        <w:rPr>
          <w:i/>
          <w:noProof/>
        </w:rPr>
        <w:t>Bulletin of the American Meteorological Society, 97</w:t>
      </w:r>
      <w:r w:rsidRPr="00EC0A28">
        <w:rPr>
          <w:noProof/>
        </w:rPr>
        <w:t>(4), 621-638. doi:10.1175/bams-d-14-00174.1</w:t>
      </w:r>
    </w:p>
    <w:p w14:paraId="1AE8FC63" w14:textId="77777777" w:rsidR="00A86F74" w:rsidRPr="00EC0A28" w:rsidRDefault="00A86F74" w:rsidP="008453CB">
      <w:pPr>
        <w:pStyle w:val="EndNoteBibliography"/>
        <w:spacing w:before="120" w:after="120" w:line="360" w:lineRule="auto"/>
        <w:ind w:left="720" w:hanging="720"/>
        <w:rPr>
          <w:noProof/>
        </w:rPr>
      </w:pPr>
      <w:r w:rsidRPr="00EC0A28">
        <w:rPr>
          <w:noProof/>
        </w:rPr>
        <w:t xml:space="preserve">Zwieback, S., Scipal, K., Dorigo, W., &amp; Wagner, W. (2012). Structural and statistical properties of the collocation technique for error characterization. </w:t>
      </w:r>
      <w:r w:rsidRPr="00EC0A28">
        <w:rPr>
          <w:i/>
          <w:noProof/>
        </w:rPr>
        <w:t>Nonlinear Processes in Geophysics, 19</w:t>
      </w:r>
      <w:r w:rsidRPr="00EC0A28">
        <w:rPr>
          <w:noProof/>
        </w:rPr>
        <w:t>(1), 69-80. doi:10.5194/npg-19-69-2012</w:t>
      </w:r>
    </w:p>
    <w:p w14:paraId="77272134" w14:textId="77777777" w:rsidR="00A86F74" w:rsidRPr="00E43E85" w:rsidRDefault="00A86F74" w:rsidP="008453CB">
      <w:pPr>
        <w:spacing w:before="120" w:after="120" w:line="360" w:lineRule="auto"/>
        <w:rPr>
          <w:lang w:val="en-US"/>
        </w:rPr>
      </w:pPr>
    </w:p>
    <w:p w14:paraId="3331AD6B" w14:textId="77777777" w:rsidR="009816FB" w:rsidRDefault="009816FB" w:rsidP="008453CB">
      <w:pPr>
        <w:spacing w:before="120" w:after="120" w:line="360" w:lineRule="auto"/>
      </w:pPr>
    </w:p>
    <w:sectPr w:rsidR="009816FB" w:rsidSect="00DB660C">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Zhang, Jiaqi" w:date="2019-12-06T09:18:00Z" w:initials="ZJ">
    <w:p w14:paraId="30A3FE83" w14:textId="77777777" w:rsidR="00763FDF" w:rsidRDefault="00763FDF">
      <w:pPr>
        <w:pStyle w:val="CommentText"/>
      </w:pPr>
      <w:r>
        <w:rPr>
          <w:rStyle w:val="CommentReference"/>
        </w:rPr>
        <w:annotationRef/>
      </w:r>
      <w:r>
        <w:t xml:space="preserve">I don’t see </w:t>
      </w:r>
      <w:proofErr w:type="spellStart"/>
      <w:r>
        <w:t>squail</w:t>
      </w:r>
      <w:proofErr w:type="spellEnd"/>
      <w:r>
        <w:t xml:space="preserve"> lines from Figure 2. Better just say rainfall from the other events is scattered. </w:t>
      </w:r>
    </w:p>
  </w:comment>
  <w:comment w:id="10" w:author="Zhang, Jiaqi" w:date="2019-12-06T09:28:00Z" w:initials="ZJ">
    <w:p w14:paraId="3B4ED834" w14:textId="4B59CB25" w:rsidR="00763FDF" w:rsidRDefault="00763FDF">
      <w:pPr>
        <w:pStyle w:val="CommentText"/>
      </w:pPr>
      <w:r>
        <w:rPr>
          <w:rStyle w:val="CommentReference"/>
        </w:rPr>
        <w:annotationRef/>
      </w:r>
      <w:r>
        <w:t>Here you are talking about temporal features (continuity) of rain gauges, but causing spatial scatters of total rainfall. There are gaps in the logic.  Isn’t spatial density a more obvious factor, especially when you mention MRMS and IMERG are very continuous spatially (the next sentence)?</w:t>
      </w:r>
    </w:p>
  </w:comment>
  <w:comment w:id="13" w:author="Zhang, Jiaqi" w:date="2019-12-06T09:38:00Z" w:initials="ZJ">
    <w:p w14:paraId="41306813" w14:textId="70BE6C2E" w:rsidR="00763FDF" w:rsidRDefault="00763FDF">
      <w:pPr>
        <w:pStyle w:val="CommentText"/>
      </w:pPr>
      <w:r>
        <w:rPr>
          <w:rStyle w:val="CommentReference"/>
        </w:rPr>
        <w:annotationRef/>
      </w:r>
      <w:r>
        <w:t>RMSD?</w:t>
      </w:r>
    </w:p>
  </w:comment>
  <w:comment w:id="15" w:author="Zhang, Jiaqi" w:date="2019-12-06T09:40:00Z" w:initials="ZJ">
    <w:p w14:paraId="5B2521EB" w14:textId="14440DFD" w:rsidR="00763FDF" w:rsidRDefault="00763FDF">
      <w:pPr>
        <w:pStyle w:val="CommentText"/>
      </w:pPr>
      <w:r>
        <w:rPr>
          <w:rStyle w:val="CommentReference"/>
        </w:rPr>
        <w:annotationRef/>
      </w:r>
      <w:r>
        <w:t>I think it’s reversed. Check.</w:t>
      </w:r>
    </w:p>
  </w:comment>
  <w:comment w:id="23" w:author="Gao, Shang" w:date="2019-12-08T18:40:00Z" w:initials="GS">
    <w:p w14:paraId="1655723F" w14:textId="0B2A2DC2" w:rsidR="00763FDF" w:rsidRDefault="00763FDF">
      <w:pPr>
        <w:pStyle w:val="CommentText"/>
      </w:pPr>
      <w:r>
        <w:rPr>
          <w:rStyle w:val="CommentReference"/>
        </w:rPr>
        <w:annotationRef/>
      </w:r>
      <w:r>
        <w:t>I would avoid using future tense. Choose either past-tense or present tense and stich with it.</w:t>
      </w:r>
    </w:p>
  </w:comment>
  <w:comment w:id="47" w:author="Gao, Shang" w:date="2019-12-08T18:45:00Z" w:initials="GS">
    <w:p w14:paraId="3D87811B" w14:textId="59A1E821" w:rsidR="00763FDF" w:rsidRDefault="00763FDF">
      <w:pPr>
        <w:pStyle w:val="CommentText"/>
      </w:pPr>
      <w:r>
        <w:rPr>
          <w:rStyle w:val="CommentReference"/>
        </w:rPr>
        <w:annotationRef/>
      </w:r>
      <w:r>
        <w:t xml:space="preserve">Not really opposite side </w:t>
      </w:r>
      <w:proofErr w:type="gramStart"/>
      <w:r>
        <w:t>of  CC.</w:t>
      </w:r>
      <w:proofErr w:type="gramEnd"/>
      <w:r>
        <w:t xml:space="preserve"> Just explain what RMSE indicate.</w:t>
      </w:r>
    </w:p>
  </w:comment>
  <w:comment w:id="43" w:author="Gao, Shang" w:date="2019-12-08T18:44:00Z" w:initials="GS">
    <w:p w14:paraId="22FFE550" w14:textId="61360D02" w:rsidR="00763FDF" w:rsidRDefault="00763FDF">
      <w:pPr>
        <w:pStyle w:val="CommentText"/>
      </w:pPr>
      <w:r>
        <w:rPr>
          <w:rStyle w:val="CommentReference"/>
        </w:rPr>
        <w:annotationRef/>
      </w:r>
      <w:r>
        <w:t>When you describe figures, use present tense.</w:t>
      </w:r>
    </w:p>
  </w:comment>
  <w:comment w:id="70" w:author="Gao, Shang" w:date="2019-12-09T10:43:00Z" w:initials="GS">
    <w:p w14:paraId="1F0143B8" w14:textId="2A8A7297" w:rsidR="00763FDF" w:rsidRDefault="00763FDF">
      <w:pPr>
        <w:pStyle w:val="CommentText"/>
      </w:pPr>
      <w:r>
        <w:rPr>
          <w:rStyle w:val="CommentReference"/>
        </w:rPr>
        <w:annotationRef/>
      </w:r>
      <w:r>
        <w:t>This is a very specific conjecture, but based on what? Why is it the debris rolled up by strong winds that cause this behaviour?</w:t>
      </w:r>
    </w:p>
  </w:comment>
  <w:comment w:id="79" w:author="Gao, Shang" w:date="2019-12-09T10:46:00Z" w:initials="GS">
    <w:p w14:paraId="120567BE" w14:textId="2D5D7945" w:rsidR="00763FDF" w:rsidRDefault="00763FDF">
      <w:pPr>
        <w:pStyle w:val="CommentText"/>
      </w:pPr>
      <w:r>
        <w:rPr>
          <w:rStyle w:val="CommentReference"/>
        </w:rPr>
        <w:annotationRef/>
      </w:r>
      <w:r>
        <w:t>Need a transition sentence here.</w:t>
      </w:r>
    </w:p>
  </w:comment>
  <w:comment w:id="102" w:author="shanggao0605@gmail.com" w:date="2019-12-16T09:21:00Z" w:initials="s">
    <w:p w14:paraId="04052443" w14:textId="7A6B4F75" w:rsidR="00763FDF" w:rsidRDefault="00763FDF">
      <w:pPr>
        <w:pStyle w:val="CommentText"/>
      </w:pPr>
      <w:r>
        <w:rPr>
          <w:rStyle w:val="CommentReference"/>
        </w:rPr>
        <w:annotationRef/>
      </w:r>
      <w:r>
        <w:t>Not clear.</w:t>
      </w:r>
    </w:p>
  </w:comment>
  <w:comment w:id="107" w:author="shanggao0605@gmail.com" w:date="2019-12-16T09:23:00Z" w:initials="s">
    <w:p w14:paraId="475C5654" w14:textId="43A0A9B0" w:rsidR="00763FDF" w:rsidRDefault="00763FDF">
      <w:pPr>
        <w:pStyle w:val="CommentText"/>
      </w:pPr>
      <w:r>
        <w:rPr>
          <w:rStyle w:val="CommentReference"/>
        </w:rPr>
        <w:annotationRef/>
      </w:r>
      <w:r>
        <w:t>Better delete this.</w:t>
      </w:r>
    </w:p>
  </w:comment>
  <w:comment w:id="117" w:author="shanggao0605@gmail.com" w:date="2019-12-16T09:27:00Z" w:initials="s">
    <w:p w14:paraId="0861EFDA" w14:textId="7F1E5785" w:rsidR="00763FDF" w:rsidRDefault="00763FDF">
      <w:pPr>
        <w:pStyle w:val="CommentText"/>
      </w:pPr>
      <w:r>
        <w:rPr>
          <w:rStyle w:val="CommentReference"/>
        </w:rPr>
        <w:annotationRef/>
      </w:r>
      <w:r>
        <w:t>The same with what?</w:t>
      </w:r>
    </w:p>
  </w:comment>
  <w:comment w:id="121" w:author="shanggao0605@gmail.com" w:date="2019-12-16T09:28:00Z" w:initials="s">
    <w:p w14:paraId="20E357AC" w14:textId="279E01DF" w:rsidR="00763FDF" w:rsidRDefault="00763FDF">
      <w:pPr>
        <w:pStyle w:val="CommentText"/>
      </w:pPr>
      <w:r>
        <w:rPr>
          <w:rStyle w:val="CommentReference"/>
        </w:rPr>
        <w:annotationRef/>
      </w:r>
      <w:r>
        <w:t>Not clear.</w:t>
      </w:r>
    </w:p>
  </w:comment>
  <w:comment w:id="122" w:author="shanggao0605@gmail.com" w:date="2019-12-16T09:29:00Z" w:initials="s">
    <w:p w14:paraId="0A74DBCE" w14:textId="09E6A3E7" w:rsidR="00763FDF" w:rsidRDefault="00763FDF">
      <w:pPr>
        <w:pStyle w:val="CommentText"/>
      </w:pPr>
      <w:r>
        <w:rPr>
          <w:rStyle w:val="CommentReference"/>
        </w:rPr>
        <w:annotationRef/>
      </w:r>
      <w:r>
        <w:t>Not clear. Point out which figure and where.</w:t>
      </w:r>
    </w:p>
  </w:comment>
  <w:comment w:id="123" w:author="shanggao0605@gmail.com" w:date="2019-12-16T09:31:00Z" w:initials="s">
    <w:p w14:paraId="3025521B" w14:textId="2B712F21" w:rsidR="00763FDF" w:rsidRDefault="00763FDF">
      <w:pPr>
        <w:pStyle w:val="CommentText"/>
      </w:pPr>
      <w:r>
        <w:rPr>
          <w:rStyle w:val="CommentReference"/>
        </w:rPr>
        <w:annotationRef/>
      </w:r>
      <w:r>
        <w:t>Isn’t this true all the time always?</w:t>
      </w:r>
    </w:p>
  </w:comment>
  <w:comment w:id="129" w:author="shanggao0605@gmail.com" w:date="2019-12-16T09:33:00Z" w:initials="s">
    <w:p w14:paraId="5BFC71BC" w14:textId="55741A45" w:rsidR="00763FDF" w:rsidRDefault="00763FDF">
      <w:pPr>
        <w:pStyle w:val="CommentText"/>
      </w:pPr>
      <w:r>
        <w:rPr>
          <w:rStyle w:val="CommentReference"/>
        </w:rPr>
        <w:annotationRef/>
      </w:r>
      <w:r>
        <w:t xml:space="preserve">This is </w:t>
      </w:r>
      <w:proofErr w:type="gramStart"/>
      <w:r>
        <w:t>actually a</w:t>
      </w:r>
      <w:proofErr w:type="gramEnd"/>
      <w:r>
        <w:t xml:space="preserve"> conjecture. Soften.</w:t>
      </w:r>
    </w:p>
  </w:comment>
  <w:comment w:id="130" w:author="shanggao0605@gmail.com" w:date="2019-12-16T09:34:00Z" w:initials="s">
    <w:p w14:paraId="32DCE845" w14:textId="2EA5CD8A" w:rsidR="00763FDF" w:rsidRDefault="00763FDF">
      <w:pPr>
        <w:pStyle w:val="CommentText"/>
      </w:pPr>
      <w:r>
        <w:rPr>
          <w:rStyle w:val="CommentReference"/>
        </w:rPr>
        <w:annotationRef/>
      </w:r>
      <w:r>
        <w:t>Not the right word.</w:t>
      </w:r>
    </w:p>
  </w:comment>
  <w:comment w:id="136" w:author="shanggao0605@gmail.com" w:date="2019-12-16T09:37:00Z" w:initials="s">
    <w:p w14:paraId="53A5DEDE" w14:textId="22CD3C0E" w:rsidR="00763FDF" w:rsidRDefault="00763FDF">
      <w:pPr>
        <w:pStyle w:val="CommentText"/>
      </w:pPr>
      <w:r>
        <w:rPr>
          <w:rStyle w:val="CommentReference"/>
        </w:rPr>
        <w:annotationRef/>
      </w:r>
      <w:r>
        <w:t>Why also?</w:t>
      </w:r>
    </w:p>
  </w:comment>
  <w:comment w:id="147" w:author="shanggao0605@gmail.com" w:date="2019-12-16T09:40:00Z" w:initials="s">
    <w:p w14:paraId="25313DA6" w14:textId="528D7A5D" w:rsidR="00763FDF" w:rsidRDefault="00763FDF">
      <w:pPr>
        <w:pStyle w:val="CommentText"/>
      </w:pPr>
      <w:r>
        <w:rPr>
          <w:rStyle w:val="CommentReference"/>
        </w:rPr>
        <w:annotationRef/>
      </w:r>
      <w:r>
        <w:t>???</w:t>
      </w:r>
    </w:p>
  </w:comment>
  <w:comment w:id="152" w:author="shanggao0605@gmail.com" w:date="2019-12-16T09:42:00Z" w:initials="s">
    <w:p w14:paraId="16DF0F90" w14:textId="398C487A" w:rsidR="00763FDF" w:rsidRDefault="00763FDF">
      <w:pPr>
        <w:pStyle w:val="CommentText"/>
      </w:pPr>
      <w:r>
        <w:rPr>
          <w:rStyle w:val="CommentReference"/>
        </w:rPr>
        <w:annotationRef/>
      </w:r>
      <w:r>
        <w:t>What range?</w:t>
      </w:r>
    </w:p>
  </w:comment>
  <w:comment w:id="154" w:author="shanggao0605@gmail.com" w:date="2019-12-16T09:44:00Z" w:initials="s">
    <w:p w14:paraId="14E1270D" w14:textId="6C9BCC4A" w:rsidR="00763FDF" w:rsidRDefault="00763FDF">
      <w:pPr>
        <w:pStyle w:val="CommentText"/>
      </w:pPr>
      <w:r>
        <w:rPr>
          <w:rStyle w:val="CommentReference"/>
        </w:rPr>
        <w:annotationRef/>
      </w:r>
      <w:r>
        <w:t>Over 10 by 10 km 2?</w:t>
      </w:r>
    </w:p>
  </w:comment>
  <w:comment w:id="162" w:author="shanggao0605@gmail.com" w:date="2019-12-16T09:47:00Z" w:initials="s">
    <w:p w14:paraId="6F3C4B52" w14:textId="48B53BC8" w:rsidR="00763FDF" w:rsidRDefault="00763FDF">
      <w:pPr>
        <w:pStyle w:val="CommentText"/>
      </w:pPr>
      <w:r>
        <w:rPr>
          <w:rStyle w:val="CommentReference"/>
        </w:rPr>
        <w:annotationRef/>
      </w:r>
      <w:r>
        <w:t>reword</w:t>
      </w:r>
    </w:p>
  </w:comment>
  <w:comment w:id="168" w:author="shanggao0605@gmail.com" w:date="2019-12-16T09:48:00Z" w:initials="s">
    <w:p w14:paraId="006521B5" w14:textId="02994CAA" w:rsidR="00763FDF" w:rsidRDefault="00763FDF">
      <w:pPr>
        <w:pStyle w:val="CommentText"/>
      </w:pPr>
      <w:r>
        <w:rPr>
          <w:rStyle w:val="CommentReference"/>
        </w:rPr>
        <w:annotationRef/>
      </w:r>
      <w:r>
        <w:t>Needs Ref</w:t>
      </w:r>
    </w:p>
  </w:comment>
  <w:comment w:id="180" w:author="shanggao0605@gmail.com" w:date="2019-12-16T09:52:00Z" w:initials="s">
    <w:p w14:paraId="7E5A162E" w14:textId="128FC031" w:rsidR="00763FDF" w:rsidRDefault="00763FDF">
      <w:pPr>
        <w:pStyle w:val="CommentText"/>
      </w:pPr>
      <w:r>
        <w:rPr>
          <w:rStyle w:val="CommentReference"/>
        </w:rPr>
        <w:annotationRef/>
      </w:r>
      <w:r>
        <w:t>What difference?</w:t>
      </w:r>
    </w:p>
  </w:comment>
  <w:comment w:id="197" w:author="shanggao0605@gmail.com" w:date="2019-12-16T09:58:00Z" w:initials="s">
    <w:p w14:paraId="746BD08B" w14:textId="520C7E54" w:rsidR="00763FDF" w:rsidRDefault="00763FDF">
      <w:pPr>
        <w:pStyle w:val="CommentText"/>
      </w:pPr>
      <w:r>
        <w:rPr>
          <w:rStyle w:val="CommentReference"/>
        </w:rPr>
        <w:annotationRef/>
      </w:r>
      <w:r>
        <w:t>What metrics?</w:t>
      </w:r>
    </w:p>
  </w:comment>
  <w:comment w:id="205" w:author="shanggao0605@gmail.com" w:date="2019-12-16T10:00:00Z" w:initials="s">
    <w:p w14:paraId="70E81D8A" w14:textId="489C768C" w:rsidR="00763FDF" w:rsidRDefault="00763FDF">
      <w:pPr>
        <w:pStyle w:val="CommentText"/>
      </w:pPr>
      <w:r>
        <w:rPr>
          <w:rStyle w:val="CommentReference"/>
        </w:rPr>
        <w:annotationRef/>
      </w:r>
      <w:r>
        <w:t>???</w:t>
      </w:r>
    </w:p>
  </w:comment>
  <w:comment w:id="207" w:author="shanggao0605@gmail.com" w:date="2019-12-16T10:02:00Z" w:initials="s">
    <w:p w14:paraId="2FC031FC" w14:textId="226AB48A" w:rsidR="00763FDF" w:rsidRDefault="00763FDF">
      <w:pPr>
        <w:pStyle w:val="CommentText"/>
      </w:pPr>
      <w:r>
        <w:rPr>
          <w:rStyle w:val="CommentReference"/>
        </w:rPr>
        <w:annotationRef/>
      </w:r>
      <w:r>
        <w:t>Did you find this? Point out the proof.</w:t>
      </w:r>
    </w:p>
  </w:comment>
  <w:comment w:id="218" w:author="shanggao0605@gmail.com" w:date="2019-12-16T10:05:00Z" w:initials="s">
    <w:p w14:paraId="565F7048" w14:textId="4C923A76" w:rsidR="00763FDF" w:rsidRDefault="00763FDF">
      <w:pPr>
        <w:pStyle w:val="CommentText"/>
      </w:pPr>
      <w:r>
        <w:rPr>
          <w:rStyle w:val="CommentReference"/>
        </w:rPr>
        <w:annotationRef/>
      </w:r>
      <w:r>
        <w:t>Then why is this mentioned in Layer 3?</w:t>
      </w:r>
    </w:p>
  </w:comment>
  <w:comment w:id="219" w:author="shanggao0605@gmail.com" w:date="2019-12-16T10:06:00Z" w:initials="s">
    <w:p w14:paraId="28F81EF9" w14:textId="1DBC6147" w:rsidR="00763FDF" w:rsidRDefault="00763FDF">
      <w:pPr>
        <w:pStyle w:val="CommentText"/>
      </w:pPr>
      <w:r>
        <w:rPr>
          <w:rStyle w:val="CommentReference"/>
        </w:rPr>
        <w:annotationRef/>
      </w:r>
      <w:r>
        <w:t xml:space="preserve">What this first order here </w:t>
      </w:r>
      <w:proofErr w:type="gramStart"/>
      <w:r>
        <w:t>mean</w:t>
      </w:r>
      <w:proofErr w:type="gramEnd"/>
      <w:r>
        <w:t>?</w:t>
      </w:r>
    </w:p>
  </w:comment>
  <w:comment w:id="222" w:author="shanggao0605@gmail.com" w:date="2019-12-16T10:07:00Z" w:initials="s">
    <w:p w14:paraId="2BE2F5BF" w14:textId="1EF9C828" w:rsidR="00763FDF" w:rsidRDefault="00763FDF">
      <w:pPr>
        <w:pStyle w:val="CommentText"/>
      </w:pPr>
      <w:r>
        <w:rPr>
          <w:rStyle w:val="CommentReference"/>
        </w:rPr>
        <w:annotationRef/>
      </w:r>
      <w:r>
        <w:t>reword</w:t>
      </w:r>
    </w:p>
  </w:comment>
  <w:comment w:id="225" w:author="shanggao0605@gmail.com" w:date="2019-12-16T10:09:00Z" w:initials="s">
    <w:p w14:paraId="110106E6" w14:textId="0E4FC8A8" w:rsidR="00763FDF" w:rsidRDefault="00763FDF">
      <w:pPr>
        <w:pStyle w:val="CommentText"/>
      </w:pPr>
      <w:r>
        <w:rPr>
          <w:rStyle w:val="CommentReference"/>
        </w:rPr>
        <w:annotationRef/>
      </w:r>
      <w:r>
        <w:t xml:space="preserve">This </w:t>
      </w:r>
      <w:proofErr w:type="gramStart"/>
      <w:r>
        <w:t>is  a</w:t>
      </w:r>
      <w:proofErr w:type="gramEnd"/>
      <w:r>
        <w:t xml:space="preserve"> big statement. Soften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3FE83" w15:done="0"/>
  <w15:commentEx w15:paraId="3B4ED834" w15:done="0"/>
  <w15:commentEx w15:paraId="41306813" w15:done="0"/>
  <w15:commentEx w15:paraId="5B2521EB" w15:done="0"/>
  <w15:commentEx w15:paraId="1655723F" w15:done="0"/>
  <w15:commentEx w15:paraId="3D87811B" w15:done="0"/>
  <w15:commentEx w15:paraId="22FFE550" w15:done="0"/>
  <w15:commentEx w15:paraId="1F0143B8" w15:done="0"/>
  <w15:commentEx w15:paraId="120567BE" w15:done="0"/>
  <w15:commentEx w15:paraId="04052443" w15:done="0"/>
  <w15:commentEx w15:paraId="475C5654" w15:done="0"/>
  <w15:commentEx w15:paraId="0861EFDA" w15:done="0"/>
  <w15:commentEx w15:paraId="20E357AC" w15:done="0"/>
  <w15:commentEx w15:paraId="0A74DBCE" w15:done="0"/>
  <w15:commentEx w15:paraId="3025521B" w15:done="0"/>
  <w15:commentEx w15:paraId="5BFC71BC" w15:done="0"/>
  <w15:commentEx w15:paraId="32DCE845" w15:done="0"/>
  <w15:commentEx w15:paraId="53A5DEDE" w15:done="0"/>
  <w15:commentEx w15:paraId="25313DA6" w15:done="0"/>
  <w15:commentEx w15:paraId="16DF0F90" w15:done="0"/>
  <w15:commentEx w15:paraId="14E1270D" w15:done="0"/>
  <w15:commentEx w15:paraId="6F3C4B52" w15:done="0"/>
  <w15:commentEx w15:paraId="006521B5" w15:done="0"/>
  <w15:commentEx w15:paraId="7E5A162E" w15:done="0"/>
  <w15:commentEx w15:paraId="746BD08B" w15:done="0"/>
  <w15:commentEx w15:paraId="70E81D8A" w15:done="0"/>
  <w15:commentEx w15:paraId="2FC031FC" w15:done="0"/>
  <w15:commentEx w15:paraId="565F7048" w15:done="0"/>
  <w15:commentEx w15:paraId="28F81EF9" w15:done="0"/>
  <w15:commentEx w15:paraId="2BE2F5BF" w15:done="0"/>
  <w15:commentEx w15:paraId="11010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3FE83" w16cid:durableId="2197B9EF"/>
  <w16cid:commentId w16cid:paraId="3B4ED834" w16cid:durableId="2197B9F0"/>
  <w16cid:commentId w16cid:paraId="41306813" w16cid:durableId="2197B9F1"/>
  <w16cid:commentId w16cid:paraId="5B2521EB" w16cid:durableId="2197B9F2"/>
  <w16cid:commentId w16cid:paraId="1655723F" w16cid:durableId="2197C22E"/>
  <w16cid:commentId w16cid:paraId="3D87811B" w16cid:durableId="2197C336"/>
  <w16cid:commentId w16cid:paraId="22FFE550" w16cid:durableId="2197C2FA"/>
  <w16cid:commentId w16cid:paraId="1F0143B8" w16cid:durableId="2198A3E3"/>
  <w16cid:commentId w16cid:paraId="120567BE" w16cid:durableId="2198A47E"/>
  <w16cid:commentId w16cid:paraId="04052443" w16cid:durableId="21A1CB0B"/>
  <w16cid:commentId w16cid:paraId="475C5654" w16cid:durableId="21A1CB99"/>
  <w16cid:commentId w16cid:paraId="0861EFDA" w16cid:durableId="21A1CC74"/>
  <w16cid:commentId w16cid:paraId="20E357AC" w16cid:durableId="21A1CCCF"/>
  <w16cid:commentId w16cid:paraId="0A74DBCE" w16cid:durableId="21A1CCFD"/>
  <w16cid:commentId w16cid:paraId="3025521B" w16cid:durableId="21A1CD6C"/>
  <w16cid:commentId w16cid:paraId="5BFC71BC" w16cid:durableId="21A1CDD8"/>
  <w16cid:commentId w16cid:paraId="32DCE845" w16cid:durableId="21A1CE15"/>
  <w16cid:commentId w16cid:paraId="53A5DEDE" w16cid:durableId="21A1CEC1"/>
  <w16cid:commentId w16cid:paraId="25313DA6" w16cid:durableId="21A1CF80"/>
  <w16cid:commentId w16cid:paraId="16DF0F90" w16cid:durableId="21A1CFF7"/>
  <w16cid:commentId w16cid:paraId="14E1270D" w16cid:durableId="21A1D07A"/>
  <w16cid:commentId w16cid:paraId="6F3C4B52" w16cid:durableId="21A1D12E"/>
  <w16cid:commentId w16cid:paraId="006521B5" w16cid:durableId="21A1D161"/>
  <w16cid:commentId w16cid:paraId="7E5A162E" w16cid:durableId="21A1D25B"/>
  <w16cid:commentId w16cid:paraId="746BD08B" w16cid:durableId="21A1D3C0"/>
  <w16cid:commentId w16cid:paraId="70E81D8A" w16cid:durableId="21A1D441"/>
  <w16cid:commentId w16cid:paraId="2FC031FC" w16cid:durableId="21A1D4B0"/>
  <w16cid:commentId w16cid:paraId="565F7048" w16cid:durableId="21A1D576"/>
  <w16cid:commentId w16cid:paraId="28F81EF9" w16cid:durableId="21A1D5AB"/>
  <w16cid:commentId w16cid:paraId="2BE2F5BF" w16cid:durableId="21A1D5EC"/>
  <w16cid:commentId w16cid:paraId="110106E6" w16cid:durableId="21A1D6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5A2B"/>
    <w:multiLevelType w:val="hybridMultilevel"/>
    <w:tmpl w:val="F5821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Jiaqi">
    <w15:presenceInfo w15:providerId="None" w15:userId="Zhang, Jiaqi"/>
  </w15:person>
  <w15:person w15:author="Gao, Shang">
    <w15:presenceInfo w15:providerId="None" w15:userId="Gao, Shang"/>
  </w15:person>
  <w15:person w15:author="shanggao0605@gmail.com">
    <w15:presenceInfo w15:providerId="Windows Live" w15:userId="db5d2f7109880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6F74"/>
    <w:rsid w:val="00000FFB"/>
    <w:rsid w:val="00014AD3"/>
    <w:rsid w:val="00035AE5"/>
    <w:rsid w:val="00040749"/>
    <w:rsid w:val="0004682F"/>
    <w:rsid w:val="00067ACE"/>
    <w:rsid w:val="000727B3"/>
    <w:rsid w:val="000831B5"/>
    <w:rsid w:val="000856DC"/>
    <w:rsid w:val="00087C5F"/>
    <w:rsid w:val="000A3CEA"/>
    <w:rsid w:val="000A646A"/>
    <w:rsid w:val="000B6EFA"/>
    <w:rsid w:val="000C7F2D"/>
    <w:rsid w:val="000D5222"/>
    <w:rsid w:val="000E1584"/>
    <w:rsid w:val="000E6A58"/>
    <w:rsid w:val="000F08F1"/>
    <w:rsid w:val="00101BC3"/>
    <w:rsid w:val="001124CC"/>
    <w:rsid w:val="00127F46"/>
    <w:rsid w:val="00137ABB"/>
    <w:rsid w:val="00143192"/>
    <w:rsid w:val="0014399C"/>
    <w:rsid w:val="00143DAF"/>
    <w:rsid w:val="001448D9"/>
    <w:rsid w:val="0014758E"/>
    <w:rsid w:val="00162969"/>
    <w:rsid w:val="00165EEA"/>
    <w:rsid w:val="00186CCE"/>
    <w:rsid w:val="00191908"/>
    <w:rsid w:val="00192A56"/>
    <w:rsid w:val="001B404E"/>
    <w:rsid w:val="001C3019"/>
    <w:rsid w:val="001D348B"/>
    <w:rsid w:val="001D6831"/>
    <w:rsid w:val="001E5C8D"/>
    <w:rsid w:val="001F4F27"/>
    <w:rsid w:val="00201D62"/>
    <w:rsid w:val="002313C0"/>
    <w:rsid w:val="00236FC0"/>
    <w:rsid w:val="002570AB"/>
    <w:rsid w:val="00264DFF"/>
    <w:rsid w:val="00275CC6"/>
    <w:rsid w:val="00277BCD"/>
    <w:rsid w:val="00277F7F"/>
    <w:rsid w:val="00290E20"/>
    <w:rsid w:val="00291024"/>
    <w:rsid w:val="00296D20"/>
    <w:rsid w:val="002A67B8"/>
    <w:rsid w:val="002B1CBD"/>
    <w:rsid w:val="002B541F"/>
    <w:rsid w:val="002C0442"/>
    <w:rsid w:val="002C548C"/>
    <w:rsid w:val="002D621E"/>
    <w:rsid w:val="002D6463"/>
    <w:rsid w:val="002D747C"/>
    <w:rsid w:val="00301E1E"/>
    <w:rsid w:val="00302F8E"/>
    <w:rsid w:val="0031216E"/>
    <w:rsid w:val="003210C7"/>
    <w:rsid w:val="003229CC"/>
    <w:rsid w:val="00327388"/>
    <w:rsid w:val="00327E5C"/>
    <w:rsid w:val="00333180"/>
    <w:rsid w:val="00343F00"/>
    <w:rsid w:val="00344671"/>
    <w:rsid w:val="00352624"/>
    <w:rsid w:val="00353E41"/>
    <w:rsid w:val="0036713E"/>
    <w:rsid w:val="003738EB"/>
    <w:rsid w:val="00374708"/>
    <w:rsid w:val="0039070B"/>
    <w:rsid w:val="0039422A"/>
    <w:rsid w:val="0039478A"/>
    <w:rsid w:val="00396F14"/>
    <w:rsid w:val="003A3271"/>
    <w:rsid w:val="003A4CE6"/>
    <w:rsid w:val="003A500F"/>
    <w:rsid w:val="003B6717"/>
    <w:rsid w:val="003B7A8C"/>
    <w:rsid w:val="003B7E74"/>
    <w:rsid w:val="003D1774"/>
    <w:rsid w:val="003D28A4"/>
    <w:rsid w:val="003D5C71"/>
    <w:rsid w:val="003F34E3"/>
    <w:rsid w:val="00401D22"/>
    <w:rsid w:val="00405B7D"/>
    <w:rsid w:val="0040748E"/>
    <w:rsid w:val="00411563"/>
    <w:rsid w:val="00415D45"/>
    <w:rsid w:val="004225DE"/>
    <w:rsid w:val="00437755"/>
    <w:rsid w:val="0045371C"/>
    <w:rsid w:val="004705E4"/>
    <w:rsid w:val="00474EEA"/>
    <w:rsid w:val="004803C4"/>
    <w:rsid w:val="004A1FDB"/>
    <w:rsid w:val="004A381D"/>
    <w:rsid w:val="004A400A"/>
    <w:rsid w:val="004A7EBB"/>
    <w:rsid w:val="004B6437"/>
    <w:rsid w:val="004C122D"/>
    <w:rsid w:val="004C2A5B"/>
    <w:rsid w:val="004C3ADB"/>
    <w:rsid w:val="004C69A3"/>
    <w:rsid w:val="00504328"/>
    <w:rsid w:val="0051183A"/>
    <w:rsid w:val="005214D5"/>
    <w:rsid w:val="0053225D"/>
    <w:rsid w:val="00553E47"/>
    <w:rsid w:val="00570C45"/>
    <w:rsid w:val="00585ACA"/>
    <w:rsid w:val="00585B70"/>
    <w:rsid w:val="005A19BF"/>
    <w:rsid w:val="005B4E34"/>
    <w:rsid w:val="005D436E"/>
    <w:rsid w:val="005E31DB"/>
    <w:rsid w:val="005F5952"/>
    <w:rsid w:val="005F5B9B"/>
    <w:rsid w:val="00603C10"/>
    <w:rsid w:val="006046AA"/>
    <w:rsid w:val="0063487E"/>
    <w:rsid w:val="00647754"/>
    <w:rsid w:val="00650A5B"/>
    <w:rsid w:val="00661A41"/>
    <w:rsid w:val="00663B91"/>
    <w:rsid w:val="00683D8B"/>
    <w:rsid w:val="00686201"/>
    <w:rsid w:val="006862C1"/>
    <w:rsid w:val="006908F6"/>
    <w:rsid w:val="006923A6"/>
    <w:rsid w:val="00695DD3"/>
    <w:rsid w:val="006A3C3D"/>
    <w:rsid w:val="006C3DEC"/>
    <w:rsid w:val="006E06EA"/>
    <w:rsid w:val="006E256A"/>
    <w:rsid w:val="006E3B71"/>
    <w:rsid w:val="007042D6"/>
    <w:rsid w:val="0071143B"/>
    <w:rsid w:val="00714555"/>
    <w:rsid w:val="00727D48"/>
    <w:rsid w:val="00763FDF"/>
    <w:rsid w:val="007653A4"/>
    <w:rsid w:val="00790FC2"/>
    <w:rsid w:val="007917BE"/>
    <w:rsid w:val="007A446C"/>
    <w:rsid w:val="007B04CB"/>
    <w:rsid w:val="007B1087"/>
    <w:rsid w:val="007B5AFB"/>
    <w:rsid w:val="007B6AE6"/>
    <w:rsid w:val="007B6EEB"/>
    <w:rsid w:val="007B7AC8"/>
    <w:rsid w:val="007D4374"/>
    <w:rsid w:val="007E0A35"/>
    <w:rsid w:val="007F57C0"/>
    <w:rsid w:val="00803876"/>
    <w:rsid w:val="0081122E"/>
    <w:rsid w:val="008257EB"/>
    <w:rsid w:val="00826B6D"/>
    <w:rsid w:val="00827795"/>
    <w:rsid w:val="00842B6A"/>
    <w:rsid w:val="008453CB"/>
    <w:rsid w:val="008476AD"/>
    <w:rsid w:val="00862ECE"/>
    <w:rsid w:val="0086666F"/>
    <w:rsid w:val="00871F27"/>
    <w:rsid w:val="00874E62"/>
    <w:rsid w:val="00880C80"/>
    <w:rsid w:val="00883B41"/>
    <w:rsid w:val="008907DB"/>
    <w:rsid w:val="008941A6"/>
    <w:rsid w:val="0089597F"/>
    <w:rsid w:val="00896685"/>
    <w:rsid w:val="008A3C95"/>
    <w:rsid w:val="008A5DEB"/>
    <w:rsid w:val="008B0BFA"/>
    <w:rsid w:val="008B68A1"/>
    <w:rsid w:val="008D5079"/>
    <w:rsid w:val="008D5168"/>
    <w:rsid w:val="008E443E"/>
    <w:rsid w:val="008F2069"/>
    <w:rsid w:val="008F6967"/>
    <w:rsid w:val="0091391C"/>
    <w:rsid w:val="00924590"/>
    <w:rsid w:val="00930064"/>
    <w:rsid w:val="0093188B"/>
    <w:rsid w:val="00945A37"/>
    <w:rsid w:val="00952FC7"/>
    <w:rsid w:val="00960002"/>
    <w:rsid w:val="00964D03"/>
    <w:rsid w:val="009816FB"/>
    <w:rsid w:val="009826B1"/>
    <w:rsid w:val="009A2018"/>
    <w:rsid w:val="009A338F"/>
    <w:rsid w:val="009B0D00"/>
    <w:rsid w:val="009D2575"/>
    <w:rsid w:val="009D3080"/>
    <w:rsid w:val="009D53E9"/>
    <w:rsid w:val="009E785B"/>
    <w:rsid w:val="009E7A60"/>
    <w:rsid w:val="009F0932"/>
    <w:rsid w:val="009F51F8"/>
    <w:rsid w:val="00A015C7"/>
    <w:rsid w:val="00A066CC"/>
    <w:rsid w:val="00A110D2"/>
    <w:rsid w:val="00A128EB"/>
    <w:rsid w:val="00A15FD9"/>
    <w:rsid w:val="00A2481E"/>
    <w:rsid w:val="00A30829"/>
    <w:rsid w:val="00A3754D"/>
    <w:rsid w:val="00A67025"/>
    <w:rsid w:val="00A71E28"/>
    <w:rsid w:val="00A7496C"/>
    <w:rsid w:val="00A85681"/>
    <w:rsid w:val="00A86F74"/>
    <w:rsid w:val="00A870DB"/>
    <w:rsid w:val="00AB528B"/>
    <w:rsid w:val="00B02645"/>
    <w:rsid w:val="00B03BC5"/>
    <w:rsid w:val="00B156B0"/>
    <w:rsid w:val="00B23E3A"/>
    <w:rsid w:val="00B419C5"/>
    <w:rsid w:val="00B73C54"/>
    <w:rsid w:val="00B74651"/>
    <w:rsid w:val="00B90816"/>
    <w:rsid w:val="00B912D0"/>
    <w:rsid w:val="00B91FD8"/>
    <w:rsid w:val="00BB0647"/>
    <w:rsid w:val="00BC0F41"/>
    <w:rsid w:val="00BC5C18"/>
    <w:rsid w:val="00BD7F6F"/>
    <w:rsid w:val="00BE3FB0"/>
    <w:rsid w:val="00BF4C0F"/>
    <w:rsid w:val="00C01651"/>
    <w:rsid w:val="00C023AE"/>
    <w:rsid w:val="00C12839"/>
    <w:rsid w:val="00C16275"/>
    <w:rsid w:val="00C22125"/>
    <w:rsid w:val="00C4434F"/>
    <w:rsid w:val="00C53618"/>
    <w:rsid w:val="00C603C3"/>
    <w:rsid w:val="00C65DFB"/>
    <w:rsid w:val="00C7280F"/>
    <w:rsid w:val="00C72F87"/>
    <w:rsid w:val="00C73A05"/>
    <w:rsid w:val="00C73CC6"/>
    <w:rsid w:val="00C74B9E"/>
    <w:rsid w:val="00C74D86"/>
    <w:rsid w:val="00C76B03"/>
    <w:rsid w:val="00C77E1B"/>
    <w:rsid w:val="00C81099"/>
    <w:rsid w:val="00C83540"/>
    <w:rsid w:val="00C851D9"/>
    <w:rsid w:val="00C87D6D"/>
    <w:rsid w:val="00C92558"/>
    <w:rsid w:val="00C939BA"/>
    <w:rsid w:val="00C957F4"/>
    <w:rsid w:val="00CA3BC0"/>
    <w:rsid w:val="00CA3D6B"/>
    <w:rsid w:val="00CA702C"/>
    <w:rsid w:val="00CA73A7"/>
    <w:rsid w:val="00CC14FD"/>
    <w:rsid w:val="00CC3D9D"/>
    <w:rsid w:val="00CC47EA"/>
    <w:rsid w:val="00CC5C91"/>
    <w:rsid w:val="00CC6C62"/>
    <w:rsid w:val="00CC7A4E"/>
    <w:rsid w:val="00CD1F50"/>
    <w:rsid w:val="00CD4168"/>
    <w:rsid w:val="00CD54E0"/>
    <w:rsid w:val="00CD6A45"/>
    <w:rsid w:val="00CE6423"/>
    <w:rsid w:val="00CE7142"/>
    <w:rsid w:val="00CE7889"/>
    <w:rsid w:val="00CF2FA7"/>
    <w:rsid w:val="00CF6BBC"/>
    <w:rsid w:val="00D00342"/>
    <w:rsid w:val="00D06C8A"/>
    <w:rsid w:val="00D2570D"/>
    <w:rsid w:val="00D43CA5"/>
    <w:rsid w:val="00D469E2"/>
    <w:rsid w:val="00D4772D"/>
    <w:rsid w:val="00D5252D"/>
    <w:rsid w:val="00D5656B"/>
    <w:rsid w:val="00D7132B"/>
    <w:rsid w:val="00D746A2"/>
    <w:rsid w:val="00D8391E"/>
    <w:rsid w:val="00D970B6"/>
    <w:rsid w:val="00DA45DB"/>
    <w:rsid w:val="00DB660C"/>
    <w:rsid w:val="00DD4E12"/>
    <w:rsid w:val="00DD4F17"/>
    <w:rsid w:val="00DD62F1"/>
    <w:rsid w:val="00DE0BFD"/>
    <w:rsid w:val="00DE4EC9"/>
    <w:rsid w:val="00E01CE2"/>
    <w:rsid w:val="00E0583A"/>
    <w:rsid w:val="00E13920"/>
    <w:rsid w:val="00E23BF8"/>
    <w:rsid w:val="00E24C2C"/>
    <w:rsid w:val="00E27801"/>
    <w:rsid w:val="00E60D44"/>
    <w:rsid w:val="00E74DCC"/>
    <w:rsid w:val="00E861C6"/>
    <w:rsid w:val="00E95E33"/>
    <w:rsid w:val="00EB0BE6"/>
    <w:rsid w:val="00EB307A"/>
    <w:rsid w:val="00EB38B3"/>
    <w:rsid w:val="00EB77AB"/>
    <w:rsid w:val="00EC27A0"/>
    <w:rsid w:val="00EC5E5C"/>
    <w:rsid w:val="00ED6231"/>
    <w:rsid w:val="00EE4D1F"/>
    <w:rsid w:val="00EE7B42"/>
    <w:rsid w:val="00F06DB6"/>
    <w:rsid w:val="00F11792"/>
    <w:rsid w:val="00F26A0A"/>
    <w:rsid w:val="00F27F01"/>
    <w:rsid w:val="00F50896"/>
    <w:rsid w:val="00F554CF"/>
    <w:rsid w:val="00F57909"/>
    <w:rsid w:val="00F611FA"/>
    <w:rsid w:val="00F633B0"/>
    <w:rsid w:val="00F633FC"/>
    <w:rsid w:val="00F727EF"/>
    <w:rsid w:val="00F81C62"/>
    <w:rsid w:val="00F82DA5"/>
    <w:rsid w:val="00F92A80"/>
    <w:rsid w:val="00F9504A"/>
    <w:rsid w:val="00F95AA9"/>
    <w:rsid w:val="00FB0C08"/>
    <w:rsid w:val="00FC17C2"/>
    <w:rsid w:val="00FC59B1"/>
    <w:rsid w:val="00FE5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9FE6"/>
  <w15:chartTrackingRefBased/>
  <w15:docId w15:val="{424EB832-15E4-4CA0-8B54-8AF99E72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F74"/>
  </w:style>
  <w:style w:type="paragraph" w:styleId="Heading1">
    <w:name w:val="heading 1"/>
    <w:aliases w:val="title"/>
    <w:basedOn w:val="Normal"/>
    <w:next w:val="Normal"/>
    <w:link w:val="Heading1Char"/>
    <w:qFormat/>
    <w:rsid w:val="00A86F7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86F74"/>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A86F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6F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A86F7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86F74"/>
    <w:rPr>
      <w:rFonts w:eastAsiaTheme="majorEastAsia" w:cstheme="majorBidi"/>
      <w:b/>
      <w:color w:val="000000" w:themeColor="text1"/>
      <w:sz w:val="26"/>
      <w:szCs w:val="26"/>
    </w:rPr>
  </w:style>
  <w:style w:type="character" w:customStyle="1" w:styleId="Heading3Char">
    <w:name w:val="Heading 3 Char"/>
    <w:aliases w:val="Shang Heading 2 Char"/>
    <w:basedOn w:val="DefaultParagraphFont"/>
    <w:link w:val="Heading3"/>
    <w:uiPriority w:val="9"/>
    <w:rsid w:val="00A86F7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6F74"/>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A86F74"/>
  </w:style>
  <w:style w:type="paragraph" w:styleId="Title">
    <w:name w:val="Title"/>
    <w:basedOn w:val="Normal"/>
    <w:next w:val="Normal"/>
    <w:link w:val="TitleChar"/>
    <w:uiPriority w:val="10"/>
    <w:qFormat/>
    <w:rsid w:val="00A86F74"/>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86F74"/>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A86F7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86F74"/>
    <w:rPr>
      <w:rFonts w:ascii="Calibri" w:hAnsi="Calibri" w:cs="Calibri"/>
    </w:rPr>
  </w:style>
  <w:style w:type="paragraph" w:customStyle="1" w:styleId="EndNoteBibliography">
    <w:name w:val="EndNote Bibliography"/>
    <w:basedOn w:val="Normal"/>
    <w:link w:val="EndNoteBibliographyChar"/>
    <w:rsid w:val="00A86F74"/>
    <w:rPr>
      <w:rFonts w:ascii="Calibri" w:hAnsi="Calibri" w:cs="Calibri"/>
    </w:rPr>
  </w:style>
  <w:style w:type="character" w:customStyle="1" w:styleId="EndNoteBibliographyChar">
    <w:name w:val="EndNote Bibliography Char"/>
    <w:basedOn w:val="DefaultParagraphFont"/>
    <w:link w:val="EndNoteBibliography"/>
    <w:rsid w:val="00A86F74"/>
    <w:rPr>
      <w:rFonts w:ascii="Calibri" w:hAnsi="Calibri" w:cs="Calibri"/>
    </w:rPr>
  </w:style>
  <w:style w:type="paragraph" w:styleId="Subtitle">
    <w:name w:val="Subtitle"/>
    <w:aliases w:val="Reference"/>
    <w:basedOn w:val="Normal"/>
    <w:next w:val="Title"/>
    <w:link w:val="SubtitleChar"/>
    <w:uiPriority w:val="11"/>
    <w:qFormat/>
    <w:rsid w:val="00A86F74"/>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A86F74"/>
    <w:rPr>
      <w:rFonts w:ascii="Times New Roman" w:hAnsi="Times New Roman"/>
      <w:color w:val="5A5A5A" w:themeColor="text1" w:themeTint="A5"/>
      <w:spacing w:val="15"/>
      <w:szCs w:val="22"/>
    </w:rPr>
  </w:style>
  <w:style w:type="table" w:styleId="TableGrid">
    <w:name w:val="Table Grid"/>
    <w:basedOn w:val="TableNormal"/>
    <w:uiPriority w:val="39"/>
    <w:rsid w:val="00A86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F74"/>
    <w:rPr>
      <w:color w:val="0563C1" w:themeColor="hyperlink"/>
      <w:u w:val="single"/>
    </w:rPr>
  </w:style>
  <w:style w:type="character" w:customStyle="1" w:styleId="UnresolvedMention1">
    <w:name w:val="Unresolved Mention1"/>
    <w:basedOn w:val="DefaultParagraphFont"/>
    <w:uiPriority w:val="99"/>
    <w:semiHidden/>
    <w:unhideWhenUsed/>
    <w:rsid w:val="00A86F74"/>
    <w:rPr>
      <w:color w:val="605E5C"/>
      <w:shd w:val="clear" w:color="auto" w:fill="E1DFDD"/>
    </w:rPr>
  </w:style>
  <w:style w:type="character" w:customStyle="1" w:styleId="medium-gray">
    <w:name w:val="medium-gray"/>
    <w:basedOn w:val="DefaultParagraphFont"/>
    <w:rsid w:val="00A86F74"/>
  </w:style>
  <w:style w:type="character" w:styleId="Emphasis">
    <w:name w:val="Emphasis"/>
    <w:basedOn w:val="DefaultParagraphFont"/>
    <w:uiPriority w:val="20"/>
    <w:qFormat/>
    <w:rsid w:val="00A86F74"/>
    <w:rPr>
      <w:i/>
      <w:iCs/>
    </w:rPr>
  </w:style>
  <w:style w:type="character" w:styleId="PlaceholderText">
    <w:name w:val="Placeholder Text"/>
    <w:basedOn w:val="DefaultParagraphFont"/>
    <w:uiPriority w:val="99"/>
    <w:semiHidden/>
    <w:rsid w:val="00A86F74"/>
    <w:rPr>
      <w:color w:val="808080"/>
    </w:rPr>
  </w:style>
  <w:style w:type="paragraph" w:styleId="ListParagraph">
    <w:name w:val="List Paragraph"/>
    <w:basedOn w:val="Normal"/>
    <w:uiPriority w:val="34"/>
    <w:qFormat/>
    <w:rsid w:val="00A86F74"/>
    <w:pPr>
      <w:ind w:left="720"/>
      <w:contextualSpacing/>
    </w:pPr>
  </w:style>
  <w:style w:type="character" w:styleId="FollowedHyperlink">
    <w:name w:val="FollowedHyperlink"/>
    <w:basedOn w:val="DefaultParagraphFont"/>
    <w:uiPriority w:val="99"/>
    <w:semiHidden/>
    <w:unhideWhenUsed/>
    <w:rsid w:val="00A86F74"/>
    <w:rPr>
      <w:color w:val="954F72" w:themeColor="followedHyperlink"/>
      <w:u w:val="single"/>
    </w:rPr>
  </w:style>
  <w:style w:type="paragraph" w:styleId="BalloonText">
    <w:name w:val="Balloon Text"/>
    <w:basedOn w:val="Normal"/>
    <w:link w:val="BalloonTextChar"/>
    <w:uiPriority w:val="99"/>
    <w:semiHidden/>
    <w:unhideWhenUsed/>
    <w:rsid w:val="00A86F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F7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7ABB"/>
    <w:rPr>
      <w:sz w:val="18"/>
      <w:szCs w:val="18"/>
    </w:rPr>
  </w:style>
  <w:style w:type="paragraph" w:styleId="CommentText">
    <w:name w:val="annotation text"/>
    <w:basedOn w:val="Normal"/>
    <w:link w:val="CommentTextChar"/>
    <w:uiPriority w:val="99"/>
    <w:semiHidden/>
    <w:unhideWhenUsed/>
    <w:rsid w:val="00137ABB"/>
  </w:style>
  <w:style w:type="character" w:customStyle="1" w:styleId="CommentTextChar">
    <w:name w:val="Comment Text Char"/>
    <w:basedOn w:val="DefaultParagraphFont"/>
    <w:link w:val="CommentText"/>
    <w:uiPriority w:val="99"/>
    <w:semiHidden/>
    <w:rsid w:val="00137ABB"/>
  </w:style>
  <w:style w:type="paragraph" w:styleId="CommentSubject">
    <w:name w:val="annotation subject"/>
    <w:basedOn w:val="CommentText"/>
    <w:next w:val="CommentText"/>
    <w:link w:val="CommentSubjectChar"/>
    <w:uiPriority w:val="99"/>
    <w:semiHidden/>
    <w:unhideWhenUsed/>
    <w:rsid w:val="00137ABB"/>
    <w:rPr>
      <w:b/>
      <w:bCs/>
      <w:sz w:val="20"/>
      <w:szCs w:val="20"/>
    </w:rPr>
  </w:style>
  <w:style w:type="character" w:customStyle="1" w:styleId="CommentSubjectChar">
    <w:name w:val="Comment Subject Char"/>
    <w:basedOn w:val="CommentTextChar"/>
    <w:link w:val="CommentSubject"/>
    <w:uiPriority w:val="99"/>
    <w:semiHidden/>
    <w:rsid w:val="00137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261">
      <w:bodyDiv w:val="1"/>
      <w:marLeft w:val="0"/>
      <w:marRight w:val="0"/>
      <w:marTop w:val="0"/>
      <w:marBottom w:val="0"/>
      <w:divBdr>
        <w:top w:val="none" w:sz="0" w:space="0" w:color="auto"/>
        <w:left w:val="none" w:sz="0" w:space="0" w:color="auto"/>
        <w:bottom w:val="none" w:sz="0" w:space="0" w:color="auto"/>
        <w:right w:val="none" w:sz="0" w:space="0" w:color="auto"/>
      </w:divBdr>
    </w:div>
    <w:div w:id="75171084">
      <w:bodyDiv w:val="1"/>
      <w:marLeft w:val="0"/>
      <w:marRight w:val="0"/>
      <w:marTop w:val="0"/>
      <w:marBottom w:val="0"/>
      <w:divBdr>
        <w:top w:val="none" w:sz="0" w:space="0" w:color="auto"/>
        <w:left w:val="none" w:sz="0" w:space="0" w:color="auto"/>
        <w:bottom w:val="none" w:sz="0" w:space="0" w:color="auto"/>
        <w:right w:val="none" w:sz="0" w:space="0" w:color="auto"/>
      </w:divBdr>
    </w:div>
    <w:div w:id="253125937">
      <w:bodyDiv w:val="1"/>
      <w:marLeft w:val="0"/>
      <w:marRight w:val="0"/>
      <w:marTop w:val="0"/>
      <w:marBottom w:val="0"/>
      <w:divBdr>
        <w:top w:val="none" w:sz="0" w:space="0" w:color="auto"/>
        <w:left w:val="none" w:sz="0" w:space="0" w:color="auto"/>
        <w:bottom w:val="none" w:sz="0" w:space="0" w:color="auto"/>
        <w:right w:val="none" w:sz="0" w:space="0" w:color="auto"/>
      </w:divBdr>
    </w:div>
    <w:div w:id="303002409">
      <w:bodyDiv w:val="1"/>
      <w:marLeft w:val="0"/>
      <w:marRight w:val="0"/>
      <w:marTop w:val="0"/>
      <w:marBottom w:val="0"/>
      <w:divBdr>
        <w:top w:val="none" w:sz="0" w:space="0" w:color="auto"/>
        <w:left w:val="none" w:sz="0" w:space="0" w:color="auto"/>
        <w:bottom w:val="none" w:sz="0" w:space="0" w:color="auto"/>
        <w:right w:val="none" w:sz="0" w:space="0" w:color="auto"/>
      </w:divBdr>
    </w:div>
    <w:div w:id="347100607">
      <w:bodyDiv w:val="1"/>
      <w:marLeft w:val="0"/>
      <w:marRight w:val="0"/>
      <w:marTop w:val="0"/>
      <w:marBottom w:val="0"/>
      <w:divBdr>
        <w:top w:val="none" w:sz="0" w:space="0" w:color="auto"/>
        <w:left w:val="none" w:sz="0" w:space="0" w:color="auto"/>
        <w:bottom w:val="none" w:sz="0" w:space="0" w:color="auto"/>
        <w:right w:val="none" w:sz="0" w:space="0" w:color="auto"/>
      </w:divBdr>
    </w:div>
    <w:div w:id="417754524">
      <w:bodyDiv w:val="1"/>
      <w:marLeft w:val="0"/>
      <w:marRight w:val="0"/>
      <w:marTop w:val="0"/>
      <w:marBottom w:val="0"/>
      <w:divBdr>
        <w:top w:val="none" w:sz="0" w:space="0" w:color="auto"/>
        <w:left w:val="none" w:sz="0" w:space="0" w:color="auto"/>
        <w:bottom w:val="none" w:sz="0" w:space="0" w:color="auto"/>
        <w:right w:val="none" w:sz="0" w:space="0" w:color="auto"/>
      </w:divBdr>
    </w:div>
    <w:div w:id="520778190">
      <w:bodyDiv w:val="1"/>
      <w:marLeft w:val="0"/>
      <w:marRight w:val="0"/>
      <w:marTop w:val="0"/>
      <w:marBottom w:val="0"/>
      <w:divBdr>
        <w:top w:val="none" w:sz="0" w:space="0" w:color="auto"/>
        <w:left w:val="none" w:sz="0" w:space="0" w:color="auto"/>
        <w:bottom w:val="none" w:sz="0" w:space="0" w:color="auto"/>
        <w:right w:val="none" w:sz="0" w:space="0" w:color="auto"/>
      </w:divBdr>
    </w:div>
    <w:div w:id="818032638">
      <w:bodyDiv w:val="1"/>
      <w:marLeft w:val="0"/>
      <w:marRight w:val="0"/>
      <w:marTop w:val="0"/>
      <w:marBottom w:val="0"/>
      <w:divBdr>
        <w:top w:val="none" w:sz="0" w:space="0" w:color="auto"/>
        <w:left w:val="none" w:sz="0" w:space="0" w:color="auto"/>
        <w:bottom w:val="none" w:sz="0" w:space="0" w:color="auto"/>
        <w:right w:val="none" w:sz="0" w:space="0" w:color="auto"/>
      </w:divBdr>
    </w:div>
    <w:div w:id="982345569">
      <w:bodyDiv w:val="1"/>
      <w:marLeft w:val="0"/>
      <w:marRight w:val="0"/>
      <w:marTop w:val="0"/>
      <w:marBottom w:val="0"/>
      <w:divBdr>
        <w:top w:val="none" w:sz="0" w:space="0" w:color="auto"/>
        <w:left w:val="none" w:sz="0" w:space="0" w:color="auto"/>
        <w:bottom w:val="none" w:sz="0" w:space="0" w:color="auto"/>
        <w:right w:val="none" w:sz="0" w:space="0" w:color="auto"/>
      </w:divBdr>
    </w:div>
    <w:div w:id="1031102834">
      <w:bodyDiv w:val="1"/>
      <w:marLeft w:val="0"/>
      <w:marRight w:val="0"/>
      <w:marTop w:val="0"/>
      <w:marBottom w:val="0"/>
      <w:divBdr>
        <w:top w:val="none" w:sz="0" w:space="0" w:color="auto"/>
        <w:left w:val="none" w:sz="0" w:space="0" w:color="auto"/>
        <w:bottom w:val="none" w:sz="0" w:space="0" w:color="auto"/>
        <w:right w:val="none" w:sz="0" w:space="0" w:color="auto"/>
      </w:divBdr>
    </w:div>
    <w:div w:id="1263761467">
      <w:bodyDiv w:val="1"/>
      <w:marLeft w:val="0"/>
      <w:marRight w:val="0"/>
      <w:marTop w:val="0"/>
      <w:marBottom w:val="0"/>
      <w:divBdr>
        <w:top w:val="none" w:sz="0" w:space="0" w:color="auto"/>
        <w:left w:val="none" w:sz="0" w:space="0" w:color="auto"/>
        <w:bottom w:val="none" w:sz="0" w:space="0" w:color="auto"/>
        <w:right w:val="none" w:sz="0" w:space="0" w:color="auto"/>
      </w:divBdr>
    </w:div>
    <w:div w:id="1355575604">
      <w:bodyDiv w:val="1"/>
      <w:marLeft w:val="0"/>
      <w:marRight w:val="0"/>
      <w:marTop w:val="0"/>
      <w:marBottom w:val="0"/>
      <w:divBdr>
        <w:top w:val="none" w:sz="0" w:space="0" w:color="auto"/>
        <w:left w:val="none" w:sz="0" w:space="0" w:color="auto"/>
        <w:bottom w:val="none" w:sz="0" w:space="0" w:color="auto"/>
        <w:right w:val="none" w:sz="0" w:space="0" w:color="auto"/>
      </w:divBdr>
    </w:div>
    <w:div w:id="1427533524">
      <w:bodyDiv w:val="1"/>
      <w:marLeft w:val="0"/>
      <w:marRight w:val="0"/>
      <w:marTop w:val="0"/>
      <w:marBottom w:val="0"/>
      <w:divBdr>
        <w:top w:val="none" w:sz="0" w:space="0" w:color="auto"/>
        <w:left w:val="none" w:sz="0" w:space="0" w:color="auto"/>
        <w:bottom w:val="none" w:sz="0" w:space="0" w:color="auto"/>
        <w:right w:val="none" w:sz="0" w:space="0" w:color="auto"/>
      </w:divBdr>
    </w:div>
    <w:div w:id="1437215045">
      <w:bodyDiv w:val="1"/>
      <w:marLeft w:val="0"/>
      <w:marRight w:val="0"/>
      <w:marTop w:val="0"/>
      <w:marBottom w:val="0"/>
      <w:divBdr>
        <w:top w:val="none" w:sz="0" w:space="0" w:color="auto"/>
        <w:left w:val="none" w:sz="0" w:space="0" w:color="auto"/>
        <w:bottom w:val="none" w:sz="0" w:space="0" w:color="auto"/>
        <w:right w:val="none" w:sz="0" w:space="0" w:color="auto"/>
      </w:divBdr>
    </w:div>
    <w:div w:id="1888183235">
      <w:bodyDiv w:val="1"/>
      <w:marLeft w:val="0"/>
      <w:marRight w:val="0"/>
      <w:marTop w:val="0"/>
      <w:marBottom w:val="0"/>
      <w:divBdr>
        <w:top w:val="none" w:sz="0" w:space="0" w:color="auto"/>
        <w:left w:val="none" w:sz="0" w:space="0" w:color="auto"/>
        <w:bottom w:val="none" w:sz="0" w:space="0" w:color="auto"/>
        <w:right w:val="none" w:sz="0" w:space="0" w:color="auto"/>
      </w:divBdr>
    </w:div>
    <w:div w:id="2033142001">
      <w:bodyDiv w:val="1"/>
      <w:marLeft w:val="0"/>
      <w:marRight w:val="0"/>
      <w:marTop w:val="0"/>
      <w:marBottom w:val="0"/>
      <w:divBdr>
        <w:top w:val="none" w:sz="0" w:space="0" w:color="auto"/>
        <w:left w:val="none" w:sz="0" w:space="0" w:color="auto"/>
        <w:bottom w:val="none" w:sz="0" w:space="0" w:color="auto"/>
        <w:right w:val="none" w:sz="0" w:space="0" w:color="auto"/>
      </w:divBdr>
    </w:div>
    <w:div w:id="2043051602">
      <w:bodyDiv w:val="1"/>
      <w:marLeft w:val="0"/>
      <w:marRight w:val="0"/>
      <w:marTop w:val="0"/>
      <w:marBottom w:val="0"/>
      <w:divBdr>
        <w:top w:val="none" w:sz="0" w:space="0" w:color="auto"/>
        <w:left w:val="none" w:sz="0" w:space="0" w:color="auto"/>
        <w:bottom w:val="none" w:sz="0" w:space="0" w:color="auto"/>
        <w:right w:val="none" w:sz="0" w:space="0" w:color="auto"/>
      </w:divBdr>
    </w:div>
    <w:div w:id="20464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eol.ucar.edu/dataset/21.088" TargetMode="External"/><Relationship Id="rId4" Type="http://schemas.openxmlformats.org/officeDocument/2006/relationships/settings" Target="settings.xml"/><Relationship Id="rId9" Type="http://schemas.openxmlformats.org/officeDocument/2006/relationships/hyperlink" Target="https://doi.org/10.1175/2010JAS32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767D-A6EE-4C11-BAB9-02356727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5240</TotalTime>
  <Pages>22</Pages>
  <Words>7293</Words>
  <Characters>41572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shanggao0605@gmail.com</cp:lastModifiedBy>
  <cp:revision>4</cp:revision>
  <dcterms:created xsi:type="dcterms:W3CDTF">2019-12-03T22:58:00Z</dcterms:created>
  <dcterms:modified xsi:type="dcterms:W3CDTF">2019-12-16T20:14:00Z</dcterms:modified>
</cp:coreProperties>
</file>