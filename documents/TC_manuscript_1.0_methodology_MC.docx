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DD95B9" w14:textId="562BAE3C" w:rsidR="00C2273B" w:rsidRPr="00040499" w:rsidRDefault="00355E32" w:rsidP="00CA5EE0">
      <w:pPr>
        <w:pStyle w:val="Heading1"/>
        <w:spacing w:before="120" w:after="120" w:line="360" w:lineRule="auto"/>
        <w:jc w:val="center"/>
        <w:rPr>
          <w:b/>
          <w:bCs/>
          <w:lang w:val="en-US"/>
        </w:rPr>
      </w:pPr>
      <w:r w:rsidRPr="00040499">
        <w:rPr>
          <w:b/>
          <w:bCs/>
          <w:lang w:val="en-US"/>
        </w:rPr>
        <w:t>Cross-evaluat</w:t>
      </w:r>
      <w:r w:rsidR="001D28CA">
        <w:rPr>
          <w:b/>
          <w:bCs/>
          <w:lang w:val="en-US"/>
        </w:rPr>
        <w:t xml:space="preserve">ion of Uncertainties </w:t>
      </w:r>
      <w:r w:rsidR="007B4785" w:rsidRPr="00040499">
        <w:rPr>
          <w:b/>
          <w:bCs/>
          <w:lang w:val="en-US"/>
        </w:rPr>
        <w:t>in</w:t>
      </w:r>
      <w:r w:rsidR="00E528BC">
        <w:rPr>
          <w:b/>
          <w:bCs/>
          <w:lang w:val="en-US"/>
        </w:rPr>
        <w:t xml:space="preserve"> </w:t>
      </w:r>
      <w:r w:rsidR="00D570BB">
        <w:rPr>
          <w:b/>
          <w:bCs/>
          <w:lang w:val="en-US"/>
        </w:rPr>
        <w:t xml:space="preserve">Extreme </w:t>
      </w:r>
      <w:r w:rsidR="001D28CA">
        <w:rPr>
          <w:b/>
          <w:bCs/>
          <w:lang w:val="en-US"/>
        </w:rPr>
        <w:t xml:space="preserve">Precipitation </w:t>
      </w:r>
      <w:r w:rsidR="00D570BB">
        <w:rPr>
          <w:b/>
          <w:bCs/>
          <w:lang w:val="en-US"/>
        </w:rPr>
        <w:t xml:space="preserve">Events </w:t>
      </w:r>
      <w:r w:rsidRPr="00040499">
        <w:rPr>
          <w:b/>
          <w:bCs/>
          <w:lang w:val="en-US"/>
        </w:rPr>
        <w:t>using</w:t>
      </w:r>
      <w:r w:rsidR="00E528BC">
        <w:rPr>
          <w:b/>
          <w:bCs/>
          <w:lang w:val="en-US"/>
        </w:rPr>
        <w:t xml:space="preserve"> Multiplicative</w:t>
      </w:r>
      <w:r w:rsidRPr="00040499">
        <w:rPr>
          <w:b/>
          <w:bCs/>
          <w:lang w:val="en-US"/>
        </w:rPr>
        <w:t xml:space="preserve"> Triple Collocation</w:t>
      </w:r>
    </w:p>
    <w:p w14:paraId="552343C1" w14:textId="63EF296A" w:rsidR="00355E32" w:rsidRDefault="00C2273B" w:rsidP="00CA5EE0">
      <w:pPr>
        <w:pStyle w:val="Heading2"/>
        <w:spacing w:line="360" w:lineRule="auto"/>
      </w:pPr>
      <w:r w:rsidRPr="00C2273B">
        <w:t>ABSTRACT</w:t>
      </w:r>
    </w:p>
    <w:p w14:paraId="6E789619" w14:textId="22CD554A" w:rsidR="007F73BB" w:rsidRPr="002F2672" w:rsidRDefault="00C2273B" w:rsidP="002F2672">
      <w:pPr>
        <w:pStyle w:val="Heading2"/>
        <w:spacing w:line="360" w:lineRule="auto"/>
      </w:pPr>
      <w:r>
        <w:t>INTRODUCTION</w:t>
      </w:r>
    </w:p>
    <w:p w14:paraId="3CE0CA07" w14:textId="3EA77BA2" w:rsidR="007F73BB" w:rsidRPr="00650397" w:rsidRDefault="007C6036" w:rsidP="00650397">
      <w:pPr>
        <w:spacing w:before="120" w:after="120" w:line="360" w:lineRule="auto"/>
        <w:rPr>
          <w:lang w:val="en-US"/>
        </w:rPr>
      </w:pPr>
      <w:r>
        <w:t>Extreme rainfall events associated with flash flood</w:t>
      </w:r>
      <w:r w:rsidR="002F2672">
        <w:t xml:space="preserve"> and</w:t>
      </w:r>
      <w:r>
        <w:t xml:space="preserve"> landslide</w:t>
      </w:r>
      <w:r w:rsidR="00114E84">
        <w:t>s</w:t>
      </w:r>
      <w:r>
        <w:t xml:space="preserve"> </w:t>
      </w:r>
      <w:ins w:id="0" w:author="Mengye Chen" w:date="2019-12-02T15:23:00Z">
        <w:r w:rsidR="00C0447E">
          <w:t>lead to</w:t>
        </w:r>
      </w:ins>
      <w:del w:id="1" w:author="Mengye Chen" w:date="2019-12-02T15:23:00Z">
        <w:r w:rsidDel="00C0447E">
          <w:delText>are resulting</w:delText>
        </w:r>
      </w:del>
      <w:r>
        <w:t xml:space="preserve"> </w:t>
      </w:r>
      <w:del w:id="2" w:author="Mengye Chen" w:date="2019-12-02T15:23:00Z">
        <w:r w:rsidDel="00C0447E">
          <w:delText>in</w:delText>
        </w:r>
      </w:del>
      <w:r>
        <w:t xml:space="preserve"> tremendous damages including properties, </w:t>
      </w:r>
      <w:r w:rsidR="00563E40" w:rsidRPr="00563E40">
        <w:rPr>
          <w:lang w:val="en-US"/>
        </w:rPr>
        <w:t>fatalities</w:t>
      </w:r>
      <w:ins w:id="3" w:author="Mengye Chen" w:date="2019-12-02T15:23:00Z">
        <w:r w:rsidR="00C0447E">
          <w:rPr>
            <w:lang w:val="en-US"/>
          </w:rPr>
          <w:t>,</w:t>
        </w:r>
      </w:ins>
      <w:r w:rsidR="00563E40">
        <w:rPr>
          <w:lang w:val="en-US"/>
        </w:rPr>
        <w:t xml:space="preserve"> </w:t>
      </w:r>
      <w:r>
        <w:rPr>
          <w:lang w:val="en-US"/>
        </w:rPr>
        <w:t xml:space="preserve">etc. </w:t>
      </w:r>
      <w:r w:rsidR="007F73BB">
        <w:rPr>
          <w:lang w:val="en-US"/>
        </w:rPr>
        <w:t xml:space="preserve">According to </w:t>
      </w:r>
      <w:r w:rsidR="00F30405">
        <w:rPr>
          <w:lang w:val="en-US"/>
        </w:rPr>
        <w:fldChar w:fldCharType="begin"/>
      </w:r>
      <w:r w:rsidR="00F04B95">
        <w:rPr>
          <w:lang w:val="en-US"/>
        </w:rPr>
        <w:instrText xml:space="preserve"> ADDIN EN.CITE &lt;EndNote&gt;&lt;Cite&gt;&lt;Author&gt;Mazzoglio&lt;/Author&gt;&lt;Year&gt;2019&lt;/Year&gt;&lt;RecNum&gt;32&lt;/RecNum&gt;&lt;DisplayText&gt;(Mazzoglio, Laio et al. 2019)&lt;/DisplayText&gt;&lt;record&gt;&lt;rec-number&gt;32&lt;/rec-number&gt;&lt;foreign-keys&gt;&lt;key app="EN" db-id="az2w0t9aqvxw93exzxz5axddapeppazvxrpx" timestamp="1570727523" guid="691d3097-af09-4ecc-aae4-e2325d60ebdd"&gt;32&lt;/key&gt;&lt;/foreign-keys&gt;&lt;ref-type name="Journal Article"&gt;17&lt;/ref-type&gt;&lt;contributors&gt;&lt;authors&gt;&lt;author&gt;Mazzoglio, Paola&lt;/author&gt;&lt;author&gt;Laio, Francesco&lt;/author&gt;&lt;author&gt;Balbo, Simone&lt;/author&gt;&lt;author&gt;Boccardo, Piero&lt;/author&gt;&lt;author&gt;Disabato, Franca&lt;/author&gt;&lt;/authors&gt;&lt;/contributors&gt;&lt;titles&gt;&lt;title&gt;Improving an Extreme Rainfall Detection System with GPM IMERG data&lt;/title&gt;&lt;secondary-title&gt;Remote Sensing&lt;/secondary-title&gt;&lt;/titles&gt;&lt;periodical&gt;&lt;full-title&gt;Remote Sensing&lt;/full-title&gt;&lt;/periodical&gt;&lt;volume&gt;11&lt;/volume&gt;&lt;number&gt;6&lt;/number&gt;&lt;section&gt;677&lt;/section&gt;&lt;dates&gt;&lt;year&gt;2019&lt;/year&gt;&lt;/dates&gt;&lt;isbn&gt;2072-4292&lt;/isbn&gt;&lt;urls&gt;&lt;/urls&gt;&lt;electronic-resource-num&gt;10.3390/rs11060677&lt;/electronic-resource-num&gt;&lt;/record&gt;&lt;/Cite&gt;&lt;/EndNote&gt;</w:instrText>
      </w:r>
      <w:r w:rsidR="00F30405">
        <w:rPr>
          <w:lang w:val="en-US"/>
        </w:rPr>
        <w:fldChar w:fldCharType="separate"/>
      </w:r>
      <w:del w:id="4" w:author="Mengye Chen" w:date="2019-12-02T15:24:00Z">
        <w:r w:rsidR="00F30405" w:rsidDel="00C0447E">
          <w:rPr>
            <w:noProof/>
            <w:lang w:val="en-US"/>
          </w:rPr>
          <w:delText>(</w:delText>
        </w:r>
      </w:del>
      <w:r w:rsidR="00F30405">
        <w:rPr>
          <w:noProof/>
          <w:lang w:val="en-US"/>
        </w:rPr>
        <w:t>Mazzoglio</w:t>
      </w:r>
      <w:ins w:id="5" w:author="Mengye Chen" w:date="2019-12-02T15:24:00Z">
        <w:r w:rsidR="00C0447E">
          <w:rPr>
            <w:noProof/>
            <w:lang w:val="en-US"/>
          </w:rPr>
          <w:t xml:space="preserve"> and</w:t>
        </w:r>
      </w:ins>
      <w:del w:id="6" w:author="Mengye Chen" w:date="2019-12-02T15:24:00Z">
        <w:r w:rsidR="00F30405" w:rsidDel="00C0447E">
          <w:rPr>
            <w:noProof/>
            <w:lang w:val="en-US"/>
          </w:rPr>
          <w:delText>,</w:delText>
        </w:r>
      </w:del>
      <w:r w:rsidR="00F30405">
        <w:rPr>
          <w:noProof/>
          <w:lang w:val="en-US"/>
        </w:rPr>
        <w:t xml:space="preserve"> Laio et al. </w:t>
      </w:r>
      <w:ins w:id="7" w:author="Mengye Chen" w:date="2019-12-02T15:24:00Z">
        <w:r w:rsidR="00C0447E">
          <w:rPr>
            <w:noProof/>
            <w:lang w:val="en-US"/>
          </w:rPr>
          <w:t>(</w:t>
        </w:r>
      </w:ins>
      <w:r w:rsidR="00F30405">
        <w:rPr>
          <w:noProof/>
          <w:lang w:val="en-US"/>
        </w:rPr>
        <w:t>2019)</w:t>
      </w:r>
      <w:r w:rsidR="00F30405">
        <w:rPr>
          <w:lang w:val="en-US"/>
        </w:rPr>
        <w:fldChar w:fldCharType="end"/>
      </w:r>
      <w:r w:rsidR="007F73BB">
        <w:rPr>
          <w:lang w:val="en-US"/>
        </w:rPr>
        <w:t xml:space="preserve">, extreme weather </w:t>
      </w:r>
      <w:commentRangeStart w:id="8"/>
      <w:r w:rsidR="007F73BB">
        <w:rPr>
          <w:lang w:val="en-US"/>
        </w:rPr>
        <w:t>condition</w:t>
      </w:r>
      <w:commentRangeEnd w:id="8"/>
      <w:r w:rsidR="00C0447E">
        <w:rPr>
          <w:rStyle w:val="CommentReference"/>
        </w:rPr>
        <w:commentReference w:id="8"/>
      </w:r>
      <w:r w:rsidR="007F73BB">
        <w:rPr>
          <w:lang w:val="en-US"/>
        </w:rPr>
        <w:t xml:space="preserve"> tends to intensify and </w:t>
      </w:r>
      <w:r w:rsidR="00F30405">
        <w:rPr>
          <w:lang w:val="en-US"/>
        </w:rPr>
        <w:t xml:space="preserve">become more </w:t>
      </w:r>
      <w:r w:rsidR="007F73BB">
        <w:rPr>
          <w:lang w:val="en-US"/>
        </w:rPr>
        <w:t>frequent.</w:t>
      </w:r>
      <w:r w:rsidR="0032087B">
        <w:rPr>
          <w:lang w:val="en-US"/>
        </w:rPr>
        <w:t xml:space="preserve"> </w:t>
      </w:r>
      <w:r w:rsidR="009A709C">
        <w:rPr>
          <w:lang w:val="en-US"/>
        </w:rPr>
        <w:t xml:space="preserve">It is thus a great </w:t>
      </w:r>
      <w:commentRangeStart w:id="9"/>
      <w:r w:rsidR="009A709C">
        <w:rPr>
          <w:lang w:val="en-US"/>
        </w:rPr>
        <w:t xml:space="preserve">concern to face these </w:t>
      </w:r>
      <w:r w:rsidR="00BA1CFB">
        <w:rPr>
          <w:lang w:val="en-US"/>
        </w:rPr>
        <w:t>calamities</w:t>
      </w:r>
      <w:commentRangeEnd w:id="9"/>
      <w:r w:rsidR="00C0447E">
        <w:rPr>
          <w:rStyle w:val="CommentReference"/>
        </w:rPr>
        <w:commentReference w:id="9"/>
      </w:r>
      <w:r w:rsidR="009A709C">
        <w:rPr>
          <w:lang w:val="en-US"/>
        </w:rPr>
        <w:t xml:space="preserve">. Among </w:t>
      </w:r>
      <w:commentRangeStart w:id="10"/>
      <w:r w:rsidR="009A709C">
        <w:rPr>
          <w:lang w:val="en-US"/>
        </w:rPr>
        <w:t xml:space="preserve">them, </w:t>
      </w:r>
      <w:commentRangeEnd w:id="10"/>
      <w:r w:rsidR="00C0447E">
        <w:rPr>
          <w:rStyle w:val="CommentReference"/>
        </w:rPr>
        <w:commentReference w:id="10"/>
      </w:r>
      <w:r w:rsidR="00EB70DC">
        <w:rPr>
          <w:lang w:val="en-US"/>
        </w:rPr>
        <w:t xml:space="preserve">tropical </w:t>
      </w:r>
      <w:r w:rsidR="00E87FB6">
        <w:rPr>
          <w:lang w:val="en-US"/>
        </w:rPr>
        <w:t xml:space="preserve">cyclone </w:t>
      </w:r>
      <w:r>
        <w:rPr>
          <w:lang w:val="en-US"/>
        </w:rPr>
        <w:t xml:space="preserve">is one of the </w:t>
      </w:r>
      <w:r w:rsidR="003840D8">
        <w:rPr>
          <w:lang w:val="en-US"/>
        </w:rPr>
        <w:t>most</w:t>
      </w:r>
      <w:r>
        <w:rPr>
          <w:lang w:val="en-US"/>
        </w:rPr>
        <w:t xml:space="preserve"> excessive rainfall producer</w:t>
      </w:r>
      <w:r w:rsidR="00BE1CBB">
        <w:rPr>
          <w:lang w:val="en-US"/>
        </w:rPr>
        <w:t>s</w:t>
      </w:r>
      <w:r>
        <w:rPr>
          <w:lang w:val="en-US"/>
        </w:rPr>
        <w:t xml:space="preserve"> because it carries </w:t>
      </w:r>
      <w:r w:rsidR="0068126D">
        <w:rPr>
          <w:lang w:val="en-US"/>
        </w:rPr>
        <w:t xml:space="preserve">great amount of </w:t>
      </w:r>
      <w:r w:rsidR="007B4785">
        <w:rPr>
          <w:lang w:val="en-US"/>
        </w:rPr>
        <w:t xml:space="preserve">water moisture from costal towards </w:t>
      </w:r>
      <w:commentRangeStart w:id="11"/>
      <w:r w:rsidR="007B4785">
        <w:rPr>
          <w:lang w:val="en-US"/>
        </w:rPr>
        <w:t>inland</w:t>
      </w:r>
      <w:commentRangeEnd w:id="11"/>
      <w:r w:rsidR="00C0447E">
        <w:rPr>
          <w:rStyle w:val="CommentReference"/>
        </w:rPr>
        <w:commentReference w:id="11"/>
      </w:r>
      <w:r w:rsidR="007B4785">
        <w:rPr>
          <w:lang w:val="en-US"/>
        </w:rPr>
        <w:t xml:space="preserve">. Hurricane Harvey is termed as </w:t>
      </w:r>
      <w:ins w:id="12" w:author="Mengye Chen" w:date="2019-12-02T15:28:00Z">
        <w:r w:rsidR="00C0447E">
          <w:rPr>
            <w:lang w:val="en-US"/>
          </w:rPr>
          <w:t xml:space="preserve">a </w:t>
        </w:r>
      </w:ins>
      <w:r w:rsidR="007B4785">
        <w:rPr>
          <w:lang w:val="en-US"/>
        </w:rPr>
        <w:t xml:space="preserve">category 4 hurricane that made landfall on Texas and </w:t>
      </w:r>
      <w:commentRangeStart w:id="13"/>
      <w:r w:rsidR="007B4785">
        <w:rPr>
          <w:lang w:val="en-US"/>
        </w:rPr>
        <w:t>impacted Louisiana</w:t>
      </w:r>
      <w:commentRangeEnd w:id="13"/>
      <w:r w:rsidR="00C0447E">
        <w:rPr>
          <w:rStyle w:val="CommentReference"/>
        </w:rPr>
        <w:commentReference w:id="13"/>
      </w:r>
      <w:r w:rsidR="007B4785">
        <w:rPr>
          <w:lang w:val="en-US"/>
        </w:rPr>
        <w:t xml:space="preserve">, Oklahoma with </w:t>
      </w:r>
      <w:r w:rsidR="00540890">
        <w:rPr>
          <w:lang w:val="en-US"/>
        </w:rPr>
        <w:t xml:space="preserve">devastating </w:t>
      </w:r>
      <w:r w:rsidR="002A645B">
        <w:rPr>
          <w:lang w:val="en-US"/>
        </w:rPr>
        <w:t xml:space="preserve">urban </w:t>
      </w:r>
      <w:r w:rsidR="007B4785">
        <w:rPr>
          <w:lang w:val="en-US"/>
        </w:rPr>
        <w:t xml:space="preserve">flooding and </w:t>
      </w:r>
      <w:del w:id="14" w:author="Mengye Chen" w:date="2019-12-02T15:30:00Z">
        <w:r w:rsidR="007B4785" w:rsidDel="00C0447E">
          <w:rPr>
            <w:lang w:val="en-US"/>
          </w:rPr>
          <w:delText xml:space="preserve">deaths </w:delText>
        </w:r>
      </w:del>
      <w:ins w:id="15" w:author="Mengye Chen" w:date="2019-12-02T15:30:00Z">
        <w:r w:rsidR="00C0447E">
          <w:rPr>
            <w:lang w:val="en-US"/>
          </w:rPr>
          <w:t xml:space="preserve">fatalities </w:t>
        </w:r>
      </w:ins>
      <w:r w:rsidR="007B4785">
        <w:rPr>
          <w:lang w:val="en-US"/>
        </w:rPr>
        <w:t xml:space="preserve">in August 2017. </w:t>
      </w:r>
      <w:commentRangeStart w:id="16"/>
      <w:r w:rsidR="007B4785">
        <w:rPr>
          <w:lang w:val="en-US"/>
        </w:rPr>
        <w:t xml:space="preserve">With data delivered by Texas </w:t>
      </w:r>
      <w:r w:rsidR="00AC4147">
        <w:rPr>
          <w:lang w:val="en-US"/>
        </w:rPr>
        <w:t xml:space="preserve">state </w:t>
      </w:r>
      <w:commentRangeEnd w:id="16"/>
      <w:r w:rsidR="00C0447E">
        <w:rPr>
          <w:rStyle w:val="CommentReference"/>
        </w:rPr>
        <w:commentReference w:id="16"/>
      </w:r>
      <w:r w:rsidR="00AC4147">
        <w:rPr>
          <w:lang w:val="en-US"/>
        </w:rPr>
        <w:fldChar w:fldCharType="begin"/>
      </w:r>
      <w:r w:rsidR="00F04B95">
        <w:rPr>
          <w:lang w:val="en-US"/>
        </w:rPr>
        <w:instrText xml:space="preserve"> ADDIN EN.CITE &lt;EndNote&gt;&lt;Cite&gt;&lt;Author&gt;Emanuel&lt;/Author&gt;&lt;Year&gt;2017&lt;/Year&gt;&lt;RecNum&gt;18&lt;/RecNum&gt;&lt;DisplayText&gt;(Emanuel 2017)&lt;/DisplayText&gt;&lt;record&gt;&lt;rec-number&gt;18&lt;/rec-number&gt;&lt;foreign-keys&gt;&lt;key app="EN" db-id="az2w0t9aqvxw93exzxz5axddapeppazvxrpx" timestamp="1570727523" guid="f58b3563-0f75-481c-badc-908eaba6028a"&gt;18&lt;/key&gt;&lt;/foreign-keys&gt;&lt;ref-type name="Journal Article"&gt;17&lt;/ref-type&gt;&lt;contributors&gt;&lt;authors&gt;&lt;author&gt;Emanuel, K.&lt;/author&gt;&lt;/authors&gt;&lt;/contributors&gt;&lt;auth-address&gt;Lorenz Center, Massachusetts Institute of Technology, Cambridge, MA 02139 emanuel@mit.edu.&lt;/auth-address&gt;&lt;titles&gt;&lt;title&gt;Assessing the present and future probability of Hurricane Harvey&amp;apos;s rainfall&lt;/title&gt;&lt;secondary-title&gt;Proc Natl Acad Sci U S A&lt;/secondary-title&gt;&lt;/titles&gt;&lt;periodical&gt;&lt;full-title&gt;Proc Natl Acad Sci U S A&lt;/full-title&gt;&lt;/periodical&gt;&lt;pages&gt;12681-12684&lt;/pages&gt;&lt;volume&gt;114&lt;/volume&gt;&lt;number&gt;48&lt;/number&gt;&lt;edition&gt;2017/11/15&lt;/edition&gt;&lt;keywords&gt;&lt;keyword&gt;*climate change&lt;/keyword&gt;&lt;keyword&gt;*floods&lt;/keyword&gt;&lt;keyword&gt;*hurricanes&lt;/keyword&gt;&lt;keyword&gt;that provides hurricane risk assessments to clients worldwide. The firm also&lt;/keyword&gt;&lt;keyword&gt;provides data sets free of charge to scientific researchers.&lt;/keyword&gt;&lt;/keywords&gt;&lt;dates&gt;&lt;year&gt;2017&lt;/year&gt;&lt;pub-dates&gt;&lt;date&gt;Nov 28&lt;/date&gt;&lt;/pub-dates&gt;&lt;/dates&gt;&lt;isbn&gt;1091-6490 (Electronic)&amp;#xD;0027-8424 (Linking)&lt;/isbn&gt;&lt;accession-num&gt;29133388&lt;/accession-num&gt;&lt;urls&gt;&lt;related-urls&gt;&lt;url&gt;https://www.ncbi.nlm.nih.gov/pubmed/29133388&lt;/url&gt;&lt;/related-urls&gt;&lt;/urls&gt;&lt;custom2&gt;PMC5715789&lt;/custom2&gt;&lt;electronic-resource-num&gt;10.1073/pnas.1716222114&lt;/electronic-resource-num&gt;&lt;/record&gt;&lt;/Cite&gt;&lt;/EndNote&gt;</w:instrText>
      </w:r>
      <w:r w:rsidR="00AC4147">
        <w:rPr>
          <w:lang w:val="en-US"/>
        </w:rPr>
        <w:fldChar w:fldCharType="separate"/>
      </w:r>
      <w:r w:rsidR="00AC4147">
        <w:rPr>
          <w:noProof/>
          <w:lang w:val="en-US"/>
        </w:rPr>
        <w:t>(Emanuel 2017)</w:t>
      </w:r>
      <w:r w:rsidR="00AC4147">
        <w:rPr>
          <w:lang w:val="en-US"/>
        </w:rPr>
        <w:fldChar w:fldCharType="end"/>
      </w:r>
      <w:r w:rsidR="00AC4147">
        <w:rPr>
          <w:lang w:val="en-US"/>
        </w:rPr>
        <w:t xml:space="preserve">, </w:t>
      </w:r>
      <w:ins w:id="17" w:author="Mengye Chen" w:date="2019-12-02T15:32:00Z">
        <w:r w:rsidR="00C0447E">
          <w:rPr>
            <w:lang w:val="en-US"/>
          </w:rPr>
          <w:t>Hurricane Harvey</w:t>
        </w:r>
      </w:ins>
      <w:del w:id="18" w:author="Mengye Chen" w:date="2019-12-02T15:32:00Z">
        <w:r w:rsidR="00AC4147" w:rsidDel="00C0447E">
          <w:rPr>
            <w:lang w:val="en-US"/>
          </w:rPr>
          <w:delText>it</w:delText>
        </w:r>
      </w:del>
      <w:r w:rsidR="00AC4147">
        <w:rPr>
          <w:lang w:val="en-US"/>
        </w:rPr>
        <w:t xml:space="preserve"> </w:t>
      </w:r>
      <w:commentRangeStart w:id="19"/>
      <w:r w:rsidR="00AC4147">
        <w:rPr>
          <w:lang w:val="en-US"/>
        </w:rPr>
        <w:t>produced the largest rainfall of hurricane in the recorded history of the U</w:t>
      </w:r>
      <w:r w:rsidR="00C17F8D">
        <w:rPr>
          <w:lang w:val="en-US"/>
        </w:rPr>
        <w:t xml:space="preserve">nited </w:t>
      </w:r>
      <w:r w:rsidR="00AC4147">
        <w:rPr>
          <w:lang w:val="en-US"/>
        </w:rPr>
        <w:t>S</w:t>
      </w:r>
      <w:r w:rsidR="00C17F8D">
        <w:rPr>
          <w:lang w:val="en-US"/>
        </w:rPr>
        <w:t>tates</w:t>
      </w:r>
      <w:r w:rsidR="00B62798">
        <w:rPr>
          <w:lang w:val="en-US"/>
        </w:rPr>
        <w:t>,</w:t>
      </w:r>
      <w:commentRangeEnd w:id="19"/>
      <w:r w:rsidR="007E6CD5">
        <w:rPr>
          <w:rStyle w:val="CommentReference"/>
        </w:rPr>
        <w:commentReference w:id="19"/>
      </w:r>
      <w:r w:rsidR="00B62798">
        <w:rPr>
          <w:lang w:val="en-US"/>
        </w:rPr>
        <w:t xml:space="preserve"> and caused at least </w:t>
      </w:r>
      <w:commentRangeStart w:id="20"/>
      <w:r w:rsidR="00B62798">
        <w:rPr>
          <w:lang w:val="en-US"/>
        </w:rPr>
        <w:t>70 casualties</w:t>
      </w:r>
      <w:commentRangeEnd w:id="20"/>
      <w:r w:rsidR="007E6CD5">
        <w:rPr>
          <w:rStyle w:val="CommentReference"/>
        </w:rPr>
        <w:commentReference w:id="20"/>
      </w:r>
      <w:r w:rsidR="00B62798">
        <w:rPr>
          <w:lang w:val="en-US"/>
        </w:rPr>
        <w:t xml:space="preserve">, </w:t>
      </w:r>
      <w:r w:rsidR="00ED1E99">
        <w:rPr>
          <w:lang w:val="en-US"/>
        </w:rPr>
        <w:t xml:space="preserve">and </w:t>
      </w:r>
      <w:r w:rsidR="00B62798">
        <w:rPr>
          <w:lang w:val="en-US"/>
        </w:rPr>
        <w:t xml:space="preserve">economic </w:t>
      </w:r>
      <w:r w:rsidR="006B1E33">
        <w:rPr>
          <w:lang w:val="en-US"/>
        </w:rPr>
        <w:t>lost</w:t>
      </w:r>
      <w:r w:rsidR="00B62798">
        <w:rPr>
          <w:lang w:val="en-US"/>
        </w:rPr>
        <w:t xml:space="preserve"> </w:t>
      </w:r>
      <w:r w:rsidR="006B1E33">
        <w:rPr>
          <w:lang w:val="en-US"/>
        </w:rPr>
        <w:t>beyond</w:t>
      </w:r>
      <w:r w:rsidR="00B62798">
        <w:rPr>
          <w:lang w:val="en-US"/>
        </w:rPr>
        <w:t xml:space="preserve"> 150 million</w:t>
      </w:r>
      <w:r w:rsidR="002F4F3B">
        <w:rPr>
          <w:lang w:val="en-US"/>
        </w:rPr>
        <w:t xml:space="preserve"> </w:t>
      </w:r>
      <w:r w:rsidR="00B62798">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 </w:instrText>
      </w:r>
      <w:r w:rsidR="00F04B95">
        <w:rPr>
          <w:lang w:val="en-US"/>
        </w:rPr>
        <w:fldChar w:fldCharType="begin">
          <w:fldData xml:space="preserve">PEVuZE5vdGU+PENpdGU+PEF1dGhvcj5FbWFudWVsPC9BdXRob3I+PFllYXI+MjAxNzwvWWVhcj48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</w:fldData>
        </w:fldChar>
      </w:r>
      <w:r w:rsidR="00F04B95">
        <w:rPr>
          <w:lang w:val="en-US"/>
        </w:rPr>
        <w:instrText xml:space="preserve"> ADDIN EN.CITE.DATA </w:instrText>
      </w:r>
      <w:r w:rsidR="00F04B95">
        <w:rPr>
          <w:lang w:val="en-US"/>
        </w:rPr>
      </w:r>
      <w:r w:rsidR="00F04B95">
        <w:rPr>
          <w:lang w:val="en-US"/>
        </w:rPr>
        <w:fldChar w:fldCharType="end"/>
      </w:r>
      <w:r w:rsidR="00B62798">
        <w:rPr>
          <w:lang w:val="en-US"/>
        </w:rPr>
      </w:r>
      <w:r w:rsidR="00B62798">
        <w:rPr>
          <w:lang w:val="en-US"/>
        </w:rPr>
        <w:fldChar w:fldCharType="separate"/>
      </w:r>
      <w:r w:rsidR="00E87FB6">
        <w:rPr>
          <w:noProof/>
          <w:lang w:val="en-US"/>
        </w:rPr>
        <w:t>(Emanuel 2017, Omranian, Sharif et al. 2018)</w:t>
      </w:r>
      <w:r w:rsidR="00B62798">
        <w:rPr>
          <w:lang w:val="en-US"/>
        </w:rPr>
        <w:fldChar w:fldCharType="end"/>
      </w:r>
      <w:r w:rsidR="00B62798">
        <w:rPr>
          <w:lang w:val="en-US"/>
        </w:rPr>
        <w:t xml:space="preserve">. </w:t>
      </w:r>
      <w:commentRangeStart w:id="21"/>
      <w:r w:rsidR="00DD00CF">
        <w:rPr>
          <w:lang w:val="en-US"/>
        </w:rPr>
        <w:t xml:space="preserve">Harvey brings the maximum wind of 115 to 130 mph which damaged significant </w:t>
      </w:r>
      <w:proofErr w:type="gramStart"/>
      <w:r w:rsidR="00DD00CF">
        <w:rPr>
          <w:lang w:val="en-US"/>
        </w:rPr>
        <w:t>amount</w:t>
      </w:r>
      <w:proofErr w:type="gramEnd"/>
      <w:r w:rsidR="00DD00CF">
        <w:rPr>
          <w:lang w:val="en-US"/>
        </w:rPr>
        <w:t xml:space="preserve"> of trees, fences and power poles in the Metropolitan area.</w:t>
      </w:r>
      <w:commentRangeEnd w:id="21"/>
      <w:r w:rsidR="007E6CD5">
        <w:rPr>
          <w:rStyle w:val="CommentReference"/>
        </w:rPr>
        <w:commentReference w:id="21"/>
      </w:r>
      <w:r w:rsidR="00DD00CF">
        <w:rPr>
          <w:lang w:val="en-US"/>
        </w:rPr>
        <w:t xml:space="preserve"> </w:t>
      </w:r>
      <w:del w:id="22" w:author="Mengye Chen" w:date="2019-12-02T15:35:00Z">
        <w:r w:rsidR="005045D8" w:rsidDel="007E6CD5">
          <w:rPr>
            <w:lang w:val="en-US"/>
          </w:rPr>
          <w:delText xml:space="preserve">More </w:delText>
        </w:r>
      </w:del>
      <w:del w:id="23" w:author="Mengye Chen" w:date="2019-12-02T15:36:00Z">
        <w:r w:rsidR="005045D8" w:rsidDel="007E6CD5">
          <w:rPr>
            <w:lang w:val="en-US"/>
          </w:rPr>
          <w:delText>recently</w:delText>
        </w:r>
      </w:del>
      <w:ins w:id="24" w:author="Mengye Chen" w:date="2019-12-02T15:36:00Z">
        <w:r w:rsidR="007E6CD5">
          <w:rPr>
            <w:lang w:val="en-US"/>
          </w:rPr>
          <w:t xml:space="preserve"> In Fall 2019</w:t>
        </w:r>
      </w:ins>
      <w:r w:rsidR="005045D8">
        <w:rPr>
          <w:lang w:val="en-US"/>
        </w:rPr>
        <w:t>, tropical cyclone Ime</w:t>
      </w:r>
      <w:r w:rsidR="000631AB">
        <w:rPr>
          <w:lang w:val="en-US"/>
        </w:rPr>
        <w:t>l</w:t>
      </w:r>
      <w:r w:rsidR="005045D8">
        <w:rPr>
          <w:lang w:val="en-US"/>
        </w:rPr>
        <w:t>da made a landfall in Texas</w:t>
      </w:r>
      <w:r w:rsidR="009D4686">
        <w:rPr>
          <w:lang w:val="en-US"/>
        </w:rPr>
        <w:t xml:space="preserve"> on 17, </w:t>
      </w:r>
      <w:del w:id="25" w:author="Mengye Chen" w:date="2019-12-02T15:36:00Z">
        <w:r w:rsidR="009D4686" w:rsidDel="007E6CD5">
          <w:rPr>
            <w:lang w:val="en-US"/>
          </w:rPr>
          <w:delText>September</w:delText>
        </w:r>
        <w:r w:rsidR="005045D8" w:rsidDel="007E6CD5">
          <w:rPr>
            <w:lang w:val="en-US"/>
          </w:rPr>
          <w:delText xml:space="preserve">, </w:delText>
        </w:r>
      </w:del>
      <w:r w:rsidR="005045D8">
        <w:rPr>
          <w:lang w:val="en-US"/>
        </w:rPr>
        <w:t xml:space="preserve">with similar </w:t>
      </w:r>
      <w:r w:rsidR="00987DE7">
        <w:rPr>
          <w:lang w:val="en-US"/>
        </w:rPr>
        <w:t xml:space="preserve">impacted </w:t>
      </w:r>
      <w:commentRangeStart w:id="26"/>
      <w:r w:rsidR="00987DE7">
        <w:rPr>
          <w:lang w:val="en-US"/>
        </w:rPr>
        <w:t>regions</w:t>
      </w:r>
      <w:r w:rsidR="005045D8">
        <w:rPr>
          <w:lang w:val="en-US"/>
        </w:rPr>
        <w:t xml:space="preserve"> as Harvey</w:t>
      </w:r>
      <w:commentRangeEnd w:id="26"/>
      <w:r w:rsidR="007E6CD5">
        <w:rPr>
          <w:rStyle w:val="CommentReference"/>
        </w:rPr>
        <w:commentReference w:id="26"/>
      </w:r>
      <w:r w:rsidR="005045D8">
        <w:rPr>
          <w:lang w:val="en-US"/>
        </w:rPr>
        <w:t>. It</w:t>
      </w:r>
      <w:r w:rsidR="009D4686">
        <w:rPr>
          <w:lang w:val="en-US"/>
        </w:rPr>
        <w:t xml:space="preserve"> produced 1096 mm total amount of rainfall </w:t>
      </w:r>
      <w:commentRangeStart w:id="27"/>
      <w:r w:rsidR="009D4686">
        <w:rPr>
          <w:lang w:val="en-US"/>
        </w:rPr>
        <w:t>in Texas</w:t>
      </w:r>
      <w:commentRangeEnd w:id="27"/>
      <w:r w:rsidR="007E6CD5">
        <w:rPr>
          <w:rStyle w:val="CommentReference"/>
        </w:rPr>
        <w:commentReference w:id="27"/>
      </w:r>
      <w:r w:rsidR="009D4686">
        <w:rPr>
          <w:lang w:val="en-US"/>
        </w:rPr>
        <w:t xml:space="preserve">, which is ranked as 4th in the history </w:t>
      </w:r>
      <w:commentRangeStart w:id="28"/>
      <w:r w:rsidR="009D4686">
        <w:rPr>
          <w:lang w:val="en-US"/>
        </w:rPr>
        <w:fldChar w:fldCharType="begin"/>
      </w:r>
      <w:r w:rsidR="00F04B95">
        <w:rPr>
          <w:lang w:val="en-US"/>
        </w:rPr>
        <w:instrText xml:space="preserve"> ADDIN EN.CITE &lt;EndNote&gt;&lt;Cite&gt;&lt;Author&gt;contributors&lt;/Author&gt;&lt;RecNum&gt;33&lt;/RecNum&gt;&lt;DisplayText&gt;(contributors)&lt;/DisplayText&gt;&lt;record&gt;&lt;rec-number&gt;33&lt;/rec-number&gt;&lt;foreign-keys&gt;&lt;key app="EN" db-id="az2w0t9aqvxw93exzxz5axddapeppazvxrpx" timestamp="1570727523" guid="8755f8d1-57a4-4e56-874c-bb3c0b79e564"&gt;33&lt;/key&gt;&lt;/foreign-keys&gt;&lt;ref-type name="Web Page"&gt;12&lt;/ref-type&gt;&lt;contributors&gt;&lt;authors&gt;&lt;author&gt;Wikipedia contributors&lt;/author&gt;&lt;/authors&gt;&lt;/contributors&gt;&lt;titles&gt;&lt;title&gt; Tropical Storm Imelda&lt;/title&gt;&lt;/titles&gt;&lt;volume&gt;2019&lt;/volume&gt;&lt;number&gt;9 October 2019 20:04 UTC&lt;/number&gt;&lt;dates&gt;&lt;pub-dates&gt;&lt;date&gt;9 October 2019 19:58 UTC&lt;/date&gt;&lt;/pub-dates&gt;&lt;/dates&gt;&lt;publisher&gt;Wikipedia, The Free Encyclopedia.&lt;/publisher&gt;&lt;urls&gt;&lt;related-urls&gt;&lt;url&gt;https://en.wikipedia.org/w/index.php?title=Tropical_Storm_Imelda&amp;amp;oldid=920438568&lt;/url&gt;&lt;/related-urls&gt;&lt;/urls&gt;&lt;/record&gt;&lt;/Cite&gt;&lt;/EndNote&gt;</w:instrText>
      </w:r>
      <w:r w:rsidR="009D4686">
        <w:rPr>
          <w:lang w:val="en-US"/>
        </w:rPr>
        <w:fldChar w:fldCharType="separate"/>
      </w:r>
      <w:r w:rsidR="009D4686">
        <w:rPr>
          <w:noProof/>
          <w:lang w:val="en-US"/>
        </w:rPr>
        <w:t>(contributors)</w:t>
      </w:r>
      <w:r w:rsidR="009D4686">
        <w:rPr>
          <w:lang w:val="en-US"/>
        </w:rPr>
        <w:fldChar w:fldCharType="end"/>
      </w:r>
      <w:commentRangeEnd w:id="28"/>
      <w:r w:rsidR="007E6CD5">
        <w:rPr>
          <w:rStyle w:val="CommentReference"/>
        </w:rPr>
        <w:commentReference w:id="28"/>
      </w:r>
      <w:r w:rsidR="009D4686">
        <w:rPr>
          <w:lang w:val="en-US"/>
        </w:rPr>
        <w:t>. Damages in Texas were reported to be beyond $3 million in this disaster while $1 billion over whole country</w:t>
      </w:r>
      <w:commentRangeStart w:id="29"/>
      <w:r w:rsidR="00A643D0">
        <w:rPr>
          <w:lang w:val="en-US"/>
        </w:rPr>
        <w:t xml:space="preserve"> </w:t>
      </w:r>
      <w:r w:rsidR="009D4686">
        <w:rPr>
          <w:lang w:val="en-US"/>
        </w:rPr>
        <w:fldChar w:fldCharType="begin"/>
      </w:r>
      <w:r w:rsidR="00F04B95">
        <w:rPr>
          <w:lang w:val="en-US"/>
        </w:rPr>
        <w:instrText xml:space="preserve"> ADDIN EN.CITE &lt;EndNote&gt;&lt;Cite&gt;&lt;Author&gt;News&lt;/Author&gt;&lt;Year&gt;2019&lt;/Year&gt;&lt;RecNum&gt;34&lt;/RecNum&gt;&lt;DisplayText&gt;(News 2019)&lt;/DisplayText&gt;&lt;record&gt;&lt;rec-number&gt;34&lt;/rec-number&gt;&lt;foreign-keys&gt;&lt;key app="EN" db-id="az2w0t9aqvxw93exzxz5axddapeppazvxrpx" timestamp="1570727523" guid="f6abf303-2a32-4033-9eff-bf1628eef495"&gt;34&lt;/key&gt;&lt;/foreign-keys&gt;&lt;ref-type name="Online Multimedia"&gt;48&lt;/ref-type&gt;&lt;contributors&gt;&lt;authors&gt;&lt;author&gt;12 News&lt;/author&gt;&lt;/authors&gt;&lt;/contributors&gt;&lt;titles&gt;&lt;title&gt;Why can&amp;apos;t I sign up for FEMA assistance after Imelda?&lt;/title&gt;&lt;/titles&gt;&lt;dates&gt;&lt;year&gt;2019&lt;/year&gt;&lt;pub-dates&gt;&lt;date&gt;September 21, 2019&lt;/date&gt;&lt;/pub-dates&gt;&lt;/dates&gt;&lt;urls&gt;&lt;/urls&gt;&lt;custom2&gt;October 9, 2019&lt;/custom2&gt;&lt;/record&gt;&lt;/Cite&gt;&lt;/EndNote&gt;</w:instrText>
      </w:r>
      <w:r w:rsidR="009D4686">
        <w:rPr>
          <w:lang w:val="en-US"/>
        </w:rPr>
        <w:fldChar w:fldCharType="separate"/>
      </w:r>
      <w:r w:rsidR="009D4686">
        <w:rPr>
          <w:noProof/>
          <w:lang w:val="en-US"/>
        </w:rPr>
        <w:t>(News 2019)</w:t>
      </w:r>
      <w:r w:rsidR="009D4686">
        <w:rPr>
          <w:lang w:val="en-US"/>
        </w:rPr>
        <w:fldChar w:fldCharType="end"/>
      </w:r>
      <w:commentRangeEnd w:id="29"/>
      <w:r w:rsidR="007E6CD5">
        <w:rPr>
          <w:rStyle w:val="CommentReference"/>
        </w:rPr>
        <w:commentReference w:id="29"/>
      </w:r>
      <w:r w:rsidR="009D4686">
        <w:rPr>
          <w:lang w:val="en-US"/>
        </w:rPr>
        <w:t xml:space="preserve">. </w:t>
      </w:r>
      <w:proofErr w:type="gramStart"/>
      <w:r w:rsidR="002A645B">
        <w:rPr>
          <w:lang w:val="en-US"/>
        </w:rPr>
        <w:t>The other two tropical cyclones Bill and Cindy,</w:t>
      </w:r>
      <w:proofErr w:type="gramEnd"/>
      <w:r w:rsidR="002A645B">
        <w:rPr>
          <w:lang w:val="en-US"/>
        </w:rPr>
        <w:t xml:space="preserve"> influenced the </w:t>
      </w:r>
      <w:commentRangeStart w:id="30"/>
      <w:r w:rsidR="002A645B">
        <w:rPr>
          <w:lang w:val="en-US"/>
        </w:rPr>
        <w:t xml:space="preserve">same region </w:t>
      </w:r>
      <w:commentRangeEnd w:id="30"/>
      <w:r w:rsidR="007E6CD5">
        <w:rPr>
          <w:rStyle w:val="CommentReference"/>
        </w:rPr>
        <w:commentReference w:id="30"/>
      </w:r>
      <w:r w:rsidR="002A645B">
        <w:rPr>
          <w:lang w:val="en-US"/>
        </w:rPr>
        <w:t>and</w:t>
      </w:r>
      <w:del w:id="31" w:author="Mengye Chen" w:date="2019-12-02T15:41:00Z">
        <w:r w:rsidR="002A645B" w:rsidDel="007E6CD5">
          <w:rPr>
            <w:lang w:val="en-US"/>
          </w:rPr>
          <w:delText xml:space="preserve"> </w:delText>
        </w:r>
        <w:r w:rsidR="00D53002" w:rsidDel="007E6CD5">
          <w:rPr>
            <w:lang w:val="en-US"/>
          </w:rPr>
          <w:delText>also</w:delText>
        </w:r>
      </w:del>
      <w:r w:rsidR="00D53002">
        <w:rPr>
          <w:lang w:val="en-US"/>
        </w:rPr>
        <w:t xml:space="preserve"> </w:t>
      </w:r>
      <w:r w:rsidR="002A645B">
        <w:rPr>
          <w:lang w:val="en-US"/>
        </w:rPr>
        <w:t xml:space="preserve">bringing in </w:t>
      </w:r>
      <w:r w:rsidR="00AD0F92">
        <w:rPr>
          <w:lang w:val="en-US"/>
        </w:rPr>
        <w:t>copious</w:t>
      </w:r>
      <w:r w:rsidR="001D4C87">
        <w:rPr>
          <w:lang w:val="en-US"/>
        </w:rPr>
        <w:t xml:space="preserve"> rainfall</w:t>
      </w:r>
      <w:r w:rsidR="002A645B">
        <w:rPr>
          <w:lang w:val="en-US"/>
        </w:rPr>
        <w:t xml:space="preserve"> in 2015 and 2017 </w:t>
      </w:r>
      <w:commentRangeStart w:id="32"/>
      <w:r w:rsidR="002A645B">
        <w:rPr>
          <w:lang w:val="en-US"/>
        </w:rPr>
        <w:t>respectively</w:t>
      </w:r>
      <w:commentRangeEnd w:id="32"/>
      <w:r w:rsidR="003048CD">
        <w:rPr>
          <w:rStyle w:val="CommentReference"/>
        </w:rPr>
        <w:commentReference w:id="32"/>
      </w:r>
      <w:r w:rsidR="002A645B">
        <w:rPr>
          <w:lang w:val="en-US"/>
        </w:rPr>
        <w:t>.</w:t>
      </w:r>
    </w:p>
    <w:p w14:paraId="334F22CD" w14:textId="533B14F1" w:rsidR="00CA5EE0" w:rsidRDefault="009D4686" w:rsidP="00CA5EE0">
      <w:pPr>
        <w:spacing w:before="120" w:after="120" w:line="360" w:lineRule="auto"/>
        <w:rPr>
          <w:lang w:val="en-US"/>
        </w:rPr>
      </w:pPr>
      <w:r>
        <w:rPr>
          <w:lang w:val="en-US"/>
        </w:rPr>
        <w:t>Traditionally, rainfall rate was captured by gauges as a direct measurement</w:t>
      </w:r>
      <w:r w:rsidR="0040529F">
        <w:rPr>
          <w:lang w:val="en-US"/>
        </w:rPr>
        <w:t xml:space="preserve"> but only </w:t>
      </w:r>
      <w:r w:rsidR="00AD0F92">
        <w:rPr>
          <w:lang w:val="en-US"/>
        </w:rPr>
        <w:t>at</w:t>
      </w:r>
      <w:r w:rsidR="0040529F">
        <w:rPr>
          <w:lang w:val="en-US"/>
        </w:rPr>
        <w:t xml:space="preserve"> </w:t>
      </w:r>
      <w:ins w:id="33" w:author="Mengye Chen" w:date="2019-12-02T15:44:00Z">
        <w:r w:rsidR="003048CD">
          <w:rPr>
            <w:lang w:val="en-US"/>
          </w:rPr>
          <w:t xml:space="preserve">a </w:t>
        </w:r>
      </w:ins>
      <w:r w:rsidR="0040529F">
        <w:rPr>
          <w:lang w:val="en-US"/>
        </w:rPr>
        <w:t>point</w:t>
      </w:r>
      <w:del w:id="34" w:author="Mengye Chen" w:date="2019-12-02T15:44:00Z">
        <w:r w:rsidR="0040529F" w:rsidDel="003048CD">
          <w:rPr>
            <w:lang w:val="en-US"/>
          </w:rPr>
          <w:delText xml:space="preserve"> </w:delText>
        </w:r>
        <w:r w:rsidR="00F4050C" w:rsidDel="003048CD">
          <w:rPr>
            <w:lang w:val="en-US"/>
          </w:rPr>
          <w:delText>sampling</w:delText>
        </w:r>
      </w:del>
      <w:r w:rsidR="0040529F">
        <w:rPr>
          <w:lang w:val="en-US"/>
        </w:rPr>
        <w:t xml:space="preserve">. Even though gauge data are often treated as </w:t>
      </w:r>
      <w:commentRangeStart w:id="35"/>
      <w:r w:rsidR="0040529F">
        <w:rPr>
          <w:lang w:val="en-US"/>
        </w:rPr>
        <w:t>reference</w:t>
      </w:r>
      <w:commentRangeEnd w:id="35"/>
      <w:r w:rsidR="003048CD">
        <w:rPr>
          <w:rStyle w:val="CommentReference"/>
        </w:rPr>
        <w:commentReference w:id="35"/>
      </w:r>
      <w:r w:rsidR="0040529F">
        <w:rPr>
          <w:lang w:val="en-US"/>
        </w:rPr>
        <w:t xml:space="preserve">, it is still not impeccable as it suffers from </w:t>
      </w:r>
      <w:r w:rsidR="002A7015">
        <w:rPr>
          <w:lang w:val="en-US"/>
        </w:rPr>
        <w:t>splash-out with heavy rainfall, lack of sensitivity to light rain</w:t>
      </w:r>
      <w:del w:id="36" w:author="Mengye Chen" w:date="2019-12-02T15:45:00Z">
        <w:r w:rsidR="002A7015" w:rsidDel="003048CD">
          <w:rPr>
            <w:lang w:val="en-US"/>
          </w:rPr>
          <w:delText xml:space="preserve"> rates</w:delText>
        </w:r>
      </w:del>
      <w:r w:rsidR="0040529F">
        <w:rPr>
          <w:lang w:val="en-US"/>
        </w:rPr>
        <w:t xml:space="preserve">, </w:t>
      </w:r>
      <w:r w:rsidR="002A7015">
        <w:rPr>
          <w:lang w:val="en-US"/>
        </w:rPr>
        <w:t>under-</w:t>
      </w:r>
      <w:r w:rsidR="0040529F">
        <w:rPr>
          <w:lang w:val="en-US"/>
        </w:rPr>
        <w:t>catching</w:t>
      </w:r>
      <w:r w:rsidR="002A7015">
        <w:rPr>
          <w:lang w:val="en-US"/>
        </w:rPr>
        <w:t xml:space="preserve"> by wind effect</w:t>
      </w:r>
      <w:r w:rsidR="0040529F">
        <w:rPr>
          <w:lang w:val="en-US"/>
        </w:rPr>
        <w:t>, and evaporations</w:t>
      </w:r>
      <w:r w:rsidR="00AA297C">
        <w:rPr>
          <w:lang w:val="en-US"/>
        </w:rPr>
        <w:t xml:space="preserve"> </w:t>
      </w:r>
      <w:r w:rsidR="00AA297C">
        <w:rPr>
          <w:lang w:val="en-US"/>
        </w:rPr>
        <w:fldChar w:fldCharType="begin"/>
      </w:r>
      <w:r w:rsidR="00F04B95">
        <w:rPr>
          <w:lang w:val="en-US"/>
        </w:rPr>
        <w:instrText xml:space="preserve"> ADDIN EN.CITE &lt;EndNote&gt;&lt;Cite&gt;&lt;Author&gt;Molini&lt;/Author&gt;&lt;Year&gt;2005&lt;/Year&gt;&lt;RecNum&gt;23&lt;/RecNum&gt;&lt;DisplayText&gt;(Molini, Lanza et al. 2005, Hong and Gourley 2014)&lt;/DisplayText&gt;&lt;record&gt;&lt;rec-number&gt;23&lt;/rec-number&gt;&lt;foreign-keys&gt;&lt;key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Cite&gt;&lt;Author&gt;Hong&lt;/Author&gt;&lt;Year&gt;2014&lt;/Year&gt;&lt;RecNum&gt;67&lt;/RecNum&gt;&lt;record&gt;&lt;rec-number&gt;67&lt;/rec-number&gt;&lt;foreign-keys&gt;&lt;key app="EN" db-id="az2w0t9aqvxw93exzxz5axddapeppazvxrpx" timestamp="1573057905"&gt;67&lt;/key&gt;&lt;/foreign-keys&gt;&lt;ref-type name="Book"&gt;6&lt;/ref-type&gt;&lt;contributors&gt;&lt;authors&gt;&lt;author&gt;Hong, Yang&lt;/author&gt;&lt;author&gt;Gourley, Jonathan&lt;/author&gt;&lt;/authors&gt;&lt;/contributors&gt;&lt;titles&gt;&lt;title&gt;Radar Hydrology: Principles, Models, and Applications&lt;/title&gt;&lt;alt-title&gt;Radar Hydrology: Principles, Models, and Applications&lt;/alt-title&gt;&lt;/titles&gt;&lt;dates&gt;&lt;year&gt;2014&lt;/year&gt;&lt;/dates&gt;&lt;isbn&gt;ISBN 9781466514614&lt;/isbn&gt;&lt;urls&gt;&lt;/urls&gt;&lt;electronic-resource-num&gt;10.1201/b17921&lt;/electronic-resource-num&gt;&lt;/record&gt;&lt;/Cite&gt;&lt;/EndNote&gt;</w:instrText>
      </w:r>
      <w:r w:rsidR="00AA297C">
        <w:rPr>
          <w:lang w:val="en-US"/>
        </w:rPr>
        <w:fldChar w:fldCharType="separate"/>
      </w:r>
      <w:r w:rsidR="002A7015">
        <w:rPr>
          <w:noProof/>
          <w:lang w:val="en-US"/>
        </w:rPr>
        <w:t>(Molini, Lanza et al. 2005, Hong and Gourley 2014)</w:t>
      </w:r>
      <w:r w:rsidR="00AA297C">
        <w:rPr>
          <w:lang w:val="en-US"/>
        </w:rPr>
        <w:fldChar w:fldCharType="end"/>
      </w:r>
      <w:r w:rsidR="00AA297C">
        <w:rPr>
          <w:lang w:val="en-US"/>
        </w:rPr>
        <w:t xml:space="preserve">. Especially in </w:t>
      </w:r>
      <w:commentRangeStart w:id="37"/>
      <w:r w:rsidR="00AA297C">
        <w:rPr>
          <w:lang w:val="en-US"/>
        </w:rPr>
        <w:t>heavy rain events</w:t>
      </w:r>
      <w:commentRangeEnd w:id="37"/>
      <w:r w:rsidR="003048CD">
        <w:rPr>
          <w:rStyle w:val="CommentReference"/>
        </w:rPr>
        <w:commentReference w:id="37"/>
      </w:r>
      <w:del w:id="38" w:author="Mengye Chen" w:date="2019-12-02T15:46:00Z">
        <w:r w:rsidR="00AA297C" w:rsidDel="003048CD">
          <w:rPr>
            <w:lang w:val="en-US"/>
          </w:rPr>
          <w:delText xml:space="preserve">, </w:delText>
        </w:r>
        <w:r w:rsidR="00AA297C" w:rsidDel="003048CD">
          <w:rPr>
            <w:lang w:val="en-US"/>
          </w:rPr>
          <w:fldChar w:fldCharType="begin"/>
        </w:r>
        <w:r w:rsidR="00F04B95" w:rsidDel="003048CD">
          <w:rPr>
            <w:lang w:val="en-US"/>
          </w:rPr>
          <w:del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delInstrText>
        </w:r>
        <w:r w:rsidR="00AA297C" w:rsidDel="003048CD">
          <w:rPr>
            <w:lang w:val="en-US"/>
          </w:rPr>
          <w:fldChar w:fldCharType="separate"/>
        </w:r>
        <w:r w:rsidR="00AA297C" w:rsidDel="003048CD">
          <w:rPr>
            <w:noProof/>
            <w:lang w:val="en-US"/>
          </w:rPr>
          <w:delText>(Berlamont 2001, Molini, Lanza et al. 2005)</w:delText>
        </w:r>
        <w:r w:rsidR="00AA297C" w:rsidDel="003048CD">
          <w:rPr>
            <w:lang w:val="en-US"/>
          </w:rPr>
          <w:fldChar w:fldCharType="end"/>
        </w:r>
      </w:del>
      <w:r w:rsidR="00AA297C">
        <w:rPr>
          <w:lang w:val="en-US"/>
        </w:rPr>
        <w:t xml:space="preserve"> </w:t>
      </w:r>
      <w:ins w:id="39" w:author="Mengye Chen" w:date="2019-12-02T15:46:00Z">
        <w:r w:rsidR="003048CD">
          <w:rPr>
            <w:lang w:val="en-US"/>
          </w:rPr>
          <w:t xml:space="preserve">multiple studies </w:t>
        </w:r>
      </w:ins>
      <w:r w:rsidR="00AA297C">
        <w:rPr>
          <w:lang w:val="en-US"/>
        </w:rPr>
        <w:t xml:space="preserve">demonstrated the error caused by these factors is not </w:t>
      </w:r>
      <w:r w:rsidR="0030147E">
        <w:rPr>
          <w:lang w:val="en-US"/>
        </w:rPr>
        <w:t>trivial</w:t>
      </w:r>
      <w:ins w:id="40" w:author="Mengye Chen" w:date="2019-12-02T15:46:00Z">
        <w:r w:rsidR="003048CD">
          <w:rPr>
            <w:lang w:val="en-US"/>
          </w:rPr>
          <w:t xml:space="preserve">, </w:t>
        </w:r>
        <w:r w:rsidR="003048CD">
          <w:rPr>
            <w:lang w:val="en-US"/>
          </w:rPr>
          <w:fldChar w:fldCharType="begin"/>
        </w:r>
        <w:r w:rsidR="003048CD">
          <w:rPr>
            <w:lang w:val="en-US"/>
          </w:rPr>
          <w:instrText xml:space="preserve"> ADDIN EN.CITE &lt;EndNote&gt;&lt;Cite&gt;&lt;Author&gt;Berlamont&lt;/Author&gt;&lt;Year&gt;2001&lt;/Year&gt;&lt;RecNum&gt;24&lt;/RecNum&gt;&lt;DisplayText&gt;(Berlamont 2001, Molini, Lanza et al. 2005)&lt;/DisplayText&gt;&lt;record&gt;&lt;rec-number&gt;24&lt;/rec-number&gt;&lt;foreign-keys&gt;&lt;key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Cite&gt;&lt;Author&gt;Molini&lt;/Author&gt;&lt;Year&gt;2005&lt;/Year&gt;&lt;RecNum&gt;23&lt;/RecNum&gt;&lt;record&gt;&lt;rec-number&gt;23&lt;/rec-number&gt;&lt;foreign-keys&gt;&lt;key app="EN" db-id="az2w0t9aqvxw93exzxz5axddapeppazvxrpx" timestamp="1570727523" guid="07cd186a-244e-4d1e-a140-5428aaf4ecad"&gt;23&lt;/key&gt;&lt;/foreign-keys&gt;&lt;ref-type name="Journal Article"&gt;17&lt;/ref-type&gt;&lt;contributors&gt;&lt;authors&gt;&lt;author&gt;Molini, A.&lt;/author&gt;&lt;author&gt;Lanza, L. G.&lt;/author&gt;&lt;author&gt;La Barbera, P.&lt;/author&gt;&lt;/authors&gt;&lt;/contributors&gt;&lt;titles&gt;&lt;title&gt;The impact of tipping-bucket raingauge measurement errors on design rainfall for urban-scale applications&lt;/title&gt;&lt;secondary-title&gt;Hydrological Processes&lt;/secondary-title&gt;&lt;/titles&gt;&lt;periodical&gt;&lt;full-title&gt;Hydrological Processes&lt;/full-title&gt;&lt;/periodical&gt;&lt;pages&gt;1073-1088&lt;/pages&gt;&lt;volume&gt;19&lt;/volume&gt;&lt;number&gt;5&lt;/number&gt;&lt;section&gt;1073&lt;/section&gt;&lt;dates&gt;&lt;year&gt;2005&lt;/year&gt;&lt;/dates&gt;&lt;isbn&gt;0885-6087&amp;#xD;1099-1085&lt;/isbn&gt;&lt;urls&gt;&lt;/urls&gt;&lt;electronic-resource-num&gt;10.1002/hyp.5646&lt;/electronic-resource-num&gt;&lt;/record&gt;&lt;/Cite&gt;&lt;/EndNote&gt;</w:instrText>
        </w:r>
        <w:r w:rsidR="003048CD">
          <w:rPr>
            <w:lang w:val="en-US"/>
          </w:rPr>
          <w:fldChar w:fldCharType="separate"/>
        </w:r>
        <w:r w:rsidR="003048CD">
          <w:rPr>
            <w:noProof/>
            <w:lang w:val="en-US"/>
          </w:rPr>
          <w:t>(Berlamont 2001, Molini, Lanza et al. 2005)</w:t>
        </w:r>
        <w:r w:rsidR="003048CD">
          <w:rPr>
            <w:lang w:val="en-US"/>
          </w:rPr>
          <w:fldChar w:fldCharType="end"/>
        </w:r>
      </w:ins>
      <w:r w:rsidR="00AA297C">
        <w:rPr>
          <w:lang w:val="en-US"/>
        </w:rPr>
        <w:t xml:space="preserve">. </w:t>
      </w:r>
      <w:r w:rsidR="00462961">
        <w:rPr>
          <w:lang w:val="en-US"/>
        </w:rPr>
        <w:fldChar w:fldCharType="begin"/>
      </w:r>
      <w:r w:rsidR="00F04B95">
        <w:rPr>
          <w:lang w:val="en-US"/>
        </w:rPr>
        <w:instrText xml:space="preserve"> ADDIN EN.CITE &lt;EndNote&gt;&lt;Cite&gt;&lt;Author&gt;Berlamont&lt;/Author&gt;&lt;Year&gt;2001&lt;/Year&gt;&lt;RecNum&gt;24&lt;/RecNum&gt;&lt;DisplayText&gt;(Berlamont 2001)&lt;/DisplayText&gt;&lt;record&gt;&lt;rec-number&gt;24&lt;/rec-number&gt;&lt;foreign-keys&gt;&lt;key app="EN" db-id="az2w0t9aqvxw93exzxz5axddapeppazvxrpx" timestamp="1570727523" guid="b4efd041-370d-4a25-94a3-fc73cc7d896f"&gt;24&lt;/key&gt;&lt;/foreign-keys&gt;&lt;ref-type name="Journal Article"&gt;17&lt;/ref-type&gt;&lt;contributors&gt;&lt;authors&gt;&lt;author&gt;Gert Luyckx and Jean Berlamont&lt;/author&gt;&lt;/authors&gt;&lt;/contributors&gt;&lt;titles&gt;&lt;title&gt;Simplified method to correet rainfall measurements from tipping bucket rain gauges &lt;/title&gt;&lt;/titles&gt;&lt;dates&gt;&lt;year&gt;2001&lt;/year&gt;&lt;/dates&gt;&lt;urls&gt;&lt;/urls&gt;&lt;/record&gt;&lt;/Cite&gt;&lt;/EndNote&gt;</w:instrText>
      </w:r>
      <w:r w:rsidR="00462961">
        <w:rPr>
          <w:lang w:val="en-US"/>
        </w:rPr>
        <w:fldChar w:fldCharType="separate"/>
      </w:r>
      <w:del w:id="41" w:author="Mengye Chen" w:date="2019-12-02T15:47:00Z">
        <w:r w:rsidR="00462961" w:rsidDel="003048CD">
          <w:rPr>
            <w:noProof/>
            <w:lang w:val="en-US"/>
          </w:rPr>
          <w:delText>(</w:delText>
        </w:r>
      </w:del>
      <w:r w:rsidR="00462961">
        <w:rPr>
          <w:noProof/>
          <w:lang w:val="en-US"/>
        </w:rPr>
        <w:t xml:space="preserve">Berlamont </w:t>
      </w:r>
      <w:ins w:id="42" w:author="Mengye Chen" w:date="2019-12-02T15:47:00Z">
        <w:r w:rsidR="003048CD">
          <w:rPr>
            <w:noProof/>
            <w:lang w:val="en-US"/>
          </w:rPr>
          <w:t>(</w:t>
        </w:r>
      </w:ins>
      <w:r w:rsidR="00462961">
        <w:rPr>
          <w:noProof/>
          <w:lang w:val="en-US"/>
        </w:rPr>
        <w:t>2001)</w:t>
      </w:r>
      <w:r w:rsidR="00462961">
        <w:rPr>
          <w:lang w:val="en-US"/>
        </w:rPr>
        <w:fldChar w:fldCharType="end"/>
      </w:r>
      <w:r w:rsidR="00462961">
        <w:rPr>
          <w:lang w:val="en-US"/>
        </w:rPr>
        <w:t xml:space="preserve"> investigated the disadvantages of tipping </w:t>
      </w:r>
      <w:r w:rsidR="00462961">
        <w:rPr>
          <w:lang w:val="en-US"/>
        </w:rPr>
        <w:lastRenderedPageBreak/>
        <w:t>bucket rain gauges during extreme weather conditions and found the</w:t>
      </w:r>
      <w:ins w:id="43" w:author="Mengye Chen" w:date="2019-12-02T16:14:00Z">
        <w:r w:rsidR="00F756A8">
          <w:rPr>
            <w:lang w:val="en-US"/>
          </w:rPr>
          <w:t>re</w:t>
        </w:r>
        <w:r w:rsidR="00860347">
          <w:rPr>
            <w:lang w:val="en-US"/>
          </w:rPr>
          <w:t xml:space="preserve"> was</w:t>
        </w:r>
      </w:ins>
      <w:del w:id="44" w:author="Mengye Chen" w:date="2019-12-02T16:14:00Z">
        <w:r w:rsidR="00462961" w:rsidDel="00F756A8">
          <w:rPr>
            <w:lang w:val="en-US"/>
          </w:rPr>
          <w:delText>y</w:delText>
        </w:r>
      </w:del>
      <w:r w:rsidR="00462961">
        <w:rPr>
          <w:lang w:val="en-US"/>
        </w:rPr>
        <w:t xml:space="preserve"> </w:t>
      </w:r>
      <w:del w:id="45" w:author="Mengye Chen" w:date="2019-12-02T16:14:00Z">
        <w:r w:rsidR="00462961" w:rsidDel="00860347">
          <w:rPr>
            <w:lang w:val="en-US"/>
          </w:rPr>
          <w:delText>underestimat</w:delText>
        </w:r>
      </w:del>
      <w:ins w:id="46" w:author="Mengye Chen" w:date="2019-12-02T16:14:00Z">
        <w:r w:rsidR="00860347">
          <w:rPr>
            <w:lang w:val="en-US"/>
          </w:rPr>
          <w:t>underestimation of</w:t>
        </w:r>
      </w:ins>
      <w:del w:id="47" w:author="Mengye Chen" w:date="2019-12-02T16:14:00Z">
        <w:r w:rsidR="00462961" w:rsidDel="00860347">
          <w:rPr>
            <w:lang w:val="en-US"/>
          </w:rPr>
          <w:delText>e</w:delText>
        </w:r>
      </w:del>
      <w:r w:rsidR="00462961">
        <w:rPr>
          <w:lang w:val="en-US"/>
        </w:rPr>
        <w:t xml:space="preserve"> rainfall volumes due to loss of water during the tipping action of the </w:t>
      </w:r>
      <w:commentRangeStart w:id="48"/>
      <w:r w:rsidR="00462961">
        <w:rPr>
          <w:lang w:val="en-US"/>
        </w:rPr>
        <w:t>device</w:t>
      </w:r>
      <w:commentRangeEnd w:id="48"/>
      <w:r w:rsidR="00860347">
        <w:rPr>
          <w:rStyle w:val="CommentReference"/>
        </w:rPr>
        <w:commentReference w:id="48"/>
      </w:r>
      <w:commentRangeStart w:id="49"/>
      <w:r w:rsidR="00462961">
        <w:rPr>
          <w:lang w:val="en-US"/>
        </w:rPr>
        <w:t xml:space="preserve">. </w:t>
      </w:r>
      <w:r w:rsidR="002337E6">
        <w:rPr>
          <w:lang w:val="en-US"/>
        </w:rPr>
        <w:t>When merging point samplings to spatial coverage</w:t>
      </w:r>
      <w:commentRangeEnd w:id="49"/>
      <w:r w:rsidR="00D75FED">
        <w:rPr>
          <w:rStyle w:val="CommentReference"/>
        </w:rPr>
        <w:commentReference w:id="49"/>
      </w:r>
      <w:r w:rsidR="002337E6">
        <w:rPr>
          <w:lang w:val="en-US"/>
        </w:rPr>
        <w:t>, it further introduces uncertainties coming from interpolation that may not be representative of rainfall variability</w:t>
      </w:r>
      <w:r w:rsidR="001B5EAA">
        <w:rPr>
          <w:lang w:val="en-US"/>
        </w:rPr>
        <w:t xml:space="preserve"> depending </w:t>
      </w:r>
      <w:commentRangeStart w:id="50"/>
      <w:r w:rsidR="001B5EAA">
        <w:rPr>
          <w:lang w:val="en-US"/>
        </w:rPr>
        <w:t>upon the gauge quality and density</w:t>
      </w:r>
      <w:commentRangeEnd w:id="50"/>
      <w:r w:rsidR="00D75FED">
        <w:rPr>
          <w:rStyle w:val="CommentReference"/>
        </w:rPr>
        <w:commentReference w:id="50"/>
      </w:r>
      <w:r w:rsidR="002337E6">
        <w:rPr>
          <w:lang w:val="en-US"/>
        </w:rPr>
        <w:t>.</w:t>
      </w:r>
      <w:r w:rsidR="001B5EAA">
        <w:rPr>
          <w:lang w:val="en-US"/>
        </w:rPr>
        <w:t xml:space="preserve"> </w:t>
      </w:r>
      <w:ins w:id="51" w:author="Mengye Chen" w:date="2019-12-02T16:28:00Z">
        <w:r w:rsidR="00D75FED">
          <w:rPr>
            <w:lang w:val="en-US"/>
          </w:rPr>
          <w:fldChar w:fldCharType="begin"/>
        </w:r>
        <w:r w:rsidR="00D75FED">
          <w:rPr>
            <w:lang w:val="en-US"/>
          </w:rPr>
          <w: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instrText>
        </w:r>
        <w:r w:rsidR="00D75FED">
          <w:rPr>
            <w:lang w:val="en-US"/>
          </w:rPr>
          <w:fldChar w:fldCharType="separate"/>
        </w:r>
        <w:r w:rsidR="00D75FED">
          <w:rPr>
            <w:noProof/>
            <w:lang w:val="en-US"/>
          </w:rPr>
          <w:t>Stampoulis and Anagnostou (2012)</w:t>
        </w:r>
        <w:r w:rsidR="00D75FED">
          <w:rPr>
            <w:lang w:val="en-US"/>
          </w:rPr>
          <w:fldChar w:fldCharType="end"/>
        </w:r>
        <w:r w:rsidR="00D75FED">
          <w:rPr>
            <w:lang w:val="en-US"/>
          </w:rPr>
          <w:t xml:space="preserve"> discovered </w:t>
        </w:r>
      </w:ins>
      <w:ins w:id="52" w:author="Mengye Chen" w:date="2019-12-02T16:29:00Z">
        <w:r w:rsidR="00D75FED">
          <w:rPr>
            <w:lang w:val="en-US"/>
          </w:rPr>
          <w:t>t</w:t>
        </w:r>
      </w:ins>
      <w:del w:id="53" w:author="Mengye Chen" w:date="2019-12-02T16:29:00Z">
        <w:r w:rsidR="00B150E4" w:rsidDel="00D75FED">
          <w:rPr>
            <w:lang w:val="en-US"/>
          </w:rPr>
          <w:delText>T</w:delText>
        </w:r>
      </w:del>
      <w:r w:rsidR="00B150E4">
        <w:rPr>
          <w:lang w:val="en-US"/>
        </w:rPr>
        <w:t xml:space="preserve">he convective nature of rainfall </w:t>
      </w:r>
      <w:del w:id="54" w:author="Mengye Chen" w:date="2019-12-02T16:29:00Z">
        <w:r w:rsidR="00B150E4" w:rsidDel="00D75FED">
          <w:rPr>
            <w:lang w:val="en-US"/>
          </w:rPr>
          <w:delText>can also</w:delText>
        </w:r>
      </w:del>
      <w:ins w:id="55" w:author="Mengye Chen" w:date="2019-12-02T16:29:00Z">
        <w:r w:rsidR="00D75FED">
          <w:rPr>
            <w:lang w:val="en-US"/>
          </w:rPr>
          <w:t>could</w:t>
        </w:r>
      </w:ins>
      <w:r w:rsidR="00B150E4">
        <w:rPr>
          <w:lang w:val="en-US"/>
        </w:rPr>
        <w:t xml:space="preserve"> increase gauge-interpolation uncertainties </w:t>
      </w:r>
      <w:commentRangeStart w:id="56"/>
      <w:r w:rsidR="00B150E4">
        <w:rPr>
          <w:lang w:val="en-US"/>
        </w:rPr>
        <w:t>for the increase</w:t>
      </w:r>
      <w:r w:rsidR="00B10AED">
        <w:rPr>
          <w:lang w:val="en-US"/>
        </w:rPr>
        <w:t>d</w:t>
      </w:r>
      <w:r w:rsidR="00B150E4">
        <w:rPr>
          <w:lang w:val="en-US"/>
        </w:rPr>
        <w:t xml:space="preserve"> standard deviation values</w:t>
      </w:r>
      <w:del w:id="57" w:author="Mengye Chen" w:date="2019-12-02T16:28:00Z">
        <w:r w:rsidR="00B10AED" w:rsidDel="00D75FED">
          <w:rPr>
            <w:lang w:val="en-US"/>
          </w:rPr>
          <w:delText xml:space="preserve"> </w:delText>
        </w:r>
      </w:del>
      <w:commentRangeEnd w:id="56"/>
      <w:r w:rsidR="00D75FED">
        <w:rPr>
          <w:rStyle w:val="CommentReference"/>
        </w:rPr>
        <w:commentReference w:id="56"/>
      </w:r>
      <w:del w:id="58" w:author="Mengye Chen" w:date="2019-12-02T16:28:00Z">
        <w:r w:rsidR="00C72C88" w:rsidDel="00D75FED">
          <w:rPr>
            <w:lang w:val="en-US"/>
          </w:rPr>
          <w:fldChar w:fldCharType="begin"/>
        </w:r>
        <w:r w:rsidR="00C72C88" w:rsidDel="00D75FED">
          <w:rPr>
            <w:lang w:val="en-US"/>
          </w:rPr>
          <w:delInstrText xml:space="preserve"> ADDIN EN.CITE &lt;EndNote&gt;&lt;Cite&gt;&lt;Author&gt;Stampoulis&lt;/Author&gt;&lt;Year&gt;2012&lt;/Year&gt;&lt;RecNum&gt;78&lt;/RecNum&gt;&lt;DisplayText&gt;(Stampoulis and Anagnostou 2012)&lt;/DisplayText&gt;&lt;record&gt;&lt;rec-number&gt;78&lt;/rec-number&gt;&lt;foreign-keys&gt;&lt;key app="EN" db-id="az2w0t9aqvxw93exzxz5axddapeppazvxrpx" timestamp="1574184383"&gt;78&lt;/key&gt;&lt;/foreign-keys&gt;&lt;ref-type name="Journal Article"&gt;17&lt;/ref-type&gt;&lt;contributors&gt;&lt;authors&gt;&lt;author&gt;Stampoulis, Dimitrios&lt;/author&gt;&lt;author&gt;Anagnostou, Emmanouil N.&lt;/author&gt;&lt;/authors&gt;&lt;/contributors&gt;&lt;titles&gt;&lt;title&gt;Evaluation of Global Satellite Rainfall Products over Continental Europe&lt;/title&gt;&lt;secondary-title&gt;Journal of Hydrometeorology&lt;/secondary-title&gt;&lt;/titles&gt;&lt;periodical&gt;&lt;full-title&gt;Journal of Hydrometeorology&lt;/full-title&gt;&lt;/periodical&gt;&lt;pages&gt;588-603&lt;/pages&gt;&lt;volume&gt;13&lt;/volume&gt;&lt;number&gt;2&lt;/number&gt;&lt;dates&gt;&lt;year&gt;2012&lt;/year&gt;&lt;pub-dates&gt;&lt;date&gt;2012/04/01&lt;/date&gt;&lt;/pub-dates&gt;&lt;/dates&gt;&lt;publisher&gt;American Meteorological Society&lt;/publisher&gt;&lt;isbn&gt;1525-755X&lt;/isbn&gt;&lt;urls&gt;&lt;related-urls&gt;&lt;url&gt;https://doi.org/10.1175/JHM-D-11-086.1&lt;/url&gt;&lt;/related-urls&gt;&lt;/urls&gt;&lt;electronic-resource-num&gt;10.1175/JHM-D-11-086.1&lt;/electronic-resource-num&gt;&lt;access-date&gt;2019/11/19&lt;/access-date&gt;&lt;/record&gt;&lt;/Cite&gt;&lt;/EndNote&gt;</w:delInstrText>
        </w:r>
        <w:r w:rsidR="00C72C88" w:rsidDel="00D75FED">
          <w:rPr>
            <w:lang w:val="en-US"/>
          </w:rPr>
          <w:fldChar w:fldCharType="separate"/>
        </w:r>
        <w:r w:rsidR="00C72C88" w:rsidDel="00D75FED">
          <w:rPr>
            <w:noProof/>
            <w:lang w:val="en-US"/>
          </w:rPr>
          <w:delText>(Stampoulis and Anagnostou 2012)</w:delText>
        </w:r>
        <w:r w:rsidR="00C72C88" w:rsidDel="00D75FED">
          <w:rPr>
            <w:lang w:val="en-US"/>
          </w:rPr>
          <w:fldChar w:fldCharType="end"/>
        </w:r>
      </w:del>
      <w:r w:rsidR="00B150E4">
        <w:rPr>
          <w:lang w:val="en-US"/>
        </w:rPr>
        <w:t>.</w:t>
      </w:r>
      <w:ins w:id="59" w:author="Mengye Chen" w:date="2019-12-02T16:31:00Z">
        <w:r w:rsidR="00D75FED">
          <w:rPr>
            <w:lang w:val="en-US"/>
          </w:rPr>
          <w:t xml:space="preserve"> The</w:t>
        </w:r>
      </w:ins>
      <w:r w:rsidR="00B150E4">
        <w:rPr>
          <w:lang w:val="en-US"/>
        </w:rPr>
        <w:t xml:space="preserve"> </w:t>
      </w:r>
      <w:r w:rsidR="00BB5021">
        <w:rPr>
          <w:lang w:val="en-US"/>
        </w:rPr>
        <w:t>Wind</w:t>
      </w:r>
      <w:del w:id="60" w:author="Mengye Chen" w:date="2019-12-02T16:30:00Z">
        <w:r w:rsidR="00BB5021" w:rsidDel="00D75FED">
          <w:rPr>
            <w:lang w:val="en-US"/>
          </w:rPr>
          <w:delText xml:space="preserve"> as an essential factor</w:delText>
        </w:r>
      </w:del>
      <w:r w:rsidR="00BB5021">
        <w:rPr>
          <w:lang w:val="en-US"/>
        </w:rPr>
        <w:t xml:space="preserve"> </w:t>
      </w:r>
      <w:ins w:id="61" w:author="Mengye Chen" w:date="2019-12-02T16:30:00Z">
        <w:r w:rsidR="00D75FED">
          <w:rPr>
            <w:lang w:val="en-US"/>
          </w:rPr>
          <w:t>f</w:t>
        </w:r>
      </w:ins>
      <w:ins w:id="62" w:author="Mengye Chen" w:date="2019-12-02T16:31:00Z">
        <w:r w:rsidR="00D75FED">
          <w:rPr>
            <w:lang w:val="en-US"/>
          </w:rPr>
          <w:t>rom</w:t>
        </w:r>
      </w:ins>
      <w:del w:id="63" w:author="Mengye Chen" w:date="2019-12-02T16:30:00Z">
        <w:r w:rsidR="00BB5021" w:rsidDel="00D75FED">
          <w:rPr>
            <w:lang w:val="en-US"/>
          </w:rPr>
          <w:delText>in</w:delText>
        </w:r>
      </w:del>
      <w:r w:rsidR="00BB5021">
        <w:rPr>
          <w:lang w:val="en-US"/>
        </w:rPr>
        <w:t xml:space="preserve"> tropical cyclones </w:t>
      </w:r>
      <w:r w:rsidR="00662C7D">
        <w:rPr>
          <w:lang w:val="en-US"/>
        </w:rPr>
        <w:t xml:space="preserve">would substantially affect the performance of rain gauges, with the relative bias </w:t>
      </w:r>
      <w:commentRangeStart w:id="64"/>
      <w:r w:rsidR="00662C7D">
        <w:rPr>
          <w:lang w:val="en-US"/>
        </w:rPr>
        <w:t xml:space="preserve">ranging from 5 percent to 80 percent according to the speed </w:t>
      </w:r>
      <w:commentRangeEnd w:id="64"/>
      <w:r w:rsidR="00D75FED">
        <w:rPr>
          <w:rStyle w:val="CommentReference"/>
        </w:rPr>
        <w:commentReference w:id="64"/>
      </w:r>
      <w:r w:rsidR="00662C7D">
        <w:rPr>
          <w:lang w:val="en-US"/>
        </w:rPr>
        <w:fldChar w:fldCharType="begin"/>
      </w:r>
      <w:r w:rsidR="00662C7D">
        <w:rPr>
          <w:lang w:val="en-US"/>
        </w:rPr>
        <w:instrText xml:space="preserve"> ADDIN EN.CITE &lt;EndNote&gt;&lt;Cite&gt;&lt;Author&gt;Pollock&lt;/Author&gt;&lt;Year&gt;2010&lt;/Year&gt;&lt;RecNum&gt;85&lt;/RecNum&gt;&lt;DisplayText&gt;(Pollock, Dutton et al. 2010)&lt;/DisplayText&gt;&lt;record&gt;&lt;rec-number&gt;85&lt;/rec-number&gt;&lt;foreign-keys&gt;&lt;key app="EN" db-id="az2w0t9aqvxw93exzxz5axddapeppazvxrpx" timestamp="1574873981"&gt;85&lt;/key&gt;&lt;/foreign-keys&gt;&lt;ref-type name="Journal Article"&gt;17&lt;/ref-type&gt;&lt;contributors&gt;&lt;authors&gt;&lt;author&gt;Michael Pollock&lt;/author&gt;&lt;author&gt;Mark Dutton&lt;/author&gt;&lt;author&gt;Paul Quinn&lt;/author&gt;&lt;author&gt;Enda O’Connell&lt;/author&gt;&lt;author&gt;Mark Wilkinson&lt;/author&gt;&lt;author&gt;Matteo Colli&lt;/author&gt;&lt;/authors&gt;&lt;/contributors&gt;&lt;titles&gt;&lt;title&gt;Accurate Rainfall Measurement: The Neglected Achiles Heel of Hydro-Meteorology&lt;/title&gt;&lt;/titles&gt;&lt;dates&gt;&lt;year&gt;2010&lt;/year&gt;&lt;/dates&gt;&lt;urls&gt;&lt;/urls&gt;&lt;/record&gt;&lt;/Cite&gt;&lt;/EndNote&gt;</w:instrText>
      </w:r>
      <w:r w:rsidR="00662C7D">
        <w:rPr>
          <w:lang w:val="en-US"/>
        </w:rPr>
        <w:fldChar w:fldCharType="separate"/>
      </w:r>
      <w:r w:rsidR="00662C7D">
        <w:rPr>
          <w:noProof/>
          <w:lang w:val="en-US"/>
        </w:rPr>
        <w:t>(Pollock, Dutton et al. 2010)</w:t>
      </w:r>
      <w:r w:rsidR="00662C7D">
        <w:rPr>
          <w:lang w:val="en-US"/>
        </w:rPr>
        <w:fldChar w:fldCharType="end"/>
      </w:r>
      <w:r w:rsidR="00912045">
        <w:rPr>
          <w:lang w:val="en-US"/>
        </w:rPr>
        <w:t xml:space="preserve">, but no clear consensus on the percentage of </w:t>
      </w:r>
      <w:proofErr w:type="spellStart"/>
      <w:r w:rsidR="00912045">
        <w:rPr>
          <w:lang w:val="en-US"/>
        </w:rPr>
        <w:t>undercatching</w:t>
      </w:r>
      <w:proofErr w:type="spellEnd"/>
      <w:r w:rsidR="00912045">
        <w:rPr>
          <w:lang w:val="en-US"/>
        </w:rPr>
        <w:t xml:space="preserve"> </w:t>
      </w:r>
      <w:ins w:id="65" w:author="Mengye Chen" w:date="2019-12-02T16:34:00Z">
        <w:r w:rsidR="00D75FED">
          <w:rPr>
            <w:lang w:val="en-US"/>
          </w:rPr>
          <w:t>under</w:t>
        </w:r>
      </w:ins>
      <w:del w:id="66" w:author="Mengye Chen" w:date="2019-12-02T16:34:00Z">
        <w:r w:rsidR="00912045" w:rsidDel="00D75FED">
          <w:rPr>
            <w:lang w:val="en-US"/>
          </w:rPr>
          <w:delText>for</w:delText>
        </w:r>
      </w:del>
      <w:r w:rsidR="00912045">
        <w:rPr>
          <w:lang w:val="en-US"/>
        </w:rPr>
        <w:t xml:space="preserve"> various wind speed categories </w:t>
      </w:r>
      <w:r w:rsidR="00912045">
        <w:rPr>
          <w:lang w:val="en-US"/>
        </w:rPr>
        <w:fldChar w:fldCharType="begin"/>
      </w:r>
      <w:r w:rsidR="00912045">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912045">
        <w:rPr>
          <w:lang w:val="en-US"/>
        </w:rPr>
        <w:fldChar w:fldCharType="separate"/>
      </w:r>
      <w:r w:rsidR="00912045">
        <w:rPr>
          <w:noProof/>
          <w:lang w:val="en-US"/>
        </w:rPr>
        <w:t>(Medlin, Kimball et al. 2007)</w:t>
      </w:r>
      <w:r w:rsidR="00912045">
        <w:rPr>
          <w:lang w:val="en-US"/>
        </w:rPr>
        <w:fldChar w:fldCharType="end"/>
      </w:r>
      <w:r w:rsidR="00912045">
        <w:rPr>
          <w:lang w:val="en-US"/>
        </w:rPr>
        <w:t xml:space="preserve">. This is problematic when one applies gauge correction for other products e.g. radar, satellite in that event as gauge itself underestimates </w:t>
      </w:r>
      <w:commentRangeStart w:id="67"/>
      <w:r w:rsidR="00912045">
        <w:rPr>
          <w:lang w:val="en-US"/>
        </w:rPr>
        <w:t>rainfall</w:t>
      </w:r>
      <w:r w:rsidR="006442C5">
        <w:rPr>
          <w:lang w:val="en-US"/>
        </w:rPr>
        <w:t xml:space="preserve"> with up to 80 percent of bias</w:t>
      </w:r>
      <w:commentRangeEnd w:id="67"/>
      <w:r w:rsidR="006D1332">
        <w:rPr>
          <w:rStyle w:val="CommentReference"/>
        </w:rPr>
        <w:commentReference w:id="67"/>
      </w:r>
      <w:r w:rsidR="00912045">
        <w:rPr>
          <w:lang w:val="en-US"/>
        </w:rPr>
        <w:t xml:space="preserve">. </w:t>
      </w:r>
    </w:p>
    <w:p w14:paraId="38A8FC9B" w14:textId="51FAB7A7" w:rsidR="00CA5EE0" w:rsidRDefault="006D1332" w:rsidP="00CA5EE0">
      <w:pPr>
        <w:spacing w:before="120" w:after="120" w:line="360" w:lineRule="auto"/>
        <w:rPr>
          <w:lang w:val="en-US"/>
        </w:rPr>
      </w:pPr>
      <w:ins w:id="68" w:author="Mengye Chen" w:date="2019-12-02T16:37:00Z">
        <w:r>
          <w:rPr>
            <w:lang w:val="en-US"/>
          </w:rPr>
          <w:t>In the past few decades</w:t>
        </w:r>
      </w:ins>
      <w:del w:id="69" w:author="Mengye Chen" w:date="2019-12-02T16:37:00Z">
        <w:r w:rsidR="00D32C03" w:rsidDel="006D1332">
          <w:rPr>
            <w:lang w:val="en-US"/>
          </w:rPr>
          <w:delText>More r</w:delText>
        </w:r>
        <w:r w:rsidR="00AA297C" w:rsidDel="006D1332">
          <w:rPr>
            <w:lang w:val="en-US"/>
          </w:rPr>
          <w:delText>ecently</w:delText>
        </w:r>
      </w:del>
      <w:r w:rsidR="00AA297C">
        <w:rPr>
          <w:lang w:val="en-US"/>
        </w:rPr>
        <w:t xml:space="preserve">, </w:t>
      </w:r>
      <w:del w:id="70" w:author="Mengye Chen" w:date="2019-12-02T16:37:00Z">
        <w:r w:rsidR="00AA297C" w:rsidDel="006D1332">
          <w:rPr>
            <w:lang w:val="en-US"/>
          </w:rPr>
          <w:delText>with</w:delText>
        </w:r>
      </w:del>
      <w:r w:rsidR="00AA297C">
        <w:rPr>
          <w:lang w:val="en-US"/>
        </w:rPr>
        <w:t xml:space="preserve"> the emerging</w:t>
      </w:r>
      <w:del w:id="71" w:author="Mengye Chen" w:date="2019-12-02T16:36:00Z">
        <w:r w:rsidR="00AA297C" w:rsidDel="006D1332">
          <w:rPr>
            <w:lang w:val="en-US"/>
          </w:rPr>
          <w:delText xml:space="preserve"> of</w:delText>
        </w:r>
      </w:del>
      <w:r w:rsidR="00AA297C">
        <w:rPr>
          <w:lang w:val="en-US"/>
        </w:rPr>
        <w:t xml:space="preserve"> radar technol</w:t>
      </w:r>
      <w:ins w:id="72" w:author="Mengye Chen" w:date="2019-12-02T16:36:00Z">
        <w:r>
          <w:rPr>
            <w:lang w:val="en-US"/>
          </w:rPr>
          <w:t>ogy</w:t>
        </w:r>
      </w:ins>
      <w:del w:id="73" w:author="Mengye Chen" w:date="2019-12-02T16:36:00Z">
        <w:r w:rsidR="00AA297C" w:rsidDel="006D1332">
          <w:rPr>
            <w:lang w:val="en-US"/>
          </w:rPr>
          <w:delText xml:space="preserve">ogy </w:delText>
        </w:r>
        <w:r w:rsidR="00E71FCA" w:rsidDel="006D1332">
          <w:rPr>
            <w:lang w:val="en-US"/>
          </w:rPr>
          <w:delText>after the</w:delText>
        </w:r>
        <w:r w:rsidR="00AA297C" w:rsidDel="006D1332">
          <w:rPr>
            <w:lang w:val="en-US"/>
          </w:rPr>
          <w:delText xml:space="preserve"> world war two,</w:delText>
        </w:r>
      </w:del>
      <w:del w:id="74" w:author="Mengye Chen" w:date="2019-12-02T16:37:00Z">
        <w:r w:rsidR="00AA297C" w:rsidDel="006D1332">
          <w:rPr>
            <w:lang w:val="en-US"/>
          </w:rPr>
          <w:delText xml:space="preserve"> it</w:delText>
        </w:r>
      </w:del>
      <w:r w:rsidR="00AA297C">
        <w:rPr>
          <w:lang w:val="en-US"/>
        </w:rPr>
        <w:t xml:space="preserve"> has been applied in </w:t>
      </w:r>
      <w:commentRangeStart w:id="75"/>
      <w:r w:rsidR="006E77BF">
        <w:rPr>
          <w:lang w:val="en-US"/>
        </w:rPr>
        <w:t>m</w:t>
      </w:r>
      <w:r w:rsidR="004D23C7">
        <w:rPr>
          <w:lang w:val="en-US"/>
        </w:rPr>
        <w:t>etrology</w:t>
      </w:r>
      <w:commentRangeEnd w:id="75"/>
      <w:r>
        <w:rPr>
          <w:rStyle w:val="CommentReference"/>
        </w:rPr>
        <w:commentReference w:id="75"/>
      </w:r>
      <w:r w:rsidR="004D23C7">
        <w:rPr>
          <w:lang w:val="en-US"/>
        </w:rPr>
        <w:t xml:space="preserve"> to </w:t>
      </w:r>
      <w:r w:rsidR="00AA297C">
        <w:rPr>
          <w:lang w:val="en-US"/>
        </w:rPr>
        <w:t>measur</w:t>
      </w:r>
      <w:r w:rsidR="004D23C7">
        <w:rPr>
          <w:lang w:val="en-US"/>
        </w:rPr>
        <w:t>e</w:t>
      </w:r>
      <w:r w:rsidR="00AA297C">
        <w:rPr>
          <w:lang w:val="en-US"/>
        </w:rPr>
        <w:t xml:space="preserve"> rain rate </w:t>
      </w:r>
      <w:r w:rsidR="00E935D4">
        <w:rPr>
          <w:lang w:val="en-US"/>
        </w:rPr>
        <w:t>by emitting and receiving</w:t>
      </w:r>
      <w:r w:rsidR="00C242D9">
        <w:rPr>
          <w:lang w:val="en-US"/>
        </w:rPr>
        <w:t xml:space="preserve"> </w:t>
      </w:r>
      <w:r w:rsidR="00C242D9" w:rsidRPr="00C242D9">
        <w:rPr>
          <w:lang w:val="en-US"/>
        </w:rPr>
        <w:t>electromagnetic</w:t>
      </w:r>
      <w:r w:rsidR="00C242D9">
        <w:rPr>
          <w:lang w:val="en-US"/>
        </w:rPr>
        <w:t xml:space="preserve"> signals</w:t>
      </w:r>
      <w:del w:id="76" w:author="Mengye Chen" w:date="2019-12-02T16:38:00Z">
        <w:r w:rsidR="00763C7E" w:rsidDel="006D1332">
          <w:rPr>
            <w:lang w:val="en-US"/>
          </w:rPr>
          <w:delText xml:space="preserve"> in the continental scale</w:delText>
        </w:r>
      </w:del>
      <w:r w:rsidR="00C242D9">
        <w:rPr>
          <w:lang w:val="en-US"/>
        </w:rPr>
        <w:t xml:space="preserve">. </w:t>
      </w:r>
      <w:r w:rsidR="00E935D4">
        <w:rPr>
          <w:lang w:val="en-US"/>
        </w:rPr>
        <w:t xml:space="preserve">The </w:t>
      </w:r>
      <w:r w:rsidR="00AF0149">
        <w:rPr>
          <w:lang w:val="en-US"/>
        </w:rPr>
        <w:t xml:space="preserve">most </w:t>
      </w:r>
      <w:r w:rsidR="001B5EAA">
        <w:rPr>
          <w:lang w:val="en-US"/>
        </w:rPr>
        <w:t>prominent</w:t>
      </w:r>
      <w:r w:rsidR="00AF0149">
        <w:rPr>
          <w:lang w:val="en-US"/>
        </w:rPr>
        <w:t xml:space="preserve"> </w:t>
      </w:r>
      <w:r w:rsidR="00E935D4">
        <w:rPr>
          <w:lang w:val="en-US"/>
        </w:rPr>
        <w:t xml:space="preserve">advantage of radar over </w:t>
      </w:r>
      <w:r w:rsidR="00BC7B72">
        <w:rPr>
          <w:lang w:val="en-US"/>
        </w:rPr>
        <w:t xml:space="preserve">rain </w:t>
      </w:r>
      <w:r w:rsidR="00E935D4">
        <w:rPr>
          <w:lang w:val="en-US"/>
        </w:rPr>
        <w:t>gauge</w:t>
      </w:r>
      <w:r w:rsidR="00156F87">
        <w:rPr>
          <w:lang w:val="en-US"/>
        </w:rPr>
        <w:t>s</w:t>
      </w:r>
      <w:r w:rsidR="00E935D4">
        <w:rPr>
          <w:lang w:val="en-US"/>
        </w:rPr>
        <w:t xml:space="preserve"> </w:t>
      </w:r>
      <w:r w:rsidR="009D21C3">
        <w:rPr>
          <w:lang w:val="en-US"/>
        </w:rPr>
        <w:t>is that radar provides a more refined spatial temporal scale and larger area coverage</w:t>
      </w:r>
      <w:r w:rsidR="00D84BFB">
        <w:rPr>
          <w:lang w:val="en-US"/>
        </w:rPr>
        <w:t xml:space="preserve"> </w:t>
      </w:r>
      <w:r w:rsidR="00D84BFB">
        <w:rPr>
          <w:lang w:val="en-US"/>
        </w:rPr>
        <w:fldChar w:fldCharType="begin"/>
      </w:r>
      <w:r w:rsidR="00F04B95">
        <w:rPr>
          <w:lang w:val="en-US"/>
        </w:rPr>
        <w:instrText xml:space="preserve"> ADDIN EN.CITE &lt;EndNote&gt;&lt;Cite&gt;&lt;Author&gt;He&lt;/Author&gt;&lt;Year&gt;2013&lt;/Year&gt;&lt;RecNum&gt;35&lt;/RecNum&gt;&lt;DisplayText&gt;(He, Sonnenborg et al. 2013)&lt;/DisplayText&gt;&lt;record&gt;&lt;rec-number&gt;35&lt;/rec-number&gt;&lt;foreign-keys&gt;&lt;key app="EN" db-id="az2w0t9aqvxw93exzxz5axddapeppazvxrpx" timestamp="1570727523" guid="f01d407d-6b97-4cac-8fcf-6d1fc67067b1"&gt;35&lt;/key&gt;&lt;/foreign-keys&gt;&lt;ref-type name="Journal Article"&gt;17&lt;/ref-type&gt;&lt;contributors&gt;&lt;authors&gt;&lt;author&gt;He, Xin&lt;/author&gt;&lt;author&gt;Sonnenborg, Torben O.&lt;/author&gt;&lt;author&gt;Refsgaard, Jens Christian&lt;/author&gt;&lt;author&gt;Vejen, Flemming&lt;/author&gt;&lt;author&gt;Jensen, Karsten H.&lt;/author&gt;&lt;/authors&gt;&lt;/contributors&gt;&lt;titles&gt;&lt;title&gt;Evaluation of the value of radar QPE data and rain gauge data for hydrological modeling&lt;/title&gt;&lt;secondary-title&gt;Water Resources Research&lt;/secondary-title&gt;&lt;/titles&gt;&lt;periodical&gt;&lt;full-title&gt;Water Resources Research&lt;/full-title&gt;&lt;/periodical&gt;&lt;pages&gt;5989-6005&lt;/pages&gt;&lt;volume&gt;49&lt;/volume&gt;&lt;number&gt;9&lt;/number&gt;&lt;section&gt;5989&lt;/section&gt;&lt;dates&gt;&lt;year&gt;2013&lt;/year&gt;&lt;/dates&gt;&lt;isbn&gt;00431397&lt;/isbn&gt;&lt;urls&gt;&lt;/urls&gt;&lt;electronic-resource-num&gt;10.1002/wrcr.20471&lt;/electronic-resource-num&gt;&lt;/record&gt;&lt;/Cite&gt;&lt;/EndNote&gt;</w:instrText>
      </w:r>
      <w:r w:rsidR="00D84BFB">
        <w:rPr>
          <w:lang w:val="en-US"/>
        </w:rPr>
        <w:fldChar w:fldCharType="separate"/>
      </w:r>
      <w:r w:rsidR="00D84BFB">
        <w:rPr>
          <w:noProof/>
          <w:lang w:val="en-US"/>
        </w:rPr>
        <w:t>(He, Sonnenborg et al. 2013)</w:t>
      </w:r>
      <w:r w:rsidR="00D84BFB">
        <w:rPr>
          <w:lang w:val="en-US"/>
        </w:rPr>
        <w:fldChar w:fldCharType="end"/>
      </w:r>
      <w:r w:rsidR="009D21C3">
        <w:rPr>
          <w:lang w:val="en-US"/>
        </w:rPr>
        <w:t>.</w:t>
      </w:r>
      <w:r w:rsidR="002704D2">
        <w:rPr>
          <w:lang w:val="en-US"/>
        </w:rPr>
        <w:t xml:space="preserve"> </w:t>
      </w:r>
      <w:r w:rsidR="00D84281">
        <w:rPr>
          <w:lang w:val="en-US"/>
        </w:rPr>
        <w:t>But since it is an indirect measurement</w:t>
      </w:r>
      <w:ins w:id="77" w:author="Mengye Chen" w:date="2019-12-02T16:45:00Z">
        <w:r w:rsidR="006E337B">
          <w:rPr>
            <w:lang w:val="en-US"/>
          </w:rPr>
          <w:t xml:space="preserve"> of rain rate</w:t>
        </w:r>
      </w:ins>
      <w:r w:rsidR="00D84281">
        <w:rPr>
          <w:lang w:val="en-US"/>
        </w:rPr>
        <w:t>, radar</w:t>
      </w:r>
      <w:ins w:id="78" w:author="Mengye Chen" w:date="2019-12-02T16:46:00Z">
        <w:r w:rsidR="006E337B">
          <w:rPr>
            <w:lang w:val="en-US"/>
          </w:rPr>
          <w:t xml:space="preserve"> technology</w:t>
        </w:r>
      </w:ins>
      <w:r w:rsidR="00D84281">
        <w:rPr>
          <w:lang w:val="en-US"/>
        </w:rPr>
        <w:t xml:space="preserve"> itself </w:t>
      </w:r>
      <w:r w:rsidR="00B11A71">
        <w:rPr>
          <w:lang w:val="en-US"/>
        </w:rPr>
        <w:t>produces and propagates error</w:t>
      </w:r>
      <w:r w:rsidR="001F1AA5">
        <w:rPr>
          <w:lang w:val="en-US"/>
        </w:rPr>
        <w:t>s</w:t>
      </w:r>
      <w:r w:rsidR="00B11A71">
        <w:rPr>
          <w:lang w:val="en-US"/>
        </w:rPr>
        <w:t xml:space="preserve"> in the end product</w:t>
      </w:r>
      <w:r w:rsidR="00DC12E3">
        <w:rPr>
          <w:lang w:val="en-US"/>
        </w:rPr>
        <w:t>s</w:t>
      </w:r>
      <w:r w:rsidR="00B11A71">
        <w:rPr>
          <w:lang w:val="en-US"/>
        </w:rPr>
        <w:t xml:space="preserve">. </w:t>
      </w:r>
      <w:ins w:id="79" w:author="Mengye Chen" w:date="2019-12-02T16:46:00Z">
        <w:r w:rsidR="006E337B">
          <w:rPr>
            <w:lang w:val="en-US"/>
          </w:rPr>
          <w:t>The</w:t>
        </w:r>
      </w:ins>
      <w:del w:id="80" w:author="Mengye Chen" w:date="2019-12-02T16:46:00Z">
        <w:r w:rsidR="00B11A71" w:rsidDel="006E337B">
          <w:rPr>
            <w:lang w:val="en-US"/>
          </w:rPr>
          <w:delText>its</w:delText>
        </w:r>
      </w:del>
      <w:r w:rsidR="005F67D0">
        <w:rPr>
          <w:lang w:val="en-US"/>
        </w:rPr>
        <w:t xml:space="preserve"> uncertainties </w:t>
      </w:r>
      <w:ins w:id="81" w:author="Mengye Chen" w:date="2019-12-02T16:46:00Z">
        <w:r w:rsidR="006E337B">
          <w:rPr>
            <w:lang w:val="en-US"/>
          </w:rPr>
          <w:t xml:space="preserve">of radar-based precipitation </w:t>
        </w:r>
      </w:ins>
      <w:ins w:id="82" w:author="Mengye Chen" w:date="2019-12-02T16:47:00Z">
        <w:r w:rsidR="006E337B">
          <w:rPr>
            <w:lang w:val="en-US"/>
          </w:rPr>
          <w:t xml:space="preserve">estimations </w:t>
        </w:r>
      </w:ins>
      <w:r w:rsidR="005F67D0">
        <w:rPr>
          <w:lang w:val="en-US"/>
        </w:rPr>
        <w:t>can be categorized as incorrect calibration, sampling representativeness, non-weather echo and errors in Z-R relation</w:t>
      </w:r>
      <w:r w:rsidR="00984B94">
        <w:rPr>
          <w:lang w:val="en-US"/>
        </w:rPr>
        <w:t>s</w:t>
      </w:r>
      <w:r w:rsidR="00140BA6">
        <w:rPr>
          <w:lang w:val="en-US"/>
        </w:rPr>
        <w:t xml:space="preserve"> </w:t>
      </w:r>
      <w:r w:rsidR="00140BA6">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PEVuZE5vdGU+PENpdGU+PEF1dGhvcj5LaXJzdGV0dGVyPC9BdXRob3I+PFllYXI+MjAxNTwvWWVh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140BA6">
        <w:rPr>
          <w:lang w:val="en-US"/>
        </w:rPr>
      </w:r>
      <w:r w:rsidR="00140BA6">
        <w:rPr>
          <w:lang w:val="en-US"/>
        </w:rPr>
        <w:fldChar w:fldCharType="separate"/>
      </w:r>
      <w:r w:rsidR="00140BA6">
        <w:rPr>
          <w:noProof/>
          <w:lang w:val="en-US"/>
        </w:rPr>
        <w:t>(Medlin, Kimball et al. 2007, Ryzhkov, Diederich et al. 2014, Kirstetter, Gourley et al. 2015)</w:t>
      </w:r>
      <w:r w:rsidR="00140BA6">
        <w:rPr>
          <w:lang w:val="en-US"/>
        </w:rPr>
        <w:fldChar w:fldCharType="end"/>
      </w:r>
      <w:r w:rsidR="005F67D0">
        <w:rPr>
          <w:lang w:val="en-US"/>
        </w:rPr>
        <w:t xml:space="preserve">. </w:t>
      </w:r>
      <w:r w:rsidR="00D570BB">
        <w:rPr>
          <w:lang w:val="en-US"/>
        </w:rPr>
        <w:t xml:space="preserve">These intrinsic </w:t>
      </w:r>
      <w:r w:rsidR="0097417A">
        <w:rPr>
          <w:lang w:val="en-US"/>
        </w:rPr>
        <w:t>systematic errors</w:t>
      </w:r>
      <w:r w:rsidR="00D570BB">
        <w:rPr>
          <w:lang w:val="en-US"/>
        </w:rPr>
        <w:t xml:space="preserve"> are challenging to </w:t>
      </w:r>
      <w:r w:rsidR="00806F01">
        <w:rPr>
          <w:lang w:val="en-US"/>
        </w:rPr>
        <w:t>mitigate</w:t>
      </w:r>
      <w:r w:rsidR="00D570BB">
        <w:rPr>
          <w:lang w:val="en-US"/>
        </w:rPr>
        <w:t xml:space="preserve"> </w:t>
      </w:r>
      <w:del w:id="83" w:author="Mengye Chen" w:date="2019-12-02T16:48:00Z">
        <w:r w:rsidR="00D570BB" w:rsidDel="006E337B">
          <w:rPr>
            <w:lang w:val="en-US"/>
          </w:rPr>
          <w:delText>for radar-only products</w:delText>
        </w:r>
      </w:del>
      <w:ins w:id="84" w:author="Mengye Chen" w:date="2019-12-02T16:48:00Z">
        <w:r w:rsidR="006E337B">
          <w:rPr>
            <w:lang w:val="en-US"/>
          </w:rPr>
          <w:t xml:space="preserve">by improving </w:t>
        </w:r>
      </w:ins>
      <w:ins w:id="85" w:author="Mengye Chen" w:date="2019-12-02T16:49:00Z">
        <w:r w:rsidR="006E337B">
          <w:rPr>
            <w:lang w:val="en-US"/>
          </w:rPr>
          <w:t>radar technology alone</w:t>
        </w:r>
      </w:ins>
      <w:r w:rsidR="00D570BB">
        <w:rPr>
          <w:lang w:val="en-US"/>
        </w:rPr>
        <w:t xml:space="preserve">. Thus, many researchers tend </w:t>
      </w:r>
      <w:commentRangeStart w:id="86"/>
      <w:r w:rsidR="00D570BB">
        <w:rPr>
          <w:lang w:val="en-US"/>
        </w:rPr>
        <w:t xml:space="preserve">to couple </w:t>
      </w:r>
      <w:commentRangeEnd w:id="86"/>
      <w:r w:rsidR="006E337B">
        <w:rPr>
          <w:rStyle w:val="CommentReference"/>
        </w:rPr>
        <w:commentReference w:id="86"/>
      </w:r>
      <w:r w:rsidR="00D570BB">
        <w:rPr>
          <w:lang w:val="en-US"/>
        </w:rPr>
        <w:t xml:space="preserve">radar with </w:t>
      </w:r>
      <w:ins w:id="87" w:author="Mengye Chen" w:date="2019-12-02T16:47:00Z">
        <w:r w:rsidR="006E337B">
          <w:rPr>
            <w:lang w:val="en-US"/>
          </w:rPr>
          <w:t>rain</w:t>
        </w:r>
      </w:ins>
      <w:ins w:id="88" w:author="Mengye Chen" w:date="2019-12-02T16:48:00Z">
        <w:r w:rsidR="006E337B">
          <w:rPr>
            <w:lang w:val="en-US"/>
          </w:rPr>
          <w:t xml:space="preserve"> </w:t>
        </w:r>
      </w:ins>
      <w:r w:rsidR="00D570BB">
        <w:rPr>
          <w:lang w:val="en-US"/>
        </w:rPr>
        <w:t>gauges and satellite</w:t>
      </w:r>
      <w:r w:rsidR="00593F6E">
        <w:rPr>
          <w:lang w:val="en-US"/>
        </w:rPr>
        <w:t>s</w:t>
      </w:r>
      <w:r w:rsidR="00D570BB">
        <w:rPr>
          <w:lang w:val="en-US"/>
        </w:rPr>
        <w:t xml:space="preserve"> to improve the radar performance</w:t>
      </w:r>
      <w:r w:rsidR="00140BA6">
        <w:rPr>
          <w:lang w:val="en-US"/>
        </w:rPr>
        <w:t xml:space="preserve"> e.g. </w:t>
      </w:r>
      <w:r w:rsidR="008F6B3F">
        <w:rPr>
          <w:lang w:val="en-US"/>
        </w:rPr>
        <w:t>K</w:t>
      </w:r>
      <w:r w:rsidR="00140BA6">
        <w:rPr>
          <w:lang w:val="en-US"/>
        </w:rPr>
        <w:t xml:space="preserve">riging with </w:t>
      </w:r>
      <w:r w:rsidR="008F6B3F">
        <w:rPr>
          <w:lang w:val="en-US"/>
        </w:rPr>
        <w:t>E</w:t>
      </w:r>
      <w:r w:rsidR="00140BA6">
        <w:rPr>
          <w:lang w:val="en-US"/>
        </w:rPr>
        <w:t xml:space="preserve">xternal </w:t>
      </w:r>
      <w:r w:rsidR="008F6B3F">
        <w:rPr>
          <w:lang w:val="en-US"/>
        </w:rPr>
        <w:t>D</w:t>
      </w:r>
      <w:r w:rsidR="00140BA6">
        <w:rPr>
          <w:lang w:val="en-US"/>
        </w:rPr>
        <w:t>rift</w:t>
      </w:r>
      <w:r w:rsidR="00593F6E">
        <w:rPr>
          <w:lang w:val="en-US"/>
        </w:rPr>
        <w:t xml:space="preserve"> </w:t>
      </w:r>
      <w:r w:rsidR="00140BA6">
        <w:rPr>
          <w:lang w:val="en-US"/>
        </w:rPr>
        <w:t>(KED)</w:t>
      </w:r>
      <w:r w:rsidR="008F6B3F">
        <w:rPr>
          <w:lang w:val="en-US"/>
        </w:rPr>
        <w:t xml:space="preserve"> </w:t>
      </w:r>
      <w:r w:rsidR="008F6B3F">
        <w:rPr>
          <w:lang w:val="en-US"/>
        </w:rPr>
        <w:fldChar w:fldCharType="begin"/>
      </w:r>
      <w:r w:rsidR="00F04B95">
        <w:rPr>
          <w:lang w:val="en-US"/>
        </w:rPr>
        <w:instrText xml:space="preserve"> ADDIN EN.CITE &lt;EndNote&gt;&lt;Cite&gt;&lt;Author&gt;Cecinati&lt;/Author&gt;&lt;Year&gt;2018&lt;/Year&gt;&lt;RecNum&gt;4&lt;/RecNum&gt;&lt;DisplayText&gt;(Jewell and Gaussiat 2015, Cecinati, Moreno-Ródenas et al. 2018)&lt;/DisplayText&gt;&lt;record&gt;&lt;rec-number&gt;4&lt;/rec-number&gt;&lt;foreign-keys&gt;&lt;key app="EN" db-id="az2w0t9aqvxw93exzxz5axddapeppazvxrpx" timestamp="1570727523" guid="d2c734a9-4ac0-48aa-988d-767007143194"&gt;4&lt;/key&gt;&lt;/foreign-keys&gt;&lt;ref-type name="Journal Article"&gt;17&lt;/ref-type&gt;&lt;contributors&gt;&lt;authors&gt;&lt;author&gt;Cecinati, Francesca&lt;/author&gt;&lt;author&gt;Moreno-Ródenas, Antonio&lt;/author&gt;&lt;author&gt;Rico-Ramirez, Miguel&lt;/author&gt;&lt;author&gt;ten Veldhuis, Marie-claire&lt;/author&gt;&lt;author&gt;Langeveld, Jeroen&lt;/author&gt;&lt;/authors&gt;&lt;/contributors&gt;&lt;titles&gt;&lt;title&gt;Considering Rain Gauge Uncertainty Using Kriging for Uncertain Data&lt;/title&gt;&lt;secondary-title&gt;Atmosphere&lt;/secondary-title&gt;&lt;/titles&gt;&lt;periodical&gt;&lt;full-title&gt;Atmosphere&lt;/full-title&gt;&lt;/periodical&gt;&lt;volume&gt;9&lt;/volume&gt;&lt;number&gt;11&lt;/number&gt;&lt;section&gt;446&lt;/section&gt;&lt;dates&gt;&lt;year&gt;2018&lt;/year&gt;&lt;/dates&gt;&lt;isbn&gt;2073-4433&lt;/isbn&gt;&lt;urls&gt;&lt;/urls&gt;&lt;electronic-resource-num&gt;10.3390/atmos9110446&lt;/electronic-resource-num&gt;&lt;/record&gt;&lt;/Cite&gt;&lt;Cite&gt;&lt;Author&gt;Jewell&lt;/Author&gt;&lt;Year&gt;2015&lt;/Year&gt;&lt;RecNum&gt;5&lt;/RecNum&gt;&lt;record&gt;&lt;rec-number&gt;5&lt;/rec-number&gt;&lt;foreign-keys&gt;&lt;key app="EN" db-id="az2w0t9aqvxw93exzxz5axddapeppazvxrpx" timestamp="1570727523" guid="4d87af24-0e1c-4b3c-b959-c7031a8f8046"&gt;5&lt;/key&gt;&lt;/foreign-keys&gt;&lt;ref-type name="Journal Article"&gt;17&lt;/ref-type&gt;&lt;contributors&gt;&lt;authors&gt;&lt;author&gt;Jewell, Sharon A.&lt;/author&gt;&lt;author&gt;Gaussiat, Nicolas&lt;/author&gt;&lt;/authors&gt;&lt;/contributors&gt;&lt;titles&gt;&lt;title&gt;An assessment of kriging-based rain-gauge-radar merging techniques&lt;/title&gt;&lt;secondary-title&gt;Quarterly Journal of the Royal Meteorological Society&lt;/secondary-title&gt;&lt;/titles&gt;&lt;periodical&gt;&lt;full-title&gt;Quarterly Journal of the Royal Meteorological Society&lt;/full-title&gt;&lt;/periodical&gt;&lt;pages&gt;2300-2313&lt;/pages&gt;&lt;volume&gt;141&lt;/volume&gt;&lt;number&gt;691&lt;/number&gt;&lt;section&gt;2300&lt;/section&gt;&lt;dates&gt;&lt;year&gt;2015&lt;/year&gt;&lt;/dates&gt;&lt;isbn&gt;00359009&lt;/isbn&gt;&lt;urls&gt;&lt;/urls&gt;&lt;electronic-resource-num&gt;10.1002/qj.2522&lt;/electronic-resource-num&gt;&lt;/record&gt;&lt;/Cite&gt;&lt;/EndNote&gt;</w:instrText>
      </w:r>
      <w:r w:rsidR="008F6B3F">
        <w:rPr>
          <w:lang w:val="en-US"/>
        </w:rPr>
        <w:fldChar w:fldCharType="separate"/>
      </w:r>
      <w:r w:rsidR="008F6B3F">
        <w:rPr>
          <w:noProof/>
          <w:lang w:val="en-US"/>
        </w:rPr>
        <w:t>(Jewell and Gaussiat 2015, Cecinati, Moreno-Ródenas et al. 2018)</w:t>
      </w:r>
      <w:r w:rsidR="008F6B3F">
        <w:rPr>
          <w:lang w:val="en-US"/>
        </w:rPr>
        <w:fldChar w:fldCharType="end"/>
      </w:r>
      <w:r w:rsidR="00140BA6">
        <w:rPr>
          <w:lang w:val="en-US"/>
        </w:rPr>
        <w:t xml:space="preserve">, </w:t>
      </w:r>
      <w:r w:rsidR="008F6B3F">
        <w:rPr>
          <w:lang w:val="en-US"/>
        </w:rPr>
        <w:t xml:space="preserve">Mean Field Bias Correction (MFB) </w:t>
      </w:r>
      <w:r w:rsidR="008F6B3F">
        <w:rPr>
          <w:lang w:val="en-US"/>
        </w:rPr>
        <w:fldChar w:fldCharType="begin"/>
      </w:r>
      <w:r w:rsidR="008F6B3F">
        <w:rPr>
          <w:lang w:val="en-US"/>
        </w:rPr>
        <w:instrText xml:space="preserve"> ADDIN EN.CITE &lt;EndNote&gt;&lt;Cite&gt;&lt;Author&gt;Yoo&lt;/Author&gt;&lt;Year&gt;2014&lt;/Year&gt;&lt;RecNum&gt;70&lt;/RecNum&gt;&lt;DisplayText&gt;(Yoo, Park et al. 2014)&lt;/DisplayText&gt;&lt;record&gt;&lt;rec-number&gt;70&lt;/rec-number&gt;&lt;foreign-keys&gt;&lt;key app="EN" db-id="az2w0t9aqvxw93exzxz5axddapeppazvxrpx" timestamp="1573854443"&gt;70&lt;/key&gt;&lt;/foreign-keys&gt;&lt;ref-type name="Journal Article"&gt;17&lt;/ref-type&gt;&lt;contributors&gt;&lt;authors&gt;&lt;author&gt;Yoo, Chulsang&lt;/author&gt;&lt;author&gt;Park, Cheolsoon&lt;/author&gt;&lt;author&gt;Yoon, Jungsoo&lt;/author&gt;&lt;author&gt;Kim, Jungho&lt;/author&gt;&lt;/authors&gt;&lt;/contributors&gt;&lt;titles&gt;&lt;title&gt;Interpretation of mean-field bias correction of radar rain rate using the concept of linear regression&lt;/title&gt;&lt;secondary-title&gt;Hydrological Processes&lt;/secondary-title&gt;&lt;/titles&gt;&lt;periodical&gt;&lt;full-title&gt;Hydrological Processes&lt;/full-title&gt;&lt;/periodical&gt;&lt;pages&gt;5081-5092&lt;/pages&gt;&lt;volume&gt;28&lt;/volume&gt;&lt;number&gt;19&lt;/number&gt;&lt;section&gt;5081&lt;/section&gt;&lt;dates&gt;&lt;year&gt;2014&lt;/year&gt;&lt;/dates&gt;&lt;isbn&gt;08856087&lt;/isbn&gt;&lt;urls&gt;&lt;/urls&gt;&lt;electronic-resource-num&gt;10.1002/hyp.9972&lt;/electronic-resource-num&gt;&lt;/record&gt;&lt;/Cite&gt;&lt;/EndNote&gt;</w:instrText>
      </w:r>
      <w:r w:rsidR="008F6B3F">
        <w:rPr>
          <w:lang w:val="en-US"/>
        </w:rPr>
        <w:fldChar w:fldCharType="separate"/>
      </w:r>
      <w:r w:rsidR="008F6B3F">
        <w:rPr>
          <w:noProof/>
          <w:lang w:val="en-US"/>
        </w:rPr>
        <w:t>(Yoo, Park et al. 2014)</w:t>
      </w:r>
      <w:r w:rsidR="008F6B3F">
        <w:rPr>
          <w:lang w:val="en-US"/>
        </w:rPr>
        <w:fldChar w:fldCharType="end"/>
      </w:r>
      <w:r w:rsidR="00D570BB">
        <w:rPr>
          <w:lang w:val="en-US"/>
        </w:rPr>
        <w:t>.</w:t>
      </w:r>
      <w:r w:rsidR="00B150E4">
        <w:rPr>
          <w:lang w:val="en-US"/>
        </w:rPr>
        <w:t xml:space="preserve"> </w:t>
      </w:r>
      <w:r w:rsidR="00C72C88">
        <w:rPr>
          <w:lang w:val="en-US"/>
        </w:rPr>
        <w:fldChar w:fldCharType="begin"/>
      </w:r>
      <w:r w:rsidR="00C72C88">
        <w:rPr>
          <w:lang w:val="en-US"/>
        </w:rPr>
        <w:instrText xml:space="preserve"> ADDIN EN.CITE &lt;EndNote&gt;&lt;Cite&gt;&lt;Author&gt;Kidd&lt;/Author&gt;&lt;Year&gt;2011&lt;/Year&gt;&lt;RecNum&gt;77&lt;/RecNum&gt;&lt;DisplayText&gt;(Kidd, Bauer et al. 2011)&lt;/DisplayText&gt;&lt;record&gt;&lt;rec-number&gt;77&lt;/rec-number&gt;&lt;foreign-keys&gt;&lt;key app="EN" db-id="az2w0t9aqvxw93exzxz5axddapeppazvxrpx" timestamp="1574184298"&gt;77&lt;/key&gt;&lt;/foreign-keys&gt;&lt;ref-type name="Journal Article"&gt;17&lt;/ref-type&gt;&lt;contributors&gt;&lt;authors&gt;&lt;author&gt;Kidd, C.&lt;/author&gt;&lt;author&gt;Bauer, P.&lt;/author&gt;&lt;author&gt;Turk, J.&lt;/author&gt;&lt;author&gt;Huffman, G. J.&lt;/author&gt;&lt;author&gt;Joyce, R.&lt;/author&gt;&lt;author&gt;Hsu, K. L.&lt;/author&gt;&lt;author&gt;Braithwaite, D.&lt;/author&gt;&lt;/authors&gt;&lt;/contributors&gt;&lt;titles&gt;&lt;title&gt;Intercomparison of High-Resolution Precipitation Products over Northwest Europe&lt;/title&gt;&lt;secondary-title&gt;Journal of Hydrometeorology&lt;/secondary-title&gt;&lt;/titles&gt;&lt;periodical&gt;&lt;full-title&gt;Journal of Hydrometeorology&lt;/full-title&gt;&lt;/periodical&gt;&lt;pages&gt;67-83&lt;/pages&gt;&lt;volume&gt;13&lt;/volume&gt;&lt;number&gt;1&lt;/number&gt;&lt;dates&gt;&lt;year&gt;2011&lt;/year&gt;&lt;pub-dates&gt;&lt;date&gt;2012/02/01&lt;/date&gt;&lt;/pub-dates&gt;&lt;/dates&gt;&lt;publisher&gt;American Meteorological Society&lt;/publisher&gt;&lt;isbn&gt;1525-755X&lt;/isbn&gt;&lt;urls&gt;&lt;related-urls&gt;&lt;url&gt;https://doi.org/10.1175/JHM-D-11-042.1&lt;/url&gt;&lt;/related-urls&gt;&lt;/urls&gt;&lt;electronic-resource-num&gt;10.1175/JHM-D-11-042.1&lt;/electronic-resource-num&gt;&lt;access-date&gt;2019/11/19&lt;/access-date&gt;&lt;/record&gt;&lt;/Cite&gt;&lt;/EndNote&gt;</w:instrText>
      </w:r>
      <w:r w:rsidR="00C72C88">
        <w:rPr>
          <w:lang w:val="en-US"/>
        </w:rPr>
        <w:fldChar w:fldCharType="separate"/>
      </w:r>
      <w:del w:id="89" w:author="Mengye Chen" w:date="2019-12-02T17:02:00Z">
        <w:r w:rsidR="00C72C88" w:rsidDel="00474743">
          <w:rPr>
            <w:noProof/>
            <w:lang w:val="en-US"/>
          </w:rPr>
          <w:delText>(</w:delText>
        </w:r>
      </w:del>
      <w:r w:rsidR="00C72C88">
        <w:rPr>
          <w:noProof/>
          <w:lang w:val="en-US"/>
        </w:rPr>
        <w:t>Kidd</w:t>
      </w:r>
      <w:del w:id="90" w:author="Mengye Chen" w:date="2019-12-02T17:02:00Z">
        <w:r w:rsidR="00C72C88" w:rsidDel="00474743">
          <w:rPr>
            <w:noProof/>
            <w:lang w:val="en-US"/>
          </w:rPr>
          <w:delText>, Bauer</w:delText>
        </w:r>
      </w:del>
      <w:r w:rsidR="00C72C88">
        <w:rPr>
          <w:noProof/>
          <w:lang w:val="en-US"/>
        </w:rPr>
        <w:t xml:space="preserve"> et al. </w:t>
      </w:r>
      <w:ins w:id="91" w:author="Mengye Chen" w:date="2019-12-02T17:02:00Z">
        <w:r w:rsidR="00474743">
          <w:rPr>
            <w:noProof/>
            <w:lang w:val="en-US"/>
          </w:rPr>
          <w:t>(</w:t>
        </w:r>
      </w:ins>
      <w:r w:rsidR="00C72C88">
        <w:rPr>
          <w:noProof/>
          <w:lang w:val="en-US"/>
        </w:rPr>
        <w:t>2011)</w:t>
      </w:r>
      <w:r w:rsidR="00C72C88">
        <w:rPr>
          <w:lang w:val="en-US"/>
        </w:rPr>
        <w:fldChar w:fldCharType="end"/>
      </w:r>
      <w:r w:rsidR="00B150E4">
        <w:rPr>
          <w:lang w:val="en-US"/>
        </w:rPr>
        <w:t xml:space="preserve"> compared ground radar QPE with gauge data in Germany, and </w:t>
      </w:r>
      <w:ins w:id="92" w:author="Mengye Chen" w:date="2019-12-02T17:03:00Z">
        <w:r w:rsidR="00474743">
          <w:rPr>
            <w:lang w:val="en-US"/>
          </w:rPr>
          <w:t>the results</w:t>
        </w:r>
      </w:ins>
      <w:del w:id="93" w:author="Mengye Chen" w:date="2019-12-02T17:03:00Z">
        <w:r w:rsidR="00B150E4" w:rsidDel="00474743">
          <w:rPr>
            <w:lang w:val="en-US"/>
          </w:rPr>
          <w:delText>it</w:delText>
        </w:r>
      </w:del>
      <w:r w:rsidR="00B150E4">
        <w:rPr>
          <w:lang w:val="en-US"/>
        </w:rPr>
        <w:t xml:space="preserve"> </w:t>
      </w:r>
      <w:del w:id="94" w:author="Mengye Chen" w:date="2019-12-02T17:03:00Z">
        <w:r w:rsidR="00B150E4" w:rsidDel="00474743">
          <w:rPr>
            <w:lang w:val="en-US"/>
          </w:rPr>
          <w:delText>brings up</w:delText>
        </w:r>
      </w:del>
      <w:r w:rsidR="00B150E4">
        <w:rPr>
          <w:lang w:val="en-US"/>
        </w:rPr>
        <w:t xml:space="preserve"> </w:t>
      </w:r>
      <w:ins w:id="95" w:author="Mengye Chen" w:date="2019-12-02T17:03:00Z">
        <w:r w:rsidR="00474743">
          <w:rPr>
            <w:lang w:val="en-US"/>
          </w:rPr>
          <w:t xml:space="preserve">indicated radar </w:t>
        </w:r>
      </w:ins>
      <w:r w:rsidR="00B150E4">
        <w:rPr>
          <w:lang w:val="en-US"/>
        </w:rPr>
        <w:t>overestimation in convective rainfall regimes.</w:t>
      </w:r>
      <w:r w:rsidR="002944BD">
        <w:rPr>
          <w:lang w:val="en-US"/>
        </w:rPr>
        <w:t xml:space="preserve"> </w:t>
      </w:r>
      <w:r w:rsidR="002944BD">
        <w:rPr>
          <w:lang w:val="en-US"/>
        </w:rPr>
        <w:fldChar w:fldCharType="begin"/>
      </w:r>
      <w:r w:rsidR="002944BD">
        <w:rPr>
          <w:lang w:val="en-US"/>
        </w:rPr>
        <w:instrText xml:space="preserve"> ADDIN EN.CITE &lt;EndNote&gt;&lt;Cite&gt;&lt;Author&gt;Medlin&lt;/Author&gt;&lt;Year&gt;2007&lt;/Year&gt;&lt;RecNum&gt;36&lt;/RecNum&gt;&lt;DisplayText&gt;(Medlin, Kimball et al. 2007)&lt;/DisplayText&gt;&lt;record&gt;&lt;rec-number&gt;36&lt;/rec-number&gt;&lt;foreign-keys&gt;&lt;key app="EN" db-id="az2w0t9aqvxw93exzxz5axddapeppazvxrpx" timestamp="1570727523" guid="891c3229-bc68-47ca-b287-6eeb2bca738a"&gt;36&lt;/key&gt;&lt;/foreign-keys&gt;&lt;ref-type name="Journal Article"&gt;17&lt;/ref-type&gt;&lt;contributors&gt;&lt;authors&gt;&lt;author&gt;Medlin, Jeffrey M.&lt;/author&gt;&lt;author&gt;Kimball, Sytske K.&lt;/author&gt;&lt;author&gt;Blackwell, Keith G.&lt;/author&gt;&lt;/authors&gt;&lt;/contributors&gt;&lt;titles&gt;&lt;title&gt;Radar and Rain Gauge Analysis of the Extreme Rainfall during Hurricane Danny’s (1997) Landfall&lt;/title&gt;&lt;secondary-title&gt;Monthly Weather Review&lt;/secondary-title&gt;&lt;/titles&gt;&lt;periodical&gt;&lt;full-title&gt;Monthly Weather Review&lt;/full-title&gt;&lt;/periodical&gt;&lt;pages&gt;1869-1888&lt;/pages&gt;&lt;volume&gt;135&lt;/volume&gt;&lt;number&gt;5&lt;/number&gt;&lt;section&gt;1869&lt;/section&gt;&lt;dates&gt;&lt;year&gt;2007&lt;/year&gt;&lt;/dates&gt;&lt;isbn&gt;0027-0644&amp;#xD;1520-0493&lt;/isbn&gt;&lt;urls&gt;&lt;/urls&gt;&lt;electronic-resource-num&gt;10.1175/mwr3368.1&lt;/electronic-resource-num&gt;&lt;/record&gt;&lt;/Cite&gt;&lt;/EndNote&gt;</w:instrText>
      </w:r>
      <w:r w:rsidR="002944BD">
        <w:rPr>
          <w:lang w:val="en-US"/>
        </w:rPr>
        <w:fldChar w:fldCharType="separate"/>
      </w:r>
      <w:del w:id="96" w:author="Mengye Chen" w:date="2019-12-02T17:04:00Z">
        <w:r w:rsidR="002944BD" w:rsidDel="00474743">
          <w:rPr>
            <w:noProof/>
            <w:lang w:val="en-US"/>
          </w:rPr>
          <w:delText>(</w:delText>
        </w:r>
      </w:del>
      <w:r w:rsidR="002944BD">
        <w:rPr>
          <w:noProof/>
          <w:lang w:val="en-US"/>
        </w:rPr>
        <w:t>Medlin</w:t>
      </w:r>
      <w:del w:id="97" w:author="Mengye Chen" w:date="2019-12-02T17:04:00Z">
        <w:r w:rsidR="002944BD" w:rsidDel="00474743">
          <w:rPr>
            <w:noProof/>
            <w:lang w:val="en-US"/>
          </w:rPr>
          <w:delText>, Kimball</w:delText>
        </w:r>
      </w:del>
      <w:r w:rsidR="002944BD">
        <w:rPr>
          <w:noProof/>
          <w:lang w:val="en-US"/>
        </w:rPr>
        <w:t xml:space="preserve"> et al. </w:t>
      </w:r>
      <w:ins w:id="98" w:author="Mengye Chen" w:date="2019-12-02T17:04:00Z">
        <w:r w:rsidR="00474743">
          <w:rPr>
            <w:noProof/>
            <w:lang w:val="en-US"/>
          </w:rPr>
          <w:t>(</w:t>
        </w:r>
      </w:ins>
      <w:r w:rsidR="002944BD">
        <w:rPr>
          <w:noProof/>
          <w:lang w:val="en-US"/>
        </w:rPr>
        <w:t>2007)</w:t>
      </w:r>
      <w:r w:rsidR="002944BD">
        <w:rPr>
          <w:lang w:val="en-US"/>
        </w:rPr>
        <w:fldChar w:fldCharType="end"/>
      </w:r>
      <w:r w:rsidR="002944BD">
        <w:rPr>
          <w:lang w:val="en-US"/>
        </w:rPr>
        <w:t xml:space="preserve"> has evaluated National Weather Service (NWS) Weather Surveillance Radar-1988 Doppler (WSR-88D) during </w:t>
      </w:r>
      <w:ins w:id="99" w:author="Mengye Chen" w:date="2019-12-02T17:04:00Z">
        <w:r w:rsidR="00474743">
          <w:rPr>
            <w:lang w:val="en-US"/>
          </w:rPr>
          <w:t>H</w:t>
        </w:r>
      </w:ins>
      <w:del w:id="100" w:author="Mengye Chen" w:date="2019-12-02T17:04:00Z">
        <w:r w:rsidR="002944BD" w:rsidDel="00474743">
          <w:rPr>
            <w:lang w:val="en-US"/>
          </w:rPr>
          <w:delText>h</w:delText>
        </w:r>
      </w:del>
      <w:r w:rsidR="002944BD">
        <w:rPr>
          <w:lang w:val="en-US"/>
        </w:rPr>
        <w:t xml:space="preserve">urricane </w:t>
      </w:r>
      <w:r w:rsidR="002944BD">
        <w:rPr>
          <w:lang w:val="en-US"/>
        </w:rPr>
        <w:lastRenderedPageBreak/>
        <w:t xml:space="preserve">Danny. They concluded </w:t>
      </w:r>
      <w:ins w:id="101" w:author="Mengye Chen" w:date="2019-12-02T17:04:00Z">
        <w:r w:rsidR="00474743">
          <w:rPr>
            <w:lang w:val="en-US"/>
          </w:rPr>
          <w:t xml:space="preserve">that </w:t>
        </w:r>
      </w:ins>
      <w:r w:rsidR="002944BD">
        <w:rPr>
          <w:lang w:val="en-US"/>
        </w:rPr>
        <w:t xml:space="preserve">both radar and rain gauge </w:t>
      </w:r>
      <w:r w:rsidR="00F66734">
        <w:rPr>
          <w:lang w:val="en-US"/>
        </w:rPr>
        <w:t xml:space="preserve">seriously underestimated event </w:t>
      </w:r>
      <w:commentRangeStart w:id="102"/>
      <w:r w:rsidR="00F66734">
        <w:rPr>
          <w:lang w:val="en-US"/>
        </w:rPr>
        <w:t>rainfall</w:t>
      </w:r>
      <w:commentRangeEnd w:id="102"/>
      <w:r w:rsidR="00474743">
        <w:rPr>
          <w:rStyle w:val="CommentReference"/>
        </w:rPr>
        <w:commentReference w:id="102"/>
      </w:r>
      <w:r w:rsidR="00F66734">
        <w:rPr>
          <w:lang w:val="en-US"/>
        </w:rPr>
        <w:t>.</w:t>
      </w:r>
    </w:p>
    <w:p w14:paraId="29778A09" w14:textId="50B06477" w:rsidR="00D570BB" w:rsidRDefault="002704D2" w:rsidP="00CA5EE0">
      <w:pPr>
        <w:spacing w:before="120" w:after="120" w:line="360" w:lineRule="auto"/>
        <w:rPr>
          <w:lang w:val="en-US"/>
        </w:rPr>
      </w:pPr>
      <w:r>
        <w:rPr>
          <w:lang w:val="en-US"/>
        </w:rPr>
        <w:t xml:space="preserve">Another </w:t>
      </w:r>
      <w:commentRangeStart w:id="103"/>
      <w:r>
        <w:rPr>
          <w:lang w:val="en-US"/>
        </w:rPr>
        <w:t xml:space="preserve">commonly used data source for retrieving precipitation </w:t>
      </w:r>
      <w:commentRangeEnd w:id="103"/>
      <w:r w:rsidR="00474743">
        <w:rPr>
          <w:rStyle w:val="CommentReference"/>
        </w:rPr>
        <w:commentReference w:id="103"/>
      </w:r>
      <w:r>
        <w:rPr>
          <w:lang w:val="en-US"/>
        </w:rPr>
        <w:t xml:space="preserve">is satellite </w:t>
      </w:r>
      <w:r w:rsidR="00D570BB">
        <w:rPr>
          <w:lang w:val="en-US"/>
        </w:rPr>
        <w:t xml:space="preserve">attributing to </w:t>
      </w:r>
      <w:r w:rsidR="00D4664F">
        <w:rPr>
          <w:lang w:val="en-US"/>
        </w:rPr>
        <w:t xml:space="preserve">the advantage of </w:t>
      </w:r>
      <w:r w:rsidR="00B2780A">
        <w:rPr>
          <w:lang w:val="en-US"/>
        </w:rPr>
        <w:t>large spatial</w:t>
      </w:r>
      <w:r w:rsidR="00D4664F">
        <w:rPr>
          <w:lang w:val="en-US"/>
        </w:rPr>
        <w:t xml:space="preserve"> coverage</w:t>
      </w:r>
      <w:r w:rsidR="00593F6E">
        <w:rPr>
          <w:lang w:val="en-US"/>
        </w:rPr>
        <w:t xml:space="preserve"> and </w:t>
      </w:r>
      <w:commentRangeStart w:id="104"/>
      <w:r w:rsidR="00593F6E">
        <w:rPr>
          <w:lang w:val="en-US"/>
        </w:rPr>
        <w:t>the top view</w:t>
      </w:r>
      <w:commentRangeEnd w:id="104"/>
      <w:r w:rsidR="00154562">
        <w:rPr>
          <w:rStyle w:val="CommentReference"/>
        </w:rPr>
        <w:commentReference w:id="104"/>
      </w:r>
      <w:r>
        <w:rPr>
          <w:lang w:val="en-US"/>
        </w:rPr>
        <w:t xml:space="preserve">. </w:t>
      </w:r>
      <w:ins w:id="105" w:author="Mengye Chen" w:date="2019-12-02T17:13:00Z">
        <w:r w:rsidR="00154562">
          <w:rPr>
            <w:lang w:val="en-US"/>
          </w:rPr>
          <w:t>S</w:t>
        </w:r>
      </w:ins>
      <w:del w:id="106" w:author="Mengye Chen" w:date="2019-12-02T17:13:00Z">
        <w:r w:rsidDel="00154562">
          <w:rPr>
            <w:lang w:val="en-US"/>
          </w:rPr>
          <w:delText>s</w:delText>
        </w:r>
      </w:del>
      <w:r>
        <w:rPr>
          <w:lang w:val="en-US"/>
        </w:rPr>
        <w:t>atellite</w:t>
      </w:r>
      <w:ins w:id="107" w:author="Mengye Chen" w:date="2019-12-02T17:13:00Z">
        <w:r w:rsidR="00154562">
          <w:rPr>
            <w:lang w:val="en-US"/>
          </w:rPr>
          <w:t>-based</w:t>
        </w:r>
      </w:ins>
      <w:del w:id="108" w:author="Mengye Chen" w:date="2019-12-02T17:13:00Z">
        <w:r w:rsidDel="00154562">
          <w:rPr>
            <w:lang w:val="en-US"/>
          </w:rPr>
          <w:delText xml:space="preserve"> data</w:delText>
        </w:r>
      </w:del>
      <w:ins w:id="109" w:author="Mengye Chen" w:date="2019-12-02T17:13:00Z">
        <w:r w:rsidR="00154562">
          <w:rPr>
            <w:lang w:val="en-US"/>
          </w:rPr>
          <w:t xml:space="preserve"> precipitation products</w:t>
        </w:r>
      </w:ins>
      <w:r>
        <w:rPr>
          <w:lang w:val="en-US"/>
        </w:rPr>
        <w:t xml:space="preserve"> </w:t>
      </w:r>
      <w:r w:rsidR="00D4664F">
        <w:rPr>
          <w:lang w:val="en-US"/>
        </w:rPr>
        <w:t xml:space="preserve">utilize the </w:t>
      </w:r>
      <w:r w:rsidR="00763C7E">
        <w:rPr>
          <w:lang w:val="en-US"/>
        </w:rPr>
        <w:t>information provided by Infrared/visible channels from geostationary (GEO) satellite, passive microwave sensor and spaceborne radar</w:t>
      </w:r>
      <w:r w:rsidR="00D4664F">
        <w:rPr>
          <w:lang w:val="en-US"/>
        </w:rPr>
        <w:t xml:space="preserve"> </w:t>
      </w:r>
      <w:r w:rsidR="00763C7E">
        <w:rPr>
          <w:lang w:val="en-US"/>
        </w:rPr>
        <w:t>from low orbiting (LEO) satellite</w:t>
      </w:r>
      <w:ins w:id="110" w:author="Mengye Chen" w:date="2019-12-02T17:14:00Z">
        <w:r w:rsidR="00154562">
          <w:rPr>
            <w:lang w:val="en-US"/>
          </w:rPr>
          <w:t xml:space="preserve"> to provide accurate estimates</w:t>
        </w:r>
      </w:ins>
      <w:r w:rsidR="005F67D0">
        <w:rPr>
          <w:lang w:val="en-US"/>
        </w:rPr>
        <w:t xml:space="preserve">. </w:t>
      </w:r>
      <w:del w:id="111" w:author="Mengye Chen" w:date="2019-12-02T17:15:00Z">
        <w:r w:rsidR="005F67D0" w:rsidDel="00154562">
          <w:rPr>
            <w:lang w:val="en-US"/>
          </w:rPr>
          <w:delText xml:space="preserve">With analogy to radar product, </w:delText>
        </w:r>
      </w:del>
      <w:ins w:id="112" w:author="Mengye Chen" w:date="2019-12-02T17:15:00Z">
        <w:r w:rsidR="00154562">
          <w:rPr>
            <w:lang w:val="en-US"/>
          </w:rPr>
          <w:t xml:space="preserve">Just like weather radar QPE, </w:t>
        </w:r>
      </w:ins>
      <w:r w:rsidR="005F67D0">
        <w:rPr>
          <w:lang w:val="en-US"/>
        </w:rPr>
        <w:t xml:space="preserve">satellite rainfall retrieval </w:t>
      </w:r>
      <w:proofErr w:type="spellStart"/>
      <w:r w:rsidR="005F67D0">
        <w:rPr>
          <w:lang w:val="en-US"/>
        </w:rPr>
        <w:t>is</w:t>
      </w:r>
      <w:del w:id="113" w:author="Mengye Chen" w:date="2019-12-02T17:15:00Z">
        <w:r w:rsidR="005F67D0" w:rsidDel="00154562">
          <w:rPr>
            <w:lang w:val="en-US"/>
          </w:rPr>
          <w:delText xml:space="preserve"> again </w:delText>
        </w:r>
      </w:del>
      <w:r w:rsidR="00995C90">
        <w:rPr>
          <w:lang w:val="en-US"/>
        </w:rPr>
        <w:t>an</w:t>
      </w:r>
      <w:proofErr w:type="spellEnd"/>
      <w:r w:rsidR="00995C90">
        <w:rPr>
          <w:lang w:val="en-US"/>
        </w:rPr>
        <w:t xml:space="preserve"> </w:t>
      </w:r>
      <w:r w:rsidR="005F67D0">
        <w:rPr>
          <w:rFonts w:hint="eastAsia"/>
          <w:lang w:val="en-US"/>
        </w:rPr>
        <w:t>i</w:t>
      </w:r>
      <w:r w:rsidR="005F67D0">
        <w:rPr>
          <w:lang w:val="en-US"/>
        </w:rPr>
        <w:t xml:space="preserve">ndirect measurement of rainfall. </w:t>
      </w:r>
      <w:r w:rsidR="00AF78B4">
        <w:rPr>
          <w:lang w:val="en-US"/>
        </w:rPr>
        <w:t>It is certain that the relationship between</w:t>
      </w:r>
      <w:ins w:id="114" w:author="Mengye Chen" w:date="2019-12-02T17:18:00Z">
        <w:r w:rsidR="00154562">
          <w:rPr>
            <w:lang w:val="en-US"/>
          </w:rPr>
          <w:t xml:space="preserve"> the</w:t>
        </w:r>
      </w:ins>
      <w:r w:rsidR="00AF78B4">
        <w:rPr>
          <w:lang w:val="en-US"/>
        </w:rPr>
        <w:t xml:space="preserve"> </w:t>
      </w:r>
      <w:ins w:id="115" w:author="Mengye Chen" w:date="2019-12-02T17:17:00Z">
        <w:r w:rsidR="00154562">
          <w:rPr>
            <w:lang w:val="en-US"/>
          </w:rPr>
          <w:t xml:space="preserve">satellite </w:t>
        </w:r>
      </w:ins>
      <w:r w:rsidR="00AF78B4">
        <w:rPr>
          <w:lang w:val="en-US"/>
        </w:rPr>
        <w:t>radiances retriev</w:t>
      </w:r>
      <w:ins w:id="116" w:author="Mengye Chen" w:date="2019-12-02T17:17:00Z">
        <w:r w:rsidR="00154562">
          <w:rPr>
            <w:lang w:val="en-US"/>
          </w:rPr>
          <w:t>al</w:t>
        </w:r>
      </w:ins>
      <w:del w:id="117" w:author="Mengye Chen" w:date="2019-12-02T17:17:00Z">
        <w:r w:rsidR="00AF78B4" w:rsidDel="00154562">
          <w:rPr>
            <w:lang w:val="en-US"/>
          </w:rPr>
          <w:delText>ed</w:delText>
        </w:r>
      </w:del>
      <w:r w:rsidR="00AF78B4">
        <w:rPr>
          <w:lang w:val="en-US"/>
        </w:rPr>
        <w:t xml:space="preserve"> </w:t>
      </w:r>
      <w:del w:id="118" w:author="Mengye Chen" w:date="2019-12-02T17:17:00Z">
        <w:r w:rsidR="00AF78B4" w:rsidDel="00154562">
          <w:rPr>
            <w:lang w:val="en-US"/>
          </w:rPr>
          <w:delText xml:space="preserve">by satellite </w:delText>
        </w:r>
      </w:del>
      <w:r w:rsidR="00AF78B4">
        <w:rPr>
          <w:lang w:val="en-US"/>
        </w:rPr>
        <w:t xml:space="preserve">and rain rate is less </w:t>
      </w:r>
      <w:commentRangeStart w:id="119"/>
      <w:r w:rsidR="00AF78B4">
        <w:rPr>
          <w:lang w:val="en-US"/>
        </w:rPr>
        <w:t>solid</w:t>
      </w:r>
      <w:commentRangeEnd w:id="119"/>
      <w:r w:rsidR="00154562">
        <w:rPr>
          <w:rStyle w:val="CommentReference"/>
        </w:rPr>
        <w:commentReference w:id="119"/>
      </w:r>
      <w:r w:rsidR="00AF78B4">
        <w:rPr>
          <w:lang w:val="en-US"/>
        </w:rPr>
        <w:t xml:space="preserve"> as compared to </w:t>
      </w:r>
      <w:ins w:id="120" w:author="Mengye Chen" w:date="2019-12-02T17:18:00Z">
        <w:r w:rsidR="00154562">
          <w:rPr>
            <w:lang w:val="en-US"/>
          </w:rPr>
          <w:t xml:space="preserve">radar </w:t>
        </w:r>
      </w:ins>
      <w:r w:rsidR="00AF78B4">
        <w:rPr>
          <w:lang w:val="en-US"/>
        </w:rPr>
        <w:t>reflectivity</w:t>
      </w:r>
      <w:ins w:id="121" w:author="Mengye Chen" w:date="2019-12-02T17:18:00Z">
        <w:r w:rsidR="00154562">
          <w:rPr>
            <w:lang w:val="en-US"/>
          </w:rPr>
          <w:t xml:space="preserve"> vs. rain rate</w:t>
        </w:r>
      </w:ins>
      <w:r w:rsidR="00AF78B4">
        <w:rPr>
          <w:lang w:val="en-US"/>
        </w:rPr>
        <w:t xml:space="preserve"> </w:t>
      </w:r>
      <w:del w:id="122" w:author="Mengye Chen" w:date="2019-12-02T17:18:00Z">
        <w:r w:rsidR="00AF78B4" w:rsidDel="00154562">
          <w:rPr>
            <w:lang w:val="en-US"/>
          </w:rPr>
          <w:delText>by</w:delText>
        </w:r>
      </w:del>
      <w:r w:rsidR="00AF78B4">
        <w:rPr>
          <w:lang w:val="en-US"/>
        </w:rPr>
        <w:t xml:space="preserve"> </w:t>
      </w:r>
      <w:del w:id="123" w:author="Mengye Chen" w:date="2019-12-02T17:18:00Z">
        <w:r w:rsidR="00AF78B4" w:rsidDel="00154562">
          <w:rPr>
            <w:lang w:val="en-US"/>
          </w:rPr>
          <w:delText>radar measurements</w:delText>
        </w:r>
      </w:del>
      <w:r w:rsidR="00AF78B4">
        <w:rPr>
          <w:lang w:val="en-US"/>
        </w:rPr>
        <w:t xml:space="preserve"> </w:t>
      </w:r>
      <w:r w:rsidR="00AF78B4">
        <w:rPr>
          <w:lang w:val="en-US"/>
        </w:rPr>
        <w:fldChar w:fldCharType="begin"/>
      </w:r>
      <w:r w:rsidR="00AF78B4">
        <w:rPr>
          <w:lang w:val="en-US"/>
        </w:rPr>
        <w:instrText xml:space="preserve"> ADDIN EN.CITE &lt;EndNote&gt;&lt;Cite&gt;&lt;Author&gt;Scofield&lt;/Author&gt;&lt;Year&gt;2003&lt;/Year&gt;&lt;RecNum&gt;76&lt;/RecNum&gt;&lt;DisplayText&gt;(Scofield and Kuligowski 2003)&lt;/DisplayText&gt;&lt;record&gt;&lt;rec-number&gt;76&lt;/rec-number&gt;&lt;foreign-keys&gt;&lt;key app="EN" db-id="az2w0t9aqvxw93exzxz5axddapeppazvxrpx" timestamp="1574183192"&gt;76&lt;/key&gt;&lt;/foreign-keys&gt;&lt;ref-type name="Journal Article"&gt;17&lt;/ref-type&gt;&lt;contributors&gt;&lt;authors&gt;&lt;author&gt;Scofield, Roderick A.&lt;/author&gt;&lt;author&gt;Kuligowski, Robert J.&lt;/author&gt;&lt;/authors&gt;&lt;/contributors&gt;&lt;titles&gt;&lt;title&gt;Status and Outlook of Operational Satellite Precipitation Algorithms for Extreme-Precipitation Events&lt;/title&gt;&lt;secondary-title&gt;Weather and Forecasting&lt;/secondary-title&gt;&lt;/titles&gt;&lt;periodical&gt;&lt;full-title&gt;Weather and Forecasting&lt;/full-title&gt;&lt;/periodical&gt;&lt;pages&gt;1037-1051&lt;/pages&gt;&lt;volume&gt;18&lt;/volume&gt;&lt;number&gt;6&lt;/number&gt;&lt;dates&gt;&lt;year&gt;2003&lt;/year&gt;&lt;pub-dates&gt;&lt;date&gt;2003/12/01&lt;/date&gt;&lt;/pub-dates&gt;&lt;/dates&gt;&lt;publisher&gt;American Meteorological Society&lt;/publisher&gt;&lt;isbn&gt;0882-8156&lt;/isbn&gt;&lt;urls&gt;&lt;related-urls&gt;&lt;url&gt;https://doi.org/10.1175/1520-0434(2003)018&amp;lt;1037:SAOOOS&amp;gt;2.0.CO;2&lt;/url&gt;&lt;/related-urls&gt;&lt;/urls&gt;&lt;electronic-resource-num&gt;10.1175/1520-0434(2003)018&amp;lt;1037:SAOOOS&amp;gt;2.0.CO;2&lt;/electronic-resource-num&gt;&lt;access-date&gt;2019/11/19&lt;/access-date&gt;&lt;/record&gt;&lt;/Cite&gt;&lt;/EndNote&gt;</w:instrText>
      </w:r>
      <w:r w:rsidR="00AF78B4">
        <w:rPr>
          <w:lang w:val="en-US"/>
        </w:rPr>
        <w:fldChar w:fldCharType="separate"/>
      </w:r>
      <w:r w:rsidR="00AF78B4">
        <w:rPr>
          <w:noProof/>
          <w:lang w:val="en-US"/>
        </w:rPr>
        <w:t>(Scofield and Kuligowski 2003)</w:t>
      </w:r>
      <w:r w:rsidR="00AF78B4">
        <w:rPr>
          <w:lang w:val="en-US"/>
        </w:rPr>
        <w:fldChar w:fldCharType="end"/>
      </w:r>
      <w:r w:rsidR="00AF78B4">
        <w:rPr>
          <w:lang w:val="en-US"/>
        </w:rPr>
        <w:t xml:space="preserve">. </w:t>
      </w:r>
      <w:r w:rsidR="00F04550">
        <w:rPr>
          <w:lang w:val="en-US"/>
        </w:rPr>
        <w:t xml:space="preserve">Many dedicated </w:t>
      </w:r>
      <w:ins w:id="124" w:author="Mengye Chen" w:date="2019-12-02T17:19:00Z">
        <w:r w:rsidR="00154562">
          <w:rPr>
            <w:lang w:val="en-US"/>
          </w:rPr>
          <w:t>studies</w:t>
        </w:r>
      </w:ins>
      <w:del w:id="125" w:author="Mengye Chen" w:date="2019-12-02T17:19:00Z">
        <w:r w:rsidR="00F04550" w:rsidDel="00154562">
          <w:rPr>
            <w:lang w:val="en-US"/>
          </w:rPr>
          <w:delText>works</w:delText>
        </w:r>
      </w:del>
      <w:r w:rsidR="00F04550">
        <w:rPr>
          <w:lang w:val="en-US"/>
        </w:rPr>
        <w:t xml:space="preserve"> </w:t>
      </w:r>
      <w:r w:rsidR="00F04550">
        <w:rPr>
          <w:lang w:val="en-US"/>
        </w:rPr>
        <w:fldChar w:fldCharType="begin"/>
      </w:r>
      <w:r w:rsidR="00F04B95">
        <w:rPr>
          <w:lang w:val="en-US"/>
        </w:rPr>
        <w:instrText xml:space="preserve"> ADDIN EN.CITE &lt;EndNote&gt;&lt;Cite&gt;&lt;Author&gt;Chaoying Huang&lt;/Author&gt;&lt;Year&gt;2019&lt;/Year&gt;&lt;RecNum&gt;64&lt;/RecNum&gt;&lt;DisplayText&gt;(Omranian, Sharif et al. 2018, Chaoying Huang 2019)&lt;/DisplayText&gt;&lt;record&gt;&lt;rec-number&gt;64&lt;/rec-number&gt;&lt;foreign-keys&gt;&lt;key app="EN" db-id="az2w0t9aqvxw93exzxz5axddapeppazvxrpx" timestamp="1572380066"&gt;64&lt;/key&gt;&lt;/foreign-keys&gt;&lt;ref-type name="Journal Article"&gt;17&lt;/ref-type&gt;&lt;contributors&gt;&lt;authors&gt;&lt;author&gt;Chaoying Huang, Junjun Hu,Sheng Chen, Asi Zhang, Zhenqing Liang,Xinhua Tong ,Liusi Xiao, Chao Min,Zengxin Zhang&lt;/author&gt;&lt;/authors&gt;&lt;/contributors&gt;&lt;titles&gt;&lt;title&gt;How Well Can IMERG Products Capture Typhoon Extreme Precipitation Events over Southern China? &lt;/title&gt;&lt;secondary-title&gt;Remote Sensing&lt;/secondary-title&gt;&lt;/titles&gt;&lt;periodical&gt;&lt;full-title&gt;Remote Sensing&lt;/full-title&gt;&lt;/periodical&gt;&lt;pages&gt;1-22&lt;/pages&gt;&lt;volume&gt;11&lt;/volume&gt;&lt;number&gt;70&lt;/number&gt;&lt;dates&gt;&lt;year&gt;2019&lt;/year&gt;&lt;/dates&gt;&lt;urls&gt;&lt;/urls&gt;&lt;/record&gt;&lt;/Cite&gt;&lt;Cite&gt;&lt;Author&gt;Omranian&lt;/Author&gt;&lt;Year&gt;2018&lt;/Year&gt;&lt;RecNum&gt;19&lt;/RecNum&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550">
        <w:rPr>
          <w:lang w:val="en-US"/>
        </w:rPr>
        <w:fldChar w:fldCharType="separate"/>
      </w:r>
      <w:r w:rsidR="00F04550">
        <w:rPr>
          <w:noProof/>
          <w:lang w:val="en-US"/>
        </w:rPr>
        <w:t>(Omranian, Sharif et al. 2018, Chaoying Huang 2019)</w:t>
      </w:r>
      <w:r w:rsidR="00F04550">
        <w:rPr>
          <w:lang w:val="en-US"/>
        </w:rPr>
        <w:fldChar w:fldCharType="end"/>
      </w:r>
      <w:r w:rsidR="00F04550">
        <w:rPr>
          <w:lang w:val="en-US"/>
        </w:rPr>
        <w:t xml:space="preserve"> </w:t>
      </w:r>
      <w:r w:rsidR="001B5EAA">
        <w:rPr>
          <w:lang w:val="en-US"/>
        </w:rPr>
        <w:t>stated</w:t>
      </w:r>
      <w:r w:rsidR="00F04550">
        <w:rPr>
          <w:lang w:val="en-US"/>
        </w:rPr>
        <w:t xml:space="preserve"> that satellite data</w:t>
      </w:r>
      <w:del w:id="126" w:author="Mengye Chen" w:date="2019-12-02T17:19:00Z">
        <w:r w:rsidR="00F04550" w:rsidDel="00154562">
          <w:rPr>
            <w:lang w:val="en-US"/>
          </w:rPr>
          <w:delText xml:space="preserve"> will</w:delText>
        </w:r>
      </w:del>
      <w:r w:rsidR="00F04550">
        <w:rPr>
          <w:lang w:val="en-US"/>
        </w:rPr>
        <w:t xml:space="preserve"> underestimate</w:t>
      </w:r>
      <w:ins w:id="127" w:author="Mengye Chen" w:date="2019-12-02T17:19:00Z">
        <w:r w:rsidR="00154562">
          <w:rPr>
            <w:lang w:val="en-US"/>
          </w:rPr>
          <w:t>d</w:t>
        </w:r>
      </w:ins>
      <w:r w:rsidR="00F04550">
        <w:rPr>
          <w:lang w:val="en-US"/>
        </w:rPr>
        <w:t xml:space="preserve"> the magnitude of </w:t>
      </w:r>
      <w:commentRangeStart w:id="128"/>
      <w:r w:rsidR="00F04550">
        <w:rPr>
          <w:lang w:val="en-US"/>
        </w:rPr>
        <w:t>rain rate</w:t>
      </w:r>
      <w:commentRangeEnd w:id="128"/>
      <w:r w:rsidR="00EE2F39">
        <w:rPr>
          <w:rStyle w:val="CommentReference"/>
        </w:rPr>
        <w:commentReference w:id="128"/>
      </w:r>
      <w:r w:rsidR="00F04550">
        <w:rPr>
          <w:lang w:val="en-US"/>
        </w:rPr>
        <w:t>.</w:t>
      </w:r>
      <w:r w:rsidR="00D570BB">
        <w:rPr>
          <w:lang w:val="en-US"/>
        </w:rPr>
        <w:t xml:space="preserve"> </w:t>
      </w:r>
      <w:r w:rsidR="00C579FC">
        <w:rPr>
          <w:lang w:val="en-US"/>
        </w:rPr>
        <w:fldChar w:fldCharType="begin"/>
      </w:r>
      <w:r w:rsidR="00F04B95">
        <w:rPr>
          <w:lang w:val="en-US"/>
        </w:rPr>
        <w:instrText xml:space="preserve"> ADDIN EN.CITE &lt;EndNote&gt;&lt;Cite&gt;&lt;Author&gt;Hong&lt;/Author&gt;&lt;Year&gt;2006&lt;/Year&gt;&lt;RecNum&gt;26&lt;/RecNum&gt;&lt;DisplayText&gt;(Hong, Hsu et al. 2006)&lt;/DisplayText&gt;&lt;record&gt;&lt;rec-number&gt;26&lt;/rec-number&gt;&lt;foreign-keys&gt;&lt;key app="EN" db-id="az2w0t9aqvxw93exzxz5axddapeppazvxrpx" timestamp="1570727523" guid="387c66e1-8498-4464-9eab-7f817ed3a41f"&gt;26&lt;/key&gt;&lt;/foreign-keys&gt;&lt;ref-type name="Journal Article"&gt;17&lt;/ref-type&gt;&lt;contributors&gt;&lt;authors&gt;&lt;author&gt;Hong, Yang&lt;/author&gt;&lt;author&gt;Hsu, Kuo-lin&lt;/author&gt;&lt;author&gt;Moradkhani, Hamid&lt;/author&gt;&lt;author&gt;Sorooshian, Soroosh&lt;/author&gt;&lt;/authors&gt;&lt;/contributors&gt;&lt;titles&gt;&lt;title&gt;Uncertainty quantification of satellite precipitation estimation and Monte Carlo assessment of the error propagation into hydrologic response&lt;/title&gt;&lt;secondary-title&gt;Water Resources Research&lt;/secondary-title&gt;&lt;/titles&gt;&lt;periodical&gt;&lt;full-title&gt;Water Resources Research&lt;/full-title&gt;&lt;/periodical&gt;&lt;volume&gt;42&lt;/volume&gt;&lt;number&gt;8&lt;/number&gt;&lt;dates&gt;&lt;year&gt;2006&lt;/year&gt;&lt;/dates&gt;&lt;isbn&gt;00431397&lt;/isbn&gt;&lt;urls&gt;&lt;/urls&gt;&lt;electronic-resource-num&gt;10.1029/2005wr004398&lt;/electronic-resource-num&gt;&lt;/record&gt;&lt;/Cite&gt;&lt;/EndNote&gt;</w:instrText>
      </w:r>
      <w:r w:rsidR="00C579FC">
        <w:rPr>
          <w:lang w:val="en-US"/>
        </w:rPr>
        <w:fldChar w:fldCharType="separate"/>
      </w:r>
      <w:r w:rsidR="00C579FC">
        <w:rPr>
          <w:noProof/>
          <w:lang w:val="en-US"/>
        </w:rPr>
        <w:t>(Hong, Hsu et al. 2006)</w:t>
      </w:r>
      <w:r w:rsidR="00C579FC">
        <w:rPr>
          <w:lang w:val="en-US"/>
        </w:rPr>
        <w:fldChar w:fldCharType="end"/>
      </w:r>
      <w:r w:rsidR="00C579FC">
        <w:rPr>
          <w:lang w:val="en-US"/>
        </w:rPr>
        <w:t xml:space="preserve"> </w:t>
      </w:r>
      <w:commentRangeStart w:id="129"/>
      <w:r w:rsidR="00C579FC">
        <w:rPr>
          <w:lang w:val="en-US"/>
        </w:rPr>
        <w:t>demonstrated</w:t>
      </w:r>
      <w:commentRangeEnd w:id="129"/>
      <w:r w:rsidR="00EE2F39">
        <w:rPr>
          <w:rStyle w:val="CommentReference"/>
        </w:rPr>
        <w:commentReference w:id="129"/>
      </w:r>
      <w:r w:rsidR="00C579FC">
        <w:rPr>
          <w:lang w:val="en-US"/>
        </w:rPr>
        <w:t xml:space="preserve"> satellite performance decreased with the increase of rain rate</w:t>
      </w:r>
      <w:r w:rsidR="0020368D">
        <w:rPr>
          <w:lang w:val="en-US"/>
        </w:rPr>
        <w:t xml:space="preserve"> but higher normalized bias in the light rain rates</w:t>
      </w:r>
      <w:r w:rsidR="00930192">
        <w:rPr>
          <w:lang w:val="en-US"/>
        </w:rPr>
        <w:t xml:space="preserve">. </w:t>
      </w:r>
      <w:r w:rsidR="001B5EAA">
        <w:rPr>
          <w:lang w:val="en-US"/>
        </w:rPr>
        <w:fldChar w:fldCharType="begin"/>
      </w:r>
      <w:r w:rsidR="001B5EAA">
        <w:rPr>
          <w:lang w:val="en-US"/>
        </w:rPr>
        <w:instrText xml:space="preserve"> ADDIN EN.CITE &lt;EndNote&gt;&lt;Cite&gt;&lt;Author&gt;Chen&lt;/Author&gt;&lt;Year&gt;2013&lt;/Year&gt;&lt;RecNum&gt;75&lt;/RecNum&gt;&lt;DisplayText&gt;(Chen, Hong et al. 2013)&lt;/DisplayText&gt;&lt;record&gt;&lt;rec-number&gt;75&lt;/rec-number&gt;&lt;foreign-keys&gt;&lt;key app="EN" db-id="az2w0t9aqvxw93exzxz5axddapeppazvxrpx" timestamp="1574139427"&gt;75&lt;/key&gt;&lt;/foreign-keys&gt;&lt;ref-type name="Journal Article"&gt;17&lt;/ref-type&gt;&lt;contributors&gt;&lt;authors&gt;&lt;author&gt;Chen, Sheng&lt;/author&gt;&lt;author&gt;Hong, Yang&lt;/author&gt;&lt;author&gt;Cao, Qing&lt;/author&gt;&lt;author&gt;Kirstetter, Pierre-Emmanuel&lt;/author&gt;&lt;author&gt;Gourley, Jonathan J.&lt;/author&gt;&lt;author&gt;Qi, Youcun&lt;/author&gt;&lt;author&gt;Zhang, Jian&lt;/author&gt;&lt;author&gt;Howard, Ken&lt;/author&gt;&lt;author&gt;Hu, Junjun&lt;/author&gt;&lt;author&gt;Wang, Jun&lt;/author&gt;&lt;/authors&gt;&lt;/contributors&gt;&lt;titles&gt;&lt;title&gt;Performance evaluation of radar and satellite rainfalls for Typhoon Morakot over Taiwan: Are remote-sensing products ready for gauge denial scenario of extreme events?&lt;/title&gt;&lt;secondary-title&gt;Journal of Hydrology&lt;/secondary-title&gt;&lt;/titles&gt;&lt;periodical&gt;&lt;full-title&gt;Journal of Hydrology&lt;/full-title&gt;&lt;/periodical&gt;&lt;pages&gt;4-13&lt;/pages&gt;&lt;volume&gt;506&lt;/volume&gt;&lt;section&gt;4&lt;/section&gt;&lt;dates&gt;&lt;year&gt;2013&lt;/year&gt;&lt;/dates&gt;&lt;isbn&gt;00221694&lt;/isbn&gt;&lt;urls&gt;&lt;/urls&gt;&lt;electronic-resource-num&gt;10.1016/j.jhydrol.2012.12.026&lt;/electronic-resource-num&gt;&lt;/record&gt;&lt;/Cite&gt;&lt;/EndNote&gt;</w:instrText>
      </w:r>
      <w:r w:rsidR="001B5EAA">
        <w:rPr>
          <w:lang w:val="en-US"/>
        </w:rPr>
        <w:fldChar w:fldCharType="separate"/>
      </w:r>
      <w:r w:rsidR="001B5EAA">
        <w:rPr>
          <w:noProof/>
          <w:lang w:val="en-US"/>
        </w:rPr>
        <w:t>(Chen, Hong et al. 2013)</w:t>
      </w:r>
      <w:r w:rsidR="001B5EAA">
        <w:rPr>
          <w:lang w:val="en-US"/>
        </w:rPr>
        <w:fldChar w:fldCharType="end"/>
      </w:r>
      <w:r w:rsidR="001B5EAA">
        <w:rPr>
          <w:lang w:val="en-US"/>
        </w:rPr>
        <w:t xml:space="preserve"> compared four satellite </w:t>
      </w:r>
      <w:commentRangeStart w:id="130"/>
      <w:r w:rsidR="001B5EAA">
        <w:rPr>
          <w:lang w:val="en-US"/>
        </w:rPr>
        <w:t xml:space="preserve">QPEs </w:t>
      </w:r>
      <w:commentRangeEnd w:id="130"/>
      <w:r w:rsidR="00EE2F39">
        <w:rPr>
          <w:rStyle w:val="CommentReference"/>
        </w:rPr>
        <w:commentReference w:id="130"/>
      </w:r>
      <w:r w:rsidR="001B5EAA">
        <w:rPr>
          <w:lang w:val="en-US"/>
        </w:rPr>
        <w:t xml:space="preserve">and </w:t>
      </w:r>
      <w:commentRangeStart w:id="131"/>
      <w:r w:rsidR="001B5EAA">
        <w:rPr>
          <w:lang w:val="en-US"/>
        </w:rPr>
        <w:t xml:space="preserve">ground based radar </w:t>
      </w:r>
      <w:commentRangeEnd w:id="131"/>
      <w:r w:rsidR="007A2297">
        <w:rPr>
          <w:rStyle w:val="CommentReference"/>
        </w:rPr>
        <w:commentReference w:id="131"/>
      </w:r>
      <w:r w:rsidR="001B5EAA">
        <w:rPr>
          <w:lang w:val="en-US"/>
        </w:rPr>
        <w:t xml:space="preserve">with gauge references for Typhoon Morakot, and they found satellite QPEs underestimate extreme rainfall </w:t>
      </w:r>
      <w:r w:rsidR="0020368D">
        <w:rPr>
          <w:lang w:val="en-US"/>
        </w:rPr>
        <w:t xml:space="preserve">possibly </w:t>
      </w:r>
      <w:r w:rsidR="001B5EAA">
        <w:rPr>
          <w:lang w:val="en-US"/>
        </w:rPr>
        <w:t xml:space="preserve">due to gauge </w:t>
      </w:r>
      <w:commentRangeStart w:id="132"/>
      <w:r w:rsidR="001B5EAA">
        <w:rPr>
          <w:lang w:val="en-US"/>
        </w:rPr>
        <w:t>smoother</w:t>
      </w:r>
      <w:commentRangeEnd w:id="132"/>
      <w:r w:rsidR="007A2297">
        <w:rPr>
          <w:rStyle w:val="CommentReference"/>
        </w:rPr>
        <w:commentReference w:id="132"/>
      </w:r>
      <w:r w:rsidR="001B5EAA">
        <w:rPr>
          <w:lang w:val="en-US"/>
        </w:rPr>
        <w:t xml:space="preserve">, missed precipitation outside of PMW overpasses, ice areas. </w:t>
      </w:r>
      <w:r w:rsidR="00F04B95">
        <w:rPr>
          <w:lang w:val="en-US"/>
        </w:rPr>
        <w:fldChar w:fldCharType="begin"/>
      </w:r>
      <w:r w:rsidR="00F04B95">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04B95">
        <w:rPr>
          <w:lang w:val="en-US"/>
        </w:rPr>
        <w:fldChar w:fldCharType="separate"/>
      </w:r>
      <w:r w:rsidR="00F04B95">
        <w:rPr>
          <w:noProof/>
          <w:lang w:val="en-US"/>
        </w:rPr>
        <w:t>(Omranian, Sharif et al. 2018)</w:t>
      </w:r>
      <w:r w:rsidR="00F04B95">
        <w:rPr>
          <w:lang w:val="en-US"/>
        </w:rPr>
        <w:fldChar w:fldCharType="end"/>
      </w:r>
      <w:r w:rsidR="00F04B95">
        <w:rPr>
          <w:lang w:val="en-US"/>
        </w:rPr>
        <w:t xml:space="preserve"> evaluated IMERG V05 final gauge adjusted products with The National Weather Service/National Centers for Environmental Prediction (NWS/NCEP) River Forecast Center (RFC) Stage-IV Quantitative Precipitation Estimates (QPEs) as reference in hurricane Harvey </w:t>
      </w:r>
      <w:commentRangeStart w:id="133"/>
      <w:r w:rsidR="00F04B95">
        <w:rPr>
          <w:lang w:val="en-US"/>
        </w:rPr>
        <w:t>event</w:t>
      </w:r>
      <w:commentRangeEnd w:id="133"/>
      <w:r w:rsidR="007A2297">
        <w:rPr>
          <w:rStyle w:val="CommentReference"/>
        </w:rPr>
        <w:commentReference w:id="133"/>
      </w:r>
      <w:r w:rsidR="00F04B95">
        <w:rPr>
          <w:lang w:val="en-US"/>
        </w:rPr>
        <w:t xml:space="preserve">. It revealed that IMERG is able to detect the spatial variability of the rainfall field </w:t>
      </w:r>
      <w:r w:rsidR="00B31C5E">
        <w:rPr>
          <w:lang w:val="en-US"/>
        </w:rPr>
        <w:t xml:space="preserve">and overestimated rain rainfall </w:t>
      </w:r>
      <w:commentRangeStart w:id="134"/>
      <w:r w:rsidR="00B31C5E">
        <w:rPr>
          <w:lang w:val="en-US"/>
        </w:rPr>
        <w:t xml:space="preserve">to some degree </w:t>
      </w:r>
      <w:commentRangeEnd w:id="134"/>
      <w:r w:rsidR="007A2297">
        <w:rPr>
          <w:rStyle w:val="CommentReference"/>
        </w:rPr>
        <w:commentReference w:id="134"/>
      </w:r>
      <w:r w:rsidR="00B31C5E">
        <w:rPr>
          <w:lang w:val="en-US"/>
        </w:rPr>
        <w:t>but it remains unclear whether NCEP stage IV radar QPE is able to be representative as the reference during Harvey event</w:t>
      </w:r>
      <w:r w:rsidR="00F04B95">
        <w:rPr>
          <w:lang w:val="en-US"/>
        </w:rPr>
        <w:t>.</w:t>
      </w:r>
    </w:p>
    <w:p w14:paraId="368E956F" w14:textId="2CAE0366" w:rsidR="0040529F" w:rsidRDefault="00D570BB" w:rsidP="00CA5EE0">
      <w:pPr>
        <w:spacing w:before="120" w:after="120" w:line="360" w:lineRule="auto"/>
        <w:rPr>
          <w:lang w:val="en-US"/>
        </w:rPr>
      </w:pPr>
      <w:r>
        <w:rPr>
          <w:lang w:val="en-US"/>
        </w:rPr>
        <w:t xml:space="preserve">Given this context that </w:t>
      </w:r>
      <w:commentRangeStart w:id="135"/>
      <w:r>
        <w:rPr>
          <w:lang w:val="en-US"/>
        </w:rPr>
        <w:t>no either source of product can be trustable</w:t>
      </w:r>
      <w:commentRangeEnd w:id="135"/>
      <w:r w:rsidR="007A2297">
        <w:rPr>
          <w:rStyle w:val="CommentReference"/>
        </w:rPr>
        <w:commentReference w:id="135"/>
      </w:r>
      <w:r>
        <w:rPr>
          <w:lang w:val="en-US"/>
        </w:rPr>
        <w:t xml:space="preserve">, researchers performed </w:t>
      </w:r>
      <w:del w:id="136" w:author="Mengye Chen" w:date="2019-12-03T16:22:00Z">
        <w:r w:rsidDel="007A2297">
          <w:rPr>
            <w:lang w:val="en-US"/>
          </w:rPr>
          <w:delText>some</w:delText>
        </w:r>
      </w:del>
      <w:r>
        <w:rPr>
          <w:lang w:val="en-US"/>
        </w:rPr>
        <w:t xml:space="preserve"> stochastic approach to analyze these uncertainties</w:t>
      </w:r>
      <w:ins w:id="137" w:author="Mengye Chen" w:date="2019-12-03T16:23:00Z">
        <w:r w:rsidR="007A2297">
          <w:rPr>
            <w:lang w:val="en-US"/>
          </w:rPr>
          <w:t>.</w:t>
        </w:r>
      </w:ins>
      <w:del w:id="138" w:author="Mengye Chen" w:date="2019-12-03T16:23:00Z">
        <w:r w:rsidDel="007A2297">
          <w:rPr>
            <w:lang w:val="en-US"/>
          </w:rPr>
          <w:delText xml:space="preserve"> with </w:delText>
        </w:r>
        <w:r w:rsidR="008111E3" w:rsidDel="007A2297">
          <w:rPr>
            <w:lang w:val="en-US"/>
          </w:rPr>
          <w:delText xml:space="preserve">collocated </w:delText>
        </w:r>
        <w:r w:rsidDel="007A2297">
          <w:rPr>
            <w:lang w:val="en-US"/>
          </w:rPr>
          <w:delText>data sources</w:delText>
        </w:r>
        <w:r w:rsidR="003933E6" w:rsidDel="007A2297">
          <w:rPr>
            <w:lang w:val="en-US"/>
          </w:rPr>
          <w:delText xml:space="preserve"> </w:delText>
        </w:r>
      </w:del>
      <w:r w:rsidR="000A2E01">
        <w:rPr>
          <w:lang w:val="en-US"/>
        </w:rPr>
        <w:fldChar w:fldCharType="begin"/>
      </w:r>
      <w:r w:rsidR="000A2E01">
        <w:rPr>
          <w:lang w:val="en-US"/>
        </w:rPr>
        <w:instrText xml:space="preserve"> ADDIN EN.CITE &lt;EndNote&gt;&lt;Cite&gt;&lt;Author&gt;Tian&lt;/Author&gt;&lt;Year&gt;2010&lt;/Year&gt;&lt;RecNum&gt;39&lt;/RecNum&gt;&lt;DisplayText&gt;(Tian and Peters-Lidard 2010)&lt;/DisplayText&gt;&lt;record&gt;&lt;rec-number&gt;39&lt;/rec-number&gt;&lt;foreign-keys&gt;&lt;key app="EN" db-id="az2w0t9aqvxw93exzxz5axddapeppazvxrpx" timestamp="1570731605"&gt;39&lt;/key&gt;&lt;/foreign-keys&gt;&lt;ref-type name="Journal Article"&gt;17&lt;/ref-type&gt;&lt;contributors&gt;&lt;authors&gt;&lt;author&gt;Tian, Yudong&lt;/author&gt;&lt;author&gt;Peters-Lidard, Christa D.&lt;/author&gt;&lt;/authors&gt;&lt;/contributors&gt;&lt;titles&gt;&lt;title&gt;A global map of uncertainties in satellite-based precipitation measurements&lt;/title&gt;&lt;secondary-title&gt;Geophysical Research Letters&lt;/secondary-title&gt;&lt;/titles&gt;&lt;periodical&gt;&lt;full-title&gt;Geophysical Research Letters&lt;/full-title&gt;&lt;/periodical&gt;&lt;pages&gt;n/a-n/a&lt;/pages&gt;&lt;volume&gt;37&lt;/volume&gt;&lt;number&gt;24&lt;/number&gt;&lt;section&gt;n/a&lt;/section&gt;&lt;dates&gt;&lt;year&gt;2010&lt;/year&gt;&lt;/dates&gt;&lt;isbn&gt;00948276&lt;/isbn&gt;&lt;urls&gt;&lt;/urls&gt;&lt;electronic-resource-num&gt;10.1029/2010gl046008&lt;/electronic-resource-num&gt;&lt;/record&gt;&lt;/Cite&gt;&lt;/EndNote&gt;</w:instrText>
      </w:r>
      <w:r w:rsidR="000A2E01">
        <w:rPr>
          <w:lang w:val="en-US"/>
        </w:rPr>
        <w:fldChar w:fldCharType="separate"/>
      </w:r>
      <w:r w:rsidR="000A2E01">
        <w:rPr>
          <w:noProof/>
          <w:lang w:val="en-US"/>
        </w:rPr>
        <w:t>(Tian and Peters-Lidard 2010)</w:t>
      </w:r>
      <w:r w:rsidR="000A2E01">
        <w:rPr>
          <w:lang w:val="en-US"/>
        </w:rPr>
        <w:fldChar w:fldCharType="end"/>
      </w:r>
      <w:r>
        <w:rPr>
          <w:lang w:val="en-US"/>
        </w:rPr>
        <w:t>. Triple Collocation (TC) has been proven to be a</w:t>
      </w:r>
      <w:del w:id="139" w:author="Mengye Chen" w:date="2019-12-03T16:23:00Z">
        <w:r w:rsidDel="007A2297">
          <w:rPr>
            <w:lang w:val="en-US"/>
          </w:rPr>
          <w:delText xml:space="preserve"> powerful</w:delText>
        </w:r>
      </w:del>
      <w:r>
        <w:rPr>
          <w:lang w:val="en-US"/>
        </w:rPr>
        <w:t xml:space="preserve"> statistical approach to </w:t>
      </w:r>
      <w:r w:rsidR="00FF3F8D">
        <w:rPr>
          <w:lang w:val="en-US"/>
        </w:rPr>
        <w:t>estimate</w:t>
      </w:r>
      <w:r>
        <w:rPr>
          <w:lang w:val="en-US"/>
        </w:rPr>
        <w:t xml:space="preserve"> </w:t>
      </w:r>
      <w:r w:rsidR="005A36A3">
        <w:rPr>
          <w:lang w:val="en-US"/>
        </w:rPr>
        <w:t>uncertainties</w:t>
      </w:r>
      <w:r>
        <w:rPr>
          <w:lang w:val="en-US"/>
        </w:rPr>
        <w:t xml:space="preserve"> with</w:t>
      </w:r>
      <w:r w:rsidR="005A36A3">
        <w:rPr>
          <w:lang w:val="en-US"/>
        </w:rPr>
        <w:t>in</w:t>
      </w:r>
      <w:r>
        <w:rPr>
          <w:lang w:val="en-US"/>
        </w:rPr>
        <w:t xml:space="preserve"> each</w:t>
      </w:r>
      <w:r w:rsidR="005A36A3">
        <w:rPr>
          <w:lang w:val="en-US"/>
        </w:rPr>
        <w:t xml:space="preserve"> of three independent</w:t>
      </w:r>
      <w:r>
        <w:rPr>
          <w:lang w:val="en-US"/>
        </w:rPr>
        <w:t xml:space="preserve"> product</w:t>
      </w:r>
      <w:r w:rsidR="00A8218A">
        <w:rPr>
          <w:lang w:val="en-US"/>
        </w:rPr>
        <w:t>s</w:t>
      </w:r>
      <w:r>
        <w:rPr>
          <w:lang w:val="en-US"/>
        </w:rPr>
        <w:t xml:space="preserve"> </w:t>
      </w:r>
      <w:r>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bT4yNTwvUmVjTnVtPjxEaXNwbGF5VGV4dD4oU3RvZmZlbGVuIDE5OTgsIE1jQ29sbCwgVm9nZWx6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ZS1udW0+PC9yZWNvcmQ+PC9DaXRlPjxDaXRlPjxBdXRob3I+U3RvZmZlbGVuPC9BdXRob3I+PFll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</w:fldData>
        </w:fldChar>
      </w:r>
      <w:r w:rsidR="00F04B95">
        <w:rPr>
          <w:lang w:val="en-US"/>
        </w:rPr>
        <w:instrText xml:space="preserve"> ADDIN EN.CITE.DATA </w:instrText>
      </w:r>
      <w:r w:rsidR="00F04B95">
        <w:rPr>
          <w:lang w:val="en-US"/>
        </w:rPr>
      </w:r>
      <w:r w:rsidR="00F04B95">
        <w:rPr>
          <w:lang w:val="en-US"/>
        </w:rPr>
        <w:fldChar w:fldCharType="end"/>
      </w:r>
      <w:r>
        <w:rPr>
          <w:lang w:val="en-US"/>
        </w:rPr>
      </w:r>
      <w:r>
        <w:rPr>
          <w:lang w:val="en-US"/>
        </w:rPr>
        <w:fldChar w:fldCharType="separate"/>
      </w:r>
      <w:r w:rsidR="00320C6C">
        <w:rPr>
          <w:noProof/>
          <w:lang w:val="en-US"/>
        </w:rPr>
        <w:t>(Stoffelen 1998, McColl, Vogelzang et al. 2014, Massari, Crow et al. 2017, Li, Tang et al. 2018)</w:t>
      </w:r>
      <w:r>
        <w:rPr>
          <w:lang w:val="en-US"/>
        </w:rPr>
        <w:fldChar w:fldCharType="end"/>
      </w:r>
      <w:r>
        <w:rPr>
          <w:lang w:val="en-US"/>
        </w:rPr>
        <w:t>.</w:t>
      </w:r>
      <w:r w:rsidR="00C579FC">
        <w:rPr>
          <w:lang w:val="en-US"/>
        </w:rPr>
        <w:t xml:space="preserve"> </w:t>
      </w:r>
      <w:del w:id="140" w:author="Mengye Chen" w:date="2019-12-03T16:24:00Z">
        <w:r w:rsidR="00320C6C" w:rsidDel="00036D76">
          <w:rPr>
            <w:lang w:val="en-US"/>
          </w:rPr>
          <w:delText xml:space="preserve">The concept behind is that three independent products are digested and to estimate relative error without knowing the “truth”. </w:delText>
        </w:r>
      </w:del>
      <w:r w:rsidR="00C579FC">
        <w:rPr>
          <w:lang w:val="en-US"/>
        </w:rPr>
        <w:t xml:space="preserve">TC was firstly applied to evaluate ocean surface wind variability by inputting different </w:t>
      </w:r>
      <w:r w:rsidR="008A182F">
        <w:rPr>
          <w:lang w:val="en-US"/>
        </w:rPr>
        <w:t xml:space="preserve">wind </w:t>
      </w:r>
      <w:r w:rsidR="00C579FC">
        <w:rPr>
          <w:lang w:val="en-US"/>
        </w:rPr>
        <w:t xml:space="preserve">products </w:t>
      </w:r>
      <w:r w:rsidR="00C579FC">
        <w:rPr>
          <w:lang w:val="en-US"/>
        </w:rPr>
        <w:fldChar w:fldCharType="begin"/>
      </w:r>
      <w:r w:rsidR="00F04B95">
        <w:rPr>
          <w:lang w:val="en-US"/>
        </w:rPr>
        <w:instrText xml:space="preserve"> ADDIN EN.CITE &lt;EndNote&gt;&lt;Cite&gt;&lt;Author&gt;Stoffelen&lt;/Author&gt;&lt;Year&gt;1998&lt;/Year&gt;&lt;RecNum&gt;37&lt;/RecNum&gt;&lt;DisplayText&gt;(Stoffelen 1998)&lt;/DisplayText&gt;&lt;record&gt;&lt;rec-number&gt;37&lt;/rec-number&gt;&lt;foreign-keys&gt;&lt;key app="EN" db-id="az2w0t9aqvxw93exzxz5axddapeppazvxrpx" timestamp="1570727523" guid="6baa089d-6047-4a1c-a6c9-516a3ca0bf4b"&gt;37&lt;/key&gt;&lt;/foreign-keys&gt;&lt;ref-type name="Journal Article"&gt;17&lt;/ref-type&gt;&lt;contributors&gt;&lt;authors&gt;&lt;author&gt;Stoffelen, Ad&lt;/author&gt;&lt;/authors&gt;&lt;/contributors&gt;&lt;titles&gt;&lt;title&gt;Toward the true near-surface wind speed: Error modeling and calibration using triple collocation&lt;/title&gt;&lt;secondary-title&gt;Journal of Geophysical Research: Oceans&lt;/secondary-title&gt;&lt;/titles&gt;&lt;periodical&gt;&lt;full-title&gt;Journal of Geophysical Research: Oceans&lt;/full-title&gt;&lt;/periodical&gt;&lt;pages&gt;7755-7766&lt;/pages&gt;&lt;volume&gt;103&lt;/volume&gt;&lt;number&gt;C4&lt;/number&gt;&lt;section&gt;7755&lt;/section&gt;&lt;dates&gt;&lt;year&gt;1998&lt;/year&gt;&lt;/dates&gt;&lt;isbn&gt;01480227&lt;/isbn&gt;&lt;urls&gt;&lt;/urls&gt;&lt;electronic-resource-num&gt;10.1029/97jc03180&lt;/electronic-resource-num&gt;&lt;/record&gt;&lt;/Cite&gt;&lt;/EndNote&gt;</w:instrText>
      </w:r>
      <w:r w:rsidR="00C579FC">
        <w:rPr>
          <w:lang w:val="en-US"/>
        </w:rPr>
        <w:fldChar w:fldCharType="separate"/>
      </w:r>
      <w:r w:rsidR="00320C6C">
        <w:rPr>
          <w:noProof/>
          <w:lang w:val="en-US"/>
        </w:rPr>
        <w:t>(Stoffelen 1998)</w:t>
      </w:r>
      <w:r w:rsidR="00C579FC">
        <w:rPr>
          <w:lang w:val="en-US"/>
        </w:rPr>
        <w:fldChar w:fldCharType="end"/>
      </w:r>
      <w:r w:rsidR="00C579FC">
        <w:rPr>
          <w:lang w:val="en-US"/>
        </w:rPr>
        <w:t>.</w:t>
      </w:r>
      <w:r w:rsidR="00320C6C">
        <w:rPr>
          <w:lang w:val="en-US"/>
        </w:rPr>
        <w:t xml:space="preserve"> Thereafter, it has been </w:t>
      </w:r>
      <w:r w:rsidR="00320C6C">
        <w:rPr>
          <w:lang w:val="en-US"/>
        </w:rPr>
        <w:lastRenderedPageBreak/>
        <w:t>extended to</w:t>
      </w:r>
      <w:del w:id="141" w:author="Mengye Chen" w:date="2019-12-03T16:25:00Z">
        <w:r w:rsidR="00320C6C" w:rsidDel="00036D76">
          <w:rPr>
            <w:lang w:val="en-US"/>
          </w:rPr>
          <w:delText xml:space="preserve"> measure</w:delText>
        </w:r>
      </w:del>
      <w:ins w:id="142" w:author="Mengye Chen" w:date="2019-12-03T16:25:00Z">
        <w:r w:rsidR="00036D76">
          <w:rPr>
            <w:lang w:val="en-US"/>
          </w:rPr>
          <w:t xml:space="preserve"> determine</w:t>
        </w:r>
      </w:ins>
      <w:r w:rsidR="00320C6C">
        <w:rPr>
          <w:lang w:val="en-US"/>
        </w:rPr>
        <w:t xml:space="preserve"> errors of sea surface temperature</w:t>
      </w:r>
      <w:r w:rsidR="00DC453C">
        <w:rPr>
          <w:lang w:val="en-US"/>
        </w:rPr>
        <w:t xml:space="preserve"> </w:t>
      </w:r>
      <w:r w:rsidR="00DC453C">
        <w:rPr>
          <w:lang w:val="en-US"/>
        </w:rPr>
        <w:fldChar w:fldCharType="begin"/>
      </w:r>
      <w:r w:rsidR="00F04B95">
        <w:rPr>
          <w:lang w:val="en-US"/>
        </w:rPr>
        <w:instrText xml:space="preserve"> ADDIN EN.CITE &lt;EndNote&gt;&lt;Cite&gt;&lt;Author&gt;Gentemann&lt;/Author&gt;&lt;Year&gt;2014&lt;/Year&gt;&lt;RecNum&gt;38&lt;/RecNum&gt;&lt;DisplayText&gt;(Gentemann 2014)&lt;/DisplayText&gt;&lt;record&gt;&lt;rec-number&gt;38&lt;/rec-number&gt;&lt;foreign-keys&gt;&lt;key app="EN" db-id="az2w0t9aqvxw93exzxz5axddapeppazvxrpx" timestamp="1570727523" guid="12a578ef-a72e-4270-bf17-b0987a419676"&gt;38&lt;/key&gt;&lt;/foreign-keys&gt;&lt;ref-type name="Journal Article"&gt;17&lt;/ref-type&gt;&lt;contributors&gt;&lt;authors&gt;&lt;author&gt;Chelle L. Gentemann&lt;/author&gt;&lt;/authors&gt;&lt;/contributors&gt;&lt;titles&gt;&lt;title&gt;Three way validation of MODIS and AMSR-E sea surface&amp;#xD;temperatures&lt;/title&gt;&lt;secondary-title&gt;Journal of Geophysical Research: Oceans&lt;/secondary-title&gt;&lt;/titles&gt;&lt;periodical&gt;&lt;full-title&gt;Journal of Geophysical Research: Oceans&lt;/full-title&gt;&lt;/periodical&gt;&lt;pages&gt;2583-2598&lt;/pages&gt;&lt;volume&gt;119&lt;/volume&gt;&lt;dates&gt;&lt;year&gt;2014&lt;/year&gt;&lt;/dates&gt;&lt;urls&gt;&lt;/urls&gt;&lt;electronic-resource-num&gt;10.1002/2013JC009716&lt;/electronic-resource-num&gt;&lt;/record&gt;&lt;/Cite&gt;&lt;/EndNote&gt;</w:instrText>
      </w:r>
      <w:r w:rsidR="00DC453C">
        <w:rPr>
          <w:lang w:val="en-US"/>
        </w:rPr>
        <w:fldChar w:fldCharType="separate"/>
      </w:r>
      <w:r w:rsidR="00DC453C">
        <w:rPr>
          <w:noProof/>
          <w:lang w:val="en-US"/>
        </w:rPr>
        <w:t>(Gentemann 2014)</w:t>
      </w:r>
      <w:r w:rsidR="00DC453C">
        <w:rPr>
          <w:lang w:val="en-US"/>
        </w:rPr>
        <w:fldChar w:fldCharType="end"/>
      </w:r>
      <w:r w:rsidR="00320C6C">
        <w:rPr>
          <w:lang w:val="en-US"/>
        </w:rPr>
        <w:t xml:space="preserve">, </w:t>
      </w:r>
      <w:r w:rsidR="00DC453C">
        <w:rPr>
          <w:lang w:val="en-US"/>
        </w:rPr>
        <w:t>sea surface salinity</w:t>
      </w:r>
      <w:r w:rsidR="00F82F5D">
        <w:rPr>
          <w:lang w:val="en-US"/>
        </w:rPr>
        <w:t xml:space="preserve"> </w:t>
      </w:r>
      <w:r w:rsidR="00F82F5D">
        <w:rPr>
          <w:lang w:val="en-US"/>
        </w:rPr>
        <w:fldChar w:fldCharType="begin"/>
      </w:r>
      <w:r w:rsidR="00F82F5D">
        <w:rPr>
          <w:lang w:val="en-US"/>
        </w:rPr>
        <w:instrText xml:space="preserve"> ADDIN EN.CITE &lt;EndNote&gt;&lt;Cite&gt;&lt;Author&gt;Ratheesh&lt;/Author&gt;&lt;Year&gt;2013&lt;/Year&gt;&lt;RecNum&gt;71&lt;/RecNum&gt;&lt;DisplayText&gt;(Ratheesh, Mankad et al. 2013)&lt;/DisplayText&gt;&lt;record&gt;&lt;rec-number&gt;71&lt;/rec-number&gt;&lt;foreign-keys&gt;&lt;key app="EN" db-id="az2w0t9aqvxw93exzxz5axddapeppazvxrpx" timestamp="1573855485"&gt;71&lt;/key&gt;&lt;/foreign-keys&gt;&lt;ref-type name="Journal Article"&gt;17&lt;/ref-type&gt;&lt;contributors&gt;&lt;authors&gt;&lt;author&gt;Ratheesh, Smitha&lt;/author&gt;&lt;author&gt;Mankad, Bhasha&lt;/author&gt;&lt;author&gt;Basu, Sujit&lt;/author&gt;&lt;author&gt;Kumar, Raj&lt;/author&gt;&lt;author&gt;Sharma, Rashmi&lt;/author&gt;&lt;/authors&gt;&lt;/contributors&gt;&lt;titles&gt;&lt;title&gt;Assessment of Satellite-Derived Sea Surface Salinity in the Indian Ocean&lt;/title&gt;&lt;secondary-title&gt;IEEE Geoscience and Remote Sensing Letters&lt;/secondary-title&gt;&lt;/titles&gt;&lt;periodical&gt;&lt;full-title&gt;IEEE Geoscience and Remote Sensing Letters&lt;/full-title&gt;&lt;/periodical&gt;&lt;pages&gt;428-431&lt;/pages&gt;&lt;volume&gt;10&lt;/volume&gt;&lt;number&gt;3&lt;/number&gt;&lt;section&gt;428&lt;/section&gt;&lt;dates&gt;&lt;year&gt;2013&lt;/year&gt;&lt;/dates&gt;&lt;isbn&gt;1545-598X&amp;#xD;1558-0571&lt;/isbn&gt;&lt;urls&gt;&lt;/urls&gt;&lt;electronic-resource-num&gt;10.1109/lgrs.2012.2207943&lt;/electronic-resource-num&gt;&lt;/record&gt;&lt;/Cite&gt;&lt;/EndNote&gt;</w:instrText>
      </w:r>
      <w:r w:rsidR="00F82F5D">
        <w:rPr>
          <w:lang w:val="en-US"/>
        </w:rPr>
        <w:fldChar w:fldCharType="separate"/>
      </w:r>
      <w:r w:rsidR="00F82F5D">
        <w:rPr>
          <w:noProof/>
          <w:lang w:val="en-US"/>
        </w:rPr>
        <w:t>(Ratheesh, Mankad et al. 2013)</w:t>
      </w:r>
      <w:r w:rsidR="00F82F5D">
        <w:rPr>
          <w:lang w:val="en-US"/>
        </w:rPr>
        <w:fldChar w:fldCharType="end"/>
      </w:r>
      <w:r w:rsidR="00DC453C">
        <w:rPr>
          <w:lang w:val="en-US"/>
        </w:rPr>
        <w:t>, wave height</w:t>
      </w:r>
      <w:r w:rsidR="00F82F5D">
        <w:rPr>
          <w:lang w:val="en-US"/>
        </w:rPr>
        <w:t xml:space="preserve"> </w:t>
      </w:r>
      <w:r w:rsidR="00F82F5D">
        <w:rPr>
          <w:lang w:val="en-US"/>
        </w:rPr>
        <w:fldChar w:fldCharType="begin"/>
      </w:r>
      <w:r w:rsidR="00F82F5D">
        <w:rPr>
          <w:lang w:val="en-US"/>
        </w:rPr>
        <w:instrText xml:space="preserve"> ADDIN EN.CITE &lt;EndNote&gt;&lt;Cite&gt;&lt;Author&gt;Caires&lt;/Author&gt;&lt;Year&gt;2003&lt;/Year&gt;&lt;RecNum&gt;72&lt;/RecNum&gt;&lt;DisplayText&gt;(Caires 2003)&lt;/DisplayText&gt;&lt;record&gt;&lt;rec-number&gt;72&lt;/rec-number&gt;&lt;foreign-keys&gt;&lt;key app="EN" db-id="az2w0t9aqvxw93exzxz5axddapeppazvxrpx" timestamp="1573855592"&gt;72&lt;/key&gt;&lt;/foreign-keys&gt;&lt;ref-type name="Journal Article"&gt;17&lt;/ref-type&gt;&lt;contributors&gt;&lt;authors&gt;&lt;author&gt;Caires, S.&lt;/author&gt;&lt;/authors&gt;&lt;/contributors&gt;&lt;titles&gt;&lt;title&gt;Validation of ocean wind and wave data using triple collocation&lt;/title&gt;&lt;secondary-title&gt;Journal of Geophysical Research&lt;/secondary-title&gt;&lt;/titles&gt;&lt;periodical&gt;&lt;full-title&gt;Journal of Geophysical Research&lt;/full-title&gt;&lt;/periodical&gt;&lt;volume&gt;108&lt;/volume&gt;&lt;number&gt;C3&lt;/number&gt;&lt;dates&gt;&lt;year&gt;2003&lt;/year&gt;&lt;/dates&gt;&lt;isbn&gt;0148-0227&lt;/isbn&gt;&lt;urls&gt;&lt;/urls&gt;&lt;electronic-resource-num&gt;10.1029/2002jc001491&lt;/electronic-resource-num&gt;&lt;/record&gt;&lt;/Cite&gt;&lt;/EndNote&gt;</w:instrText>
      </w:r>
      <w:r w:rsidR="00F82F5D">
        <w:rPr>
          <w:lang w:val="en-US"/>
        </w:rPr>
        <w:fldChar w:fldCharType="separate"/>
      </w:r>
      <w:r w:rsidR="00F82F5D">
        <w:rPr>
          <w:noProof/>
          <w:lang w:val="en-US"/>
        </w:rPr>
        <w:t>(Caires 2003)</w:t>
      </w:r>
      <w:r w:rsidR="00F82F5D">
        <w:rPr>
          <w:lang w:val="en-US"/>
        </w:rPr>
        <w:fldChar w:fldCharType="end"/>
      </w:r>
      <w:r w:rsidR="00DC453C">
        <w:rPr>
          <w:lang w:val="en-US"/>
        </w:rPr>
        <w:t>, leaf area index and soil moisture.</w:t>
      </w:r>
      <w:r w:rsidR="00342A7E">
        <w:rPr>
          <w:lang w:val="en-US"/>
        </w:rPr>
        <w:t xml:space="preserve"> </w:t>
      </w:r>
      <w:r w:rsidR="00280A94">
        <w:rPr>
          <w:lang w:val="en-US"/>
        </w:rPr>
        <w:fldChar w:fldCharType="begin"/>
      </w:r>
      <w:r w:rsidR="00280A94">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280A94">
        <w:rPr>
          <w:lang w:val="en-US"/>
        </w:rPr>
        <w:fldChar w:fldCharType="separate"/>
      </w:r>
      <w:r w:rsidR="00280A94">
        <w:rPr>
          <w:noProof/>
          <w:lang w:val="en-US"/>
        </w:rPr>
        <w:t>(Roebeling, Wolters et al. 2012)</w:t>
      </w:r>
      <w:r w:rsidR="00280A94">
        <w:rPr>
          <w:lang w:val="en-US"/>
        </w:rPr>
        <w:fldChar w:fldCharType="end"/>
      </w:r>
      <w:r w:rsidR="00342A7E">
        <w:rPr>
          <w:lang w:val="en-US"/>
        </w:rPr>
        <w:t xml:space="preserve"> was the first to </w:t>
      </w:r>
      <w:r w:rsidR="00F82F5D">
        <w:rPr>
          <w:lang w:val="en-US"/>
        </w:rPr>
        <w:t>apply</w:t>
      </w:r>
      <w:r w:rsidR="00342A7E">
        <w:rPr>
          <w:lang w:val="en-US"/>
        </w:rPr>
        <w:t xml:space="preserve"> TC </w:t>
      </w:r>
      <w:r w:rsidR="00F82F5D">
        <w:rPr>
          <w:lang w:val="en-US"/>
        </w:rPr>
        <w:t>in</w:t>
      </w:r>
      <w:r w:rsidR="00342A7E">
        <w:rPr>
          <w:lang w:val="en-US"/>
        </w:rPr>
        <w:t xml:space="preserve"> hydro</w:t>
      </w:r>
      <w:ins w:id="143" w:author="Mengye Chen" w:date="2019-12-03T16:25:00Z">
        <w:r w:rsidR="00036D76">
          <w:rPr>
            <w:lang w:val="en-US"/>
          </w:rPr>
          <w:t>meteoro</w:t>
        </w:r>
      </w:ins>
      <w:r w:rsidR="00342A7E">
        <w:rPr>
          <w:lang w:val="en-US"/>
        </w:rPr>
        <w:t>logy</w:t>
      </w:r>
      <w:r w:rsidR="00280A94">
        <w:rPr>
          <w:lang w:val="en-US"/>
        </w:rPr>
        <w:t xml:space="preserve"> </w:t>
      </w:r>
      <w:ins w:id="144" w:author="Mengye Chen" w:date="2019-12-03T16:26:00Z">
        <w:r w:rsidR="00036D76">
          <w:rPr>
            <w:lang w:val="en-US"/>
          </w:rPr>
          <w:t>to</w:t>
        </w:r>
      </w:ins>
      <w:del w:id="145" w:author="Mengye Chen" w:date="2019-12-03T16:26:00Z">
        <w:r w:rsidR="00280A94" w:rsidDel="00036D76">
          <w:rPr>
            <w:lang w:val="en-US"/>
          </w:rPr>
          <w:delText>by</w:delText>
        </w:r>
      </w:del>
      <w:r w:rsidR="00280A94">
        <w:rPr>
          <w:lang w:val="en-US"/>
        </w:rPr>
        <w:t xml:space="preserve"> </w:t>
      </w:r>
      <w:del w:id="146" w:author="Mengye Chen" w:date="2019-12-03T16:26:00Z">
        <w:r w:rsidR="00280A94" w:rsidDel="00036D76">
          <w:rPr>
            <w:lang w:val="en-US"/>
          </w:rPr>
          <w:delText xml:space="preserve">incorporating </w:delText>
        </w:r>
      </w:del>
      <w:ins w:id="147" w:author="Mengye Chen" w:date="2019-12-03T16:26:00Z">
        <w:r w:rsidR="00036D76">
          <w:rPr>
            <w:lang w:val="en-US"/>
          </w:rPr>
          <w:t xml:space="preserve">intercompare </w:t>
        </w:r>
      </w:ins>
      <w:r w:rsidR="00280A94">
        <w:rPr>
          <w:lang w:val="en-US"/>
        </w:rPr>
        <w:t>remote sensing, weather radar and rain gauges in Europe</w:t>
      </w:r>
      <w:r w:rsidR="00342A7E">
        <w:rPr>
          <w:lang w:val="en-US"/>
        </w:rPr>
        <w:t xml:space="preserve">. </w:t>
      </w:r>
      <w:r w:rsidR="00280A94">
        <w:rPr>
          <w:lang w:val="en-US"/>
        </w:rPr>
        <w:fldChar w:fldCharType="begin"/>
      </w:r>
      <w:r w:rsidR="00F04B95">
        <w:rPr>
          <w:lang w:val="en-US"/>
        </w:rPr>
        <w:instrText xml:space="preserve"> ADDIN EN.CITE &lt;EndNote&gt;&lt;Cite&gt;&lt;Author&gt;Massari&lt;/Author&gt;&lt;Year&gt;2017&lt;/Year&gt;&lt;RecNum&gt;17&lt;/RecNum&gt;&lt;DisplayText&gt;(Massari, Crow et al. 2017)&lt;/DisplayText&gt;&lt;record&gt;&lt;rec-number&gt;17&lt;/rec-number&gt;&lt;foreign-keys&gt;&lt;key app="EN" db-id="az2w0t9aqvxw93exzxz5axddapeppazvxrpx" timestamp="1570727523" guid="ee6f8d08-c9b1-4c2d-a01e-1244de265940"&gt;17&lt;/key&gt;&lt;/foreign-keys&gt;&lt;ref-type name="Journal Article"&gt;17&lt;/ref-type&gt;&lt;contributors&gt;&lt;authors&gt;&lt;author&gt;Massari, Christian&lt;/author&gt;&lt;author&gt;Crow, Wade&lt;/author&gt;&lt;author&gt;Brocca, Luca&lt;/author&gt;&lt;/authors&gt;&lt;/contributors&gt;&lt;titles&gt;&lt;title&gt;An assessment of the performance of global rainfall estimates without ground-based observations&lt;/title&gt;&lt;secondary-title&gt;Hydrology and Earth System Sciences&lt;/secondary-title&gt;&lt;/titles&gt;&lt;periodical&gt;&lt;full-title&gt;Hydrology and Earth System Sciences&lt;/full-title&gt;&lt;/periodical&gt;&lt;pages&gt;4347-4361&lt;/pages&gt;&lt;volume&gt;21&lt;/volume&gt;&lt;number&gt;9&lt;/number&gt;&lt;section&gt;4347&lt;/section&gt;&lt;dates&gt;&lt;year&gt;2017&lt;/year&gt;&lt;/dates&gt;&lt;isbn&gt;1607-7938&lt;/isbn&gt;&lt;urls&gt;&lt;/urls&gt;&lt;electronic-resource-num&gt;10.5194/hess-21-4347-2017&lt;/electronic-resource-num&gt;&lt;/record&gt;&lt;/Cite&gt;&lt;/EndNote&gt;</w:instrText>
      </w:r>
      <w:r w:rsidR="00280A94">
        <w:rPr>
          <w:lang w:val="en-US"/>
        </w:rPr>
        <w:fldChar w:fldCharType="separate"/>
      </w:r>
      <w:r w:rsidR="00280A94">
        <w:rPr>
          <w:noProof/>
          <w:lang w:val="en-US"/>
        </w:rPr>
        <w:t>(Massari, Crow et al. 2017)</w:t>
      </w:r>
      <w:r w:rsidR="00280A94">
        <w:rPr>
          <w:lang w:val="en-US"/>
        </w:rPr>
        <w:fldChar w:fldCharType="end"/>
      </w:r>
      <w:r w:rsidR="00280A94">
        <w:rPr>
          <w:lang w:val="en-US"/>
        </w:rPr>
        <w:t xml:space="preserve"> compared performance of five </w:t>
      </w:r>
      <w:commentRangeStart w:id="148"/>
      <w:r w:rsidR="00280A94">
        <w:rPr>
          <w:lang w:val="en-US"/>
        </w:rPr>
        <w:t xml:space="preserve">satellite </w:t>
      </w:r>
      <w:r w:rsidR="00321138">
        <w:rPr>
          <w:lang w:val="en-US"/>
        </w:rPr>
        <w:t>QPEs</w:t>
      </w:r>
      <w:r w:rsidR="00280A94">
        <w:rPr>
          <w:lang w:val="en-US"/>
        </w:rPr>
        <w:t xml:space="preserve"> </w:t>
      </w:r>
      <w:commentRangeEnd w:id="148"/>
      <w:r w:rsidR="00036D76">
        <w:rPr>
          <w:rStyle w:val="CommentReference"/>
        </w:rPr>
        <w:commentReference w:id="148"/>
      </w:r>
      <w:r w:rsidR="00280A94">
        <w:rPr>
          <w:lang w:val="en-US"/>
        </w:rPr>
        <w:t xml:space="preserve">over US, and </w:t>
      </w:r>
      <w:r w:rsidR="000A401C">
        <w:rPr>
          <w:lang w:val="en-US"/>
        </w:rPr>
        <w:t>deduc</w:t>
      </w:r>
      <w:r w:rsidR="004B0D29">
        <w:rPr>
          <w:lang w:val="en-US"/>
        </w:rPr>
        <w:t>ed</w:t>
      </w:r>
      <w:r w:rsidR="00280A94">
        <w:rPr>
          <w:lang w:val="en-US"/>
        </w:rPr>
        <w:t xml:space="preserve"> the </w:t>
      </w:r>
      <w:r w:rsidR="00075003">
        <w:rPr>
          <w:lang w:val="en-US"/>
        </w:rPr>
        <w:t xml:space="preserve">results of </w:t>
      </w:r>
      <w:r w:rsidR="00280A94">
        <w:rPr>
          <w:lang w:val="en-US"/>
        </w:rPr>
        <w:t xml:space="preserve">correlation </w:t>
      </w:r>
      <w:r w:rsidR="00075003">
        <w:rPr>
          <w:lang w:val="en-US"/>
        </w:rPr>
        <w:t>coefficient</w:t>
      </w:r>
      <w:r w:rsidR="00280A94">
        <w:rPr>
          <w:lang w:val="en-US"/>
        </w:rPr>
        <w:t xml:space="preserve"> towards glob</w:t>
      </w:r>
      <w:r w:rsidR="00932D1E">
        <w:rPr>
          <w:lang w:val="en-US"/>
        </w:rPr>
        <w:t>e</w:t>
      </w:r>
      <w:r w:rsidR="00280A94">
        <w:rPr>
          <w:lang w:val="en-US"/>
        </w:rPr>
        <w:t xml:space="preserve">. </w:t>
      </w:r>
      <w:r w:rsidR="00280A94">
        <w:rPr>
          <w:lang w:val="en-US"/>
        </w:rPr>
        <w:fldChar w:fldCharType="begin"/>
      </w:r>
      <w:r w:rsidR="00F04B95">
        <w:rPr>
          <w:lang w:val="en-US"/>
        </w:rPr>
        <w:instrText xml:space="preserve"> ADDIN EN.CITE &lt;EndNote&gt;&lt;Cite&gt;&lt;Author&gt;Alemohammad&lt;/Author&gt;&lt;Year&gt;2015&lt;/Year&gt;&lt;RecNum&gt;16&lt;/RecNum&gt;&lt;DisplayText&gt;(Alemohammad, McColl et al. 2015)&lt;/DisplayText&gt;&lt;record&gt;&lt;rec-number&gt;16&lt;/rec-number&gt;&lt;foreign-keys&gt;&lt;key app="EN" db-id="az2w0t9aqvxw93exzxz5axddapeppazvxrpx" timestamp="1570727523" guid="5adfa2b1-4d3f-42e5-bf5c-869e803de368"&gt;16&lt;/key&gt;&lt;/foreign-keys&gt;&lt;ref-type name="Journal Article"&gt;17&lt;/ref-type&gt;&lt;contributors&gt;&lt;authors&gt;&lt;author&gt;Alemohammad, S. H.&lt;/author&gt;&lt;author&gt;McColl, K. A.&lt;/author&gt;&lt;author&gt;Konings, A. G.&lt;/author&gt;&lt;author&gt;Entekhabi, D.&lt;/author&gt;&lt;author&gt;Stoffelen, A.&lt;/author&gt;&lt;/authors&gt;&lt;/contributors&gt;&lt;titles&gt;&lt;title&gt;Characterization of precipitation product errors across the United States using multiplicative triple collocation&lt;/title&gt;&lt;secondary-title&gt;Hydrology and Earth System Sciences&lt;/secondary-title&gt;&lt;/titles&gt;&lt;periodical&gt;&lt;full-title&gt;Hydrology and Earth System Sciences&lt;/full-title&gt;&lt;/periodical&gt;&lt;pages&gt;3489-3503&lt;/pages&gt;&lt;volume&gt;19&lt;/volume&gt;&lt;number&gt;8&lt;/number&gt;&lt;section&gt;3489&lt;/section&gt;&lt;dates&gt;&lt;year&gt;2015&lt;/year&gt;&lt;/dates&gt;&lt;isbn&gt;1607-7938&lt;/isbn&gt;&lt;urls&gt;&lt;/urls&gt;&lt;electronic-resource-num&gt;10.5194/hess-19-3489-2015&lt;/electronic-resource-num&gt;&lt;/record&gt;&lt;/Cite&gt;&lt;/EndNote&gt;</w:instrText>
      </w:r>
      <w:r w:rsidR="00280A94">
        <w:rPr>
          <w:lang w:val="en-US"/>
        </w:rPr>
        <w:fldChar w:fldCharType="separate"/>
      </w:r>
      <w:r w:rsidR="00280A94">
        <w:rPr>
          <w:noProof/>
          <w:lang w:val="en-US"/>
        </w:rPr>
        <w:t>(Alemohammad, McColl et al. 2015)</w:t>
      </w:r>
      <w:r w:rsidR="00280A94">
        <w:rPr>
          <w:lang w:val="en-US"/>
        </w:rPr>
        <w:fldChar w:fldCharType="end"/>
      </w:r>
      <w:r w:rsidR="00280A94">
        <w:rPr>
          <w:lang w:val="en-US"/>
        </w:rPr>
        <w:t xml:space="preserve"> introduced multiplicative triple collocation method (MTC), suggesting its </w:t>
      </w:r>
      <w:commentRangeStart w:id="149"/>
      <w:r w:rsidR="00280A94">
        <w:rPr>
          <w:lang w:val="en-US"/>
        </w:rPr>
        <w:t>appropriateness</w:t>
      </w:r>
      <w:commentRangeEnd w:id="149"/>
      <w:r w:rsidR="00036D76">
        <w:rPr>
          <w:rStyle w:val="CommentReference"/>
        </w:rPr>
        <w:commentReference w:id="149"/>
      </w:r>
      <w:r w:rsidR="00280A94">
        <w:rPr>
          <w:lang w:val="en-US"/>
        </w:rPr>
        <w:t xml:space="preserve"> in rainfall error evaluation and </w:t>
      </w:r>
      <w:r w:rsidR="006A5628">
        <w:rPr>
          <w:lang w:val="en-US"/>
        </w:rPr>
        <w:t xml:space="preserve">then </w:t>
      </w:r>
      <w:r w:rsidR="00280A94">
        <w:rPr>
          <w:lang w:val="en-US"/>
        </w:rPr>
        <w:t xml:space="preserve">decomposed the error term in order to investigate the violation of assumptions. </w:t>
      </w:r>
      <w:r w:rsidR="008A05C8">
        <w:rPr>
          <w:lang w:val="en-US"/>
        </w:rPr>
        <w:fldChar w:fldCharType="begin"/>
      </w:r>
      <w:r w:rsidR="00F04B95">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8A05C8">
        <w:rPr>
          <w:lang w:val="en-US"/>
        </w:rPr>
        <w:fldChar w:fldCharType="separate"/>
      </w:r>
      <w:r w:rsidR="008A05C8">
        <w:rPr>
          <w:noProof/>
          <w:lang w:val="en-US"/>
        </w:rPr>
        <w:t>(Li, Tang et al. 2018)</w:t>
      </w:r>
      <w:r w:rsidR="008A05C8">
        <w:rPr>
          <w:lang w:val="en-US"/>
        </w:rPr>
        <w:fldChar w:fldCharType="end"/>
      </w:r>
      <w:r w:rsidR="00342A7E">
        <w:rPr>
          <w:lang w:val="en-US"/>
        </w:rPr>
        <w:t xml:space="preserve"> used TC </w:t>
      </w:r>
      <w:ins w:id="150" w:author="Mengye Chen" w:date="2019-12-03T16:28:00Z">
        <w:r w:rsidR="00036D76">
          <w:rPr>
            <w:lang w:val="en-US"/>
          </w:rPr>
          <w:t xml:space="preserve">method </w:t>
        </w:r>
      </w:ins>
      <w:r w:rsidR="00342A7E">
        <w:rPr>
          <w:lang w:val="en-US"/>
        </w:rPr>
        <w:t xml:space="preserve">to perform uncertainty analysis over ungauged regions </w:t>
      </w:r>
      <w:r w:rsidR="00F82F5D">
        <w:rPr>
          <w:lang w:val="en-US"/>
        </w:rPr>
        <w:t xml:space="preserve">in </w:t>
      </w:r>
      <w:r w:rsidR="00342A7E">
        <w:rPr>
          <w:lang w:val="en-US"/>
        </w:rPr>
        <w:t>Tibetan in China</w:t>
      </w:r>
      <w:r w:rsidR="006A5628">
        <w:rPr>
          <w:lang w:val="en-US"/>
        </w:rPr>
        <w:t xml:space="preserve"> after validated TC with traditional </w:t>
      </w:r>
      <w:ins w:id="151" w:author="Mengye Chen" w:date="2019-12-03T16:29:00Z">
        <w:r w:rsidR="00036D76">
          <w:rPr>
            <w:lang w:val="en-US"/>
          </w:rPr>
          <w:t xml:space="preserve">intercomparing </w:t>
        </w:r>
      </w:ins>
      <w:r w:rsidR="006A5628">
        <w:rPr>
          <w:lang w:val="en-US"/>
        </w:rPr>
        <w:t>statistics</w:t>
      </w:r>
      <w:r w:rsidR="00342A7E">
        <w:rPr>
          <w:lang w:val="en-US"/>
        </w:rPr>
        <w:t xml:space="preserve">. </w:t>
      </w:r>
      <w:commentRangeStart w:id="152"/>
      <w:r w:rsidR="00342A7E">
        <w:rPr>
          <w:lang w:val="en-US"/>
        </w:rPr>
        <w:t>To the best of our knowledge,</w:t>
      </w:r>
      <w:r w:rsidR="00F82F5D">
        <w:rPr>
          <w:lang w:val="en-US"/>
        </w:rPr>
        <w:t xml:space="preserve"> TC has not been utilized to evaluate the uncertainties in extreme </w:t>
      </w:r>
      <w:r w:rsidR="002875ED">
        <w:rPr>
          <w:lang w:val="en-US"/>
        </w:rPr>
        <w:t xml:space="preserve">weather </w:t>
      </w:r>
      <w:r w:rsidR="00F82F5D">
        <w:rPr>
          <w:lang w:val="en-US"/>
        </w:rPr>
        <w:t>conditions</w:t>
      </w:r>
      <w:r w:rsidR="002875ED">
        <w:rPr>
          <w:lang w:val="en-US"/>
        </w:rPr>
        <w:t xml:space="preserve"> in which they contain more uncertainties than normal cases</w:t>
      </w:r>
      <w:r w:rsidR="00342A7E">
        <w:rPr>
          <w:lang w:val="en-US"/>
        </w:rPr>
        <w:t xml:space="preserve">. </w:t>
      </w:r>
      <w:commentRangeEnd w:id="152"/>
      <w:r w:rsidR="00036D76">
        <w:rPr>
          <w:rStyle w:val="CommentReference"/>
        </w:rPr>
        <w:commentReference w:id="152"/>
      </w:r>
      <w:del w:id="153" w:author="Mengye Chen" w:date="2019-12-03T16:32:00Z">
        <w:r w:rsidR="00C03D4F" w:rsidDel="00036D76">
          <w:rPr>
            <w:lang w:val="en-US"/>
          </w:rPr>
          <w:delText>It is even challenging to validate TC without references.</w:delText>
        </w:r>
      </w:del>
      <w:r w:rsidR="00C03D4F">
        <w:rPr>
          <w:lang w:val="en-US"/>
        </w:rPr>
        <w:t xml:space="preserve"> </w:t>
      </w:r>
      <w:r w:rsidR="00F82F5D">
        <w:rPr>
          <w:lang w:val="en-US"/>
        </w:rPr>
        <w:t xml:space="preserve">To investigate </w:t>
      </w:r>
      <w:r w:rsidR="00C03D4F">
        <w:rPr>
          <w:lang w:val="en-US"/>
        </w:rPr>
        <w:t xml:space="preserve">the validity of TC and interpret the uncertainties with three common </w:t>
      </w:r>
      <w:commentRangeStart w:id="154"/>
      <w:r w:rsidR="00C03D4F">
        <w:rPr>
          <w:lang w:val="en-US"/>
        </w:rPr>
        <w:t>QPEs</w:t>
      </w:r>
      <w:commentRangeEnd w:id="154"/>
      <w:r w:rsidR="00036D76">
        <w:rPr>
          <w:rStyle w:val="CommentReference"/>
        </w:rPr>
        <w:commentReference w:id="154"/>
      </w:r>
      <w:r w:rsidR="00C03D4F">
        <w:rPr>
          <w:lang w:val="en-US"/>
        </w:rPr>
        <w:t xml:space="preserve"> </w:t>
      </w:r>
      <w:r w:rsidR="00C03D4F">
        <w:rPr>
          <w:lang w:val="en-US"/>
        </w:rPr>
        <w:sym w:font="Symbol" w:char="F02D"/>
      </w:r>
      <w:ins w:id="155" w:author="Mengye Chen" w:date="2019-12-03T16:33:00Z">
        <w:r w:rsidR="00FB6E41">
          <w:rPr>
            <w:lang w:val="en-US"/>
          </w:rPr>
          <w:t>rai</w:t>
        </w:r>
      </w:ins>
      <w:ins w:id="156" w:author="Mengye Chen" w:date="2019-12-03T16:34:00Z">
        <w:r w:rsidR="00FB6E41">
          <w:rPr>
            <w:lang w:val="en-US"/>
          </w:rPr>
          <w:t xml:space="preserve">n </w:t>
        </w:r>
      </w:ins>
      <w:r w:rsidR="00C03D4F">
        <w:rPr>
          <w:lang w:val="en-US"/>
        </w:rPr>
        <w:t>gauge</w:t>
      </w:r>
      <w:ins w:id="157" w:author="Mengye Chen" w:date="2019-12-03T16:34:00Z">
        <w:r w:rsidR="00FB6E41">
          <w:rPr>
            <w:lang w:val="en-US"/>
          </w:rPr>
          <w:t xml:space="preserve"> interpolated XXX</w:t>
        </w:r>
      </w:ins>
      <w:r w:rsidR="00C03D4F">
        <w:rPr>
          <w:lang w:val="en-US"/>
        </w:rPr>
        <w:t>, radar</w:t>
      </w:r>
      <w:ins w:id="158" w:author="Mengye Chen" w:date="2019-12-03T16:34:00Z">
        <w:r w:rsidR="00FB6E41">
          <w:rPr>
            <w:lang w:val="en-US"/>
          </w:rPr>
          <w:t xml:space="preserve"> estimated XXX</w:t>
        </w:r>
      </w:ins>
      <w:r w:rsidR="00C03D4F">
        <w:rPr>
          <w:lang w:val="en-US"/>
        </w:rPr>
        <w:t>, satellite</w:t>
      </w:r>
      <w:ins w:id="159" w:author="Mengye Chen" w:date="2019-12-03T16:34:00Z">
        <w:r w:rsidR="00FB6E41">
          <w:rPr>
            <w:lang w:val="en-US"/>
          </w:rPr>
          <w:t xml:space="preserve"> estimated XXX</w:t>
        </w:r>
      </w:ins>
      <w:r w:rsidR="00F82F5D">
        <w:rPr>
          <w:lang w:val="en-US"/>
        </w:rPr>
        <w:t xml:space="preserve">, </w:t>
      </w:r>
      <w:del w:id="160" w:author="Mengye Chen" w:date="2019-12-03T16:35:00Z">
        <w:r w:rsidR="00F82F5D" w:rsidDel="00FB6E41">
          <w:rPr>
            <w:lang w:val="en-US"/>
          </w:rPr>
          <w:delText>our</w:delText>
        </w:r>
      </w:del>
      <w:ins w:id="161" w:author="Mengye Chen" w:date="2019-12-03T16:35:00Z">
        <w:r w:rsidR="00FB6E41">
          <w:rPr>
            <w:lang w:val="en-US"/>
          </w:rPr>
          <w:t>the</w:t>
        </w:r>
      </w:ins>
      <w:r w:rsidR="00342A7E">
        <w:rPr>
          <w:lang w:val="en-US"/>
        </w:rPr>
        <w:t xml:space="preserve"> objectives</w:t>
      </w:r>
      <w:ins w:id="162" w:author="Mengye Chen" w:date="2019-12-03T16:35:00Z">
        <w:r w:rsidR="00FB6E41">
          <w:rPr>
            <w:lang w:val="en-US"/>
          </w:rPr>
          <w:t xml:space="preserve"> of this study</w:t>
        </w:r>
      </w:ins>
      <w:r w:rsidR="00342A7E">
        <w:rPr>
          <w:lang w:val="en-US"/>
        </w:rPr>
        <w:t xml:space="preserve"> are </w:t>
      </w:r>
      <w:r w:rsidR="00CA392A">
        <w:rPr>
          <w:lang w:val="en-US"/>
        </w:rPr>
        <w:t xml:space="preserve">designed as </w:t>
      </w:r>
      <w:ins w:id="163" w:author="Mengye Chen" w:date="2019-12-03T16:35:00Z">
        <w:r w:rsidR="00FB6E41">
          <w:rPr>
            <w:lang w:val="en-US"/>
          </w:rPr>
          <w:t>following</w:t>
        </w:r>
      </w:ins>
      <w:del w:id="164" w:author="Mengye Chen" w:date="2019-12-03T16:35:00Z">
        <w:r w:rsidR="00342A7E" w:rsidDel="00FB6E41">
          <w:rPr>
            <w:lang w:val="en-US"/>
          </w:rPr>
          <w:delText>three</w:delText>
        </w:r>
        <w:r w:rsidR="00313C75" w:rsidDel="00FB6E41">
          <w:rPr>
            <w:lang w:val="en-US"/>
          </w:rPr>
          <w:delText>-</w:delText>
        </w:r>
        <w:r w:rsidR="00342A7E" w:rsidDel="00FB6E41">
          <w:rPr>
            <w:lang w:val="en-US"/>
          </w:rPr>
          <w:delText>folds</w:delText>
        </w:r>
      </w:del>
      <w:r w:rsidR="00342A7E">
        <w:rPr>
          <w:lang w:val="en-US"/>
        </w:rPr>
        <w:t>:</w:t>
      </w:r>
      <w:r w:rsidR="00672942">
        <w:rPr>
          <w:lang w:val="en-US"/>
        </w:rPr>
        <w:t xml:space="preserve"> </w:t>
      </w:r>
      <w:r w:rsidR="00313C75">
        <w:rPr>
          <w:lang w:val="en-US"/>
        </w:rPr>
        <w:t>1. Compare differences and performance</w:t>
      </w:r>
      <w:r w:rsidR="00CD5E27">
        <w:rPr>
          <w:lang w:val="en-US"/>
        </w:rPr>
        <w:t>s</w:t>
      </w:r>
      <w:r w:rsidR="00313C75">
        <w:rPr>
          <w:lang w:val="en-US"/>
        </w:rPr>
        <w:t xml:space="preserve"> of three independent products during multiple events</w:t>
      </w:r>
      <w:r w:rsidR="00672942">
        <w:rPr>
          <w:lang w:val="en-US"/>
        </w:rPr>
        <w:t xml:space="preserve">; </w:t>
      </w:r>
      <w:commentRangeStart w:id="165"/>
      <w:r w:rsidR="00816D61">
        <w:rPr>
          <w:lang w:val="en-US"/>
        </w:rPr>
        <w:t>2</w:t>
      </w:r>
      <w:r w:rsidR="00342A7E">
        <w:rPr>
          <w:lang w:val="en-US"/>
        </w:rPr>
        <w:t xml:space="preserve">. </w:t>
      </w:r>
      <w:r w:rsidR="00313C75">
        <w:rPr>
          <w:lang w:val="en-US"/>
        </w:rPr>
        <w:t xml:space="preserve">Perform uncertainty estimation over multiple extreme events with special emphasis on </w:t>
      </w:r>
      <w:r w:rsidR="007E24E1">
        <w:rPr>
          <w:lang w:val="en-US"/>
        </w:rPr>
        <w:t>h</w:t>
      </w:r>
      <w:r w:rsidR="00313C75">
        <w:rPr>
          <w:lang w:val="en-US"/>
        </w:rPr>
        <w:t>urricane Harvey</w:t>
      </w:r>
      <w:commentRangeEnd w:id="165"/>
      <w:r w:rsidR="00FB6E41">
        <w:rPr>
          <w:rStyle w:val="CommentReference"/>
        </w:rPr>
        <w:commentReference w:id="165"/>
      </w:r>
      <w:r w:rsidR="00672942">
        <w:rPr>
          <w:lang w:val="en-US"/>
        </w:rPr>
        <w:t xml:space="preserve">; </w:t>
      </w:r>
      <w:r w:rsidR="00816D61">
        <w:rPr>
          <w:lang w:val="en-US"/>
        </w:rPr>
        <w:t>3</w:t>
      </w:r>
      <w:r w:rsidR="00313C75">
        <w:rPr>
          <w:lang w:val="en-US"/>
        </w:rPr>
        <w:t>. Evaluate the applicability of TC during extreme events.</w:t>
      </w:r>
    </w:p>
    <w:p w14:paraId="383D9D29" w14:textId="5B0840FE" w:rsidR="00C242D9" w:rsidRDefault="00C242D9" w:rsidP="00CA5EE0">
      <w:pPr>
        <w:spacing w:before="120" w:after="120" w:line="360" w:lineRule="auto"/>
        <w:rPr>
          <w:ins w:id="166" w:author="Mengye Chen" w:date="2019-12-03T16:41:00Z"/>
          <w:lang w:val="en-US"/>
        </w:rPr>
      </w:pPr>
      <w:r>
        <w:rPr>
          <w:lang w:val="en-US"/>
        </w:rPr>
        <w:t>We organize this article into</w:t>
      </w:r>
      <w:r w:rsidR="00313C75">
        <w:rPr>
          <w:lang w:val="en-US"/>
        </w:rPr>
        <w:t xml:space="preserve"> four sections: section </w:t>
      </w:r>
      <w:ins w:id="167" w:author="Mengye Chen" w:date="2019-12-03T16:37:00Z">
        <w:r w:rsidR="00FB6E41">
          <w:rPr>
            <w:lang w:val="en-US"/>
          </w:rPr>
          <w:t>2</w:t>
        </w:r>
      </w:ins>
      <w:del w:id="168" w:author="Mengye Chen" w:date="2019-12-03T16:37:00Z">
        <w:r w:rsidR="00313C75" w:rsidDel="00FB6E41">
          <w:rPr>
            <w:lang w:val="en-US"/>
          </w:rPr>
          <w:delText>1</w:delText>
        </w:r>
      </w:del>
      <w:r w:rsidR="00313C75">
        <w:rPr>
          <w:lang w:val="en-US"/>
        </w:rPr>
        <w:t xml:space="preserve"> will introduce the study domain and briefly review the three datasets been used in this study. Section </w:t>
      </w:r>
      <w:ins w:id="169" w:author="Mengye Chen" w:date="2019-12-03T16:37:00Z">
        <w:r w:rsidR="00FB6E41">
          <w:rPr>
            <w:lang w:val="en-US"/>
          </w:rPr>
          <w:t>3</w:t>
        </w:r>
      </w:ins>
      <w:del w:id="170" w:author="Mengye Chen" w:date="2019-12-03T16:37:00Z">
        <w:r w:rsidR="00313C75" w:rsidDel="00FB6E41">
          <w:rPr>
            <w:lang w:val="en-US"/>
          </w:rPr>
          <w:delText>2</w:delText>
        </w:r>
      </w:del>
      <w:r w:rsidR="00313C75">
        <w:rPr>
          <w:lang w:val="en-US"/>
        </w:rPr>
        <w:t xml:space="preserve"> will describe in detail the formula to derive </w:t>
      </w:r>
      <w:r w:rsidR="00A4627A">
        <w:rPr>
          <w:lang w:val="en-US"/>
        </w:rPr>
        <w:t>Root Mean Squared Error (RMSE)</w:t>
      </w:r>
      <w:r w:rsidR="0013187B">
        <w:rPr>
          <w:lang w:val="en-US"/>
        </w:rPr>
        <w:t xml:space="preserve"> and C</w:t>
      </w:r>
      <w:r w:rsidR="00A4627A">
        <w:rPr>
          <w:lang w:val="en-US"/>
        </w:rPr>
        <w:t xml:space="preserve">orrelation </w:t>
      </w:r>
      <w:r w:rsidR="0013187B">
        <w:rPr>
          <w:lang w:val="en-US"/>
        </w:rPr>
        <w:t>C</w:t>
      </w:r>
      <w:r w:rsidR="00A4627A">
        <w:rPr>
          <w:lang w:val="en-US"/>
        </w:rPr>
        <w:t>oefficient (CC)</w:t>
      </w:r>
      <w:r w:rsidR="00F80B83">
        <w:rPr>
          <w:lang w:val="en-US"/>
        </w:rPr>
        <w:t xml:space="preserve"> from TC</w:t>
      </w:r>
      <w:r w:rsidR="004B1A4A">
        <w:rPr>
          <w:lang w:val="en-US"/>
        </w:rPr>
        <w:t xml:space="preserve"> method</w:t>
      </w:r>
      <w:r w:rsidR="00313C75">
        <w:rPr>
          <w:lang w:val="en-US"/>
        </w:rPr>
        <w:t>. Section</w:t>
      </w:r>
      <w:del w:id="171" w:author="Mengye Chen" w:date="2019-12-03T16:37:00Z">
        <w:r w:rsidR="00313C75" w:rsidDel="00FB6E41">
          <w:rPr>
            <w:lang w:val="en-US"/>
          </w:rPr>
          <w:delText xml:space="preserve"> 3 and</w:delText>
        </w:r>
      </w:del>
      <w:r w:rsidR="00313C75">
        <w:rPr>
          <w:lang w:val="en-US"/>
        </w:rPr>
        <w:t xml:space="preserve"> 4 </w:t>
      </w:r>
      <w:ins w:id="172" w:author="Mengye Chen" w:date="2019-12-03T16:37:00Z">
        <w:r w:rsidR="00FB6E41">
          <w:rPr>
            <w:lang w:val="en-US"/>
          </w:rPr>
          <w:t xml:space="preserve">and 5 </w:t>
        </w:r>
      </w:ins>
      <w:r w:rsidR="00313C75">
        <w:rPr>
          <w:lang w:val="en-US"/>
        </w:rPr>
        <w:t>will follow up with</w:t>
      </w:r>
      <w:del w:id="173" w:author="Mengye Chen" w:date="2019-12-03T16:37:00Z">
        <w:r w:rsidR="00313C75" w:rsidDel="00FB6E41">
          <w:rPr>
            <w:lang w:val="en-US"/>
          </w:rPr>
          <w:delText xml:space="preserve"> performed</w:delText>
        </w:r>
      </w:del>
      <w:r w:rsidR="00313C75">
        <w:rPr>
          <w:lang w:val="en-US"/>
        </w:rPr>
        <w:t xml:space="preserve"> results and conclusion</w:t>
      </w:r>
      <w:r w:rsidR="00F82F5D">
        <w:rPr>
          <w:lang w:val="en-US"/>
        </w:rPr>
        <w:t>s</w:t>
      </w:r>
      <w:r w:rsidR="00313C75">
        <w:rPr>
          <w:lang w:val="en-US"/>
        </w:rPr>
        <w:t xml:space="preserve"> from this study. The structure of </w:t>
      </w:r>
      <w:r w:rsidR="00F537AC">
        <w:rPr>
          <w:lang w:val="en-US"/>
        </w:rPr>
        <w:t>this article will start from a broad overview (multiple events) and then dive into specific event (Harvey)</w:t>
      </w:r>
      <w:r w:rsidR="007E24E1">
        <w:rPr>
          <w:lang w:val="en-US"/>
        </w:rPr>
        <w:t xml:space="preserve"> to </w:t>
      </w:r>
      <w:r w:rsidR="007E24E1" w:rsidRPr="007E24E1">
        <w:rPr>
          <w:lang w:val="en-US"/>
        </w:rPr>
        <w:t>scrutinize</w:t>
      </w:r>
      <w:r w:rsidR="007E24E1">
        <w:rPr>
          <w:lang w:val="en-US"/>
        </w:rPr>
        <w:t xml:space="preserve"> the difference</w:t>
      </w:r>
      <w:r w:rsidR="00280A94">
        <w:rPr>
          <w:lang w:val="en-US"/>
        </w:rPr>
        <w:t>s</w:t>
      </w:r>
      <w:r w:rsidR="007E24E1">
        <w:rPr>
          <w:lang w:val="en-US"/>
        </w:rPr>
        <w:t>.</w:t>
      </w:r>
    </w:p>
    <w:p w14:paraId="66B24250" w14:textId="4747AE57" w:rsidR="00641AD0" w:rsidRDefault="00641AD0" w:rsidP="00CA5EE0">
      <w:pPr>
        <w:spacing w:before="120" w:after="120" w:line="360" w:lineRule="auto"/>
        <w:rPr>
          <w:lang w:val="en-US"/>
        </w:rPr>
      </w:pPr>
      <w:ins w:id="174" w:author="Mengye Chen" w:date="2019-12-03T16:41:00Z">
        <w:r>
          <w:rPr>
            <w:lang w:val="en-US"/>
          </w:rPr>
          <w:t xml:space="preserve">(This is the experience from </w:t>
        </w:r>
      </w:ins>
      <w:ins w:id="175" w:author="Mengye Chen" w:date="2019-12-03T16:42:00Z">
        <w:r>
          <w:rPr>
            <w:lang w:val="en-US"/>
          </w:rPr>
          <w:t>getting edits from Prof. Hong, you need to cite more p</w:t>
        </w:r>
      </w:ins>
      <w:ins w:id="176" w:author="Mengye Chen" w:date="2019-12-03T16:43:00Z">
        <w:r>
          <w:rPr>
            <w:lang w:val="en-US"/>
          </w:rPr>
          <w:t>aper from the journal you are going to submit to. There are only three papers from J of Hydrometeorology</w:t>
        </w:r>
      </w:ins>
      <w:ins w:id="177" w:author="Mengye Chen" w:date="2019-12-03T17:11:00Z">
        <w:r w:rsidR="0041294F">
          <w:rPr>
            <w:lang w:val="en-US"/>
          </w:rPr>
          <w:t>.</w:t>
        </w:r>
      </w:ins>
      <w:ins w:id="178" w:author="Mengye Chen" w:date="2019-12-03T16:43:00Z">
        <w:r>
          <w:rPr>
            <w:lang w:val="en-US"/>
          </w:rPr>
          <w:t>)</w:t>
        </w:r>
      </w:ins>
    </w:p>
    <w:p w14:paraId="768EE278" w14:textId="57B6A6C8" w:rsidR="007C6036" w:rsidRDefault="007B4785" w:rsidP="00CA5EE0">
      <w:pPr>
        <w:pStyle w:val="Heading2"/>
        <w:spacing w:line="360" w:lineRule="auto"/>
        <w:rPr>
          <w:lang w:val="en-US"/>
        </w:rPr>
      </w:pPr>
      <w:r>
        <w:rPr>
          <w:lang w:val="en-US"/>
        </w:rPr>
        <w:lastRenderedPageBreak/>
        <w:t>STUDY AREA and DATASET</w:t>
      </w:r>
      <w:r w:rsidR="007B113F">
        <w:rPr>
          <w:lang w:val="en-US"/>
        </w:rPr>
        <w:t>S</w:t>
      </w:r>
      <w:r>
        <w:rPr>
          <w:lang w:val="en-US"/>
        </w:rPr>
        <w:t xml:space="preserve"> </w:t>
      </w:r>
    </w:p>
    <w:p w14:paraId="7D0EA728" w14:textId="0879A16E"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Study domain</w:t>
      </w:r>
    </w:p>
    <w:p w14:paraId="3D32AE63" w14:textId="34AB02B7" w:rsidR="00D870EC" w:rsidRDefault="00280A94" w:rsidP="00CA5EE0">
      <w:pPr>
        <w:spacing w:before="120" w:after="120" w:line="360" w:lineRule="auto"/>
        <w:rPr>
          <w:lang w:val="en-US"/>
        </w:rPr>
      </w:pPr>
      <w:r>
        <w:rPr>
          <w:lang w:val="en-US"/>
        </w:rPr>
        <w:t xml:space="preserve">The area we are </w:t>
      </w:r>
      <w:r w:rsidR="001E162B">
        <w:rPr>
          <w:lang w:val="en-US"/>
        </w:rPr>
        <w:t>of interest</w:t>
      </w:r>
      <w:r>
        <w:rPr>
          <w:lang w:val="en-US"/>
        </w:rPr>
        <w:t xml:space="preserve"> </w:t>
      </w:r>
      <w:r w:rsidR="003B1BE5">
        <w:rPr>
          <w:lang w:val="en-US"/>
        </w:rPr>
        <w:t xml:space="preserve">in </w:t>
      </w:r>
      <w:ins w:id="179" w:author="Mengye Chen" w:date="2019-12-03T16:38:00Z">
        <w:r w:rsidR="00FB6E41">
          <w:rPr>
            <w:lang w:val="en-US"/>
          </w:rPr>
          <w:t>the Gulf Coast of North America</w:t>
        </w:r>
      </w:ins>
      <w:del w:id="180" w:author="Mengye Chen" w:date="2019-12-03T16:38:00Z">
        <w:r w:rsidR="003B1BE5" w:rsidDel="00FB6E41">
          <w:rPr>
            <w:lang w:val="en-US"/>
          </w:rPr>
          <w:delText>Southern America</w:delText>
        </w:r>
      </w:del>
      <w:ins w:id="181" w:author="Mengye Chen" w:date="2019-12-03T16:39:00Z">
        <w:r w:rsidR="00FB6E41">
          <w:rPr>
            <w:lang w:val="en-US"/>
          </w:rPr>
          <w:t>,</w:t>
        </w:r>
      </w:ins>
      <w:del w:id="182" w:author="Mengye Chen" w:date="2019-12-03T16:38:00Z">
        <w:r w:rsidR="003B1BE5" w:rsidDel="00FB6E41">
          <w:rPr>
            <w:lang w:val="en-US"/>
          </w:rPr>
          <w:delText xml:space="preserve"> </w:delText>
        </w:r>
        <w:r w:rsidDel="00FB6E41">
          <w:rPr>
            <w:lang w:val="en-US"/>
          </w:rPr>
          <w:delText>is</w:delText>
        </w:r>
      </w:del>
      <w:r>
        <w:rPr>
          <w:lang w:val="en-US"/>
        </w:rPr>
        <w:t xml:space="preserve"> </w:t>
      </w:r>
      <w:del w:id="183" w:author="Mengye Chen" w:date="2019-12-03T16:48:00Z">
        <w:r w:rsidDel="00A83159">
          <w:rPr>
            <w:lang w:val="en-US"/>
          </w:rPr>
          <w:delText xml:space="preserve">where </w:delText>
        </w:r>
        <w:r w:rsidR="003B1BE5" w:rsidDel="00A83159">
          <w:rPr>
            <w:lang w:val="en-US"/>
          </w:rPr>
          <w:delText xml:space="preserve">endures several events recently </w:delText>
        </w:r>
        <w:r w:rsidR="00944876" w:rsidDel="00A83159">
          <w:rPr>
            <w:lang w:val="en-US"/>
          </w:rPr>
          <w:delText>and historically</w:delText>
        </w:r>
      </w:del>
      <w:ins w:id="184" w:author="Mengye Chen" w:date="2019-12-03T16:48:00Z">
        <w:r w:rsidR="00A83159">
          <w:rPr>
            <w:lang w:val="en-US"/>
          </w:rPr>
          <w:t xml:space="preserve">which </w:t>
        </w:r>
        <w:r w:rsidR="008B17B7">
          <w:rPr>
            <w:lang w:val="en-US"/>
          </w:rPr>
          <w:t>ha</w:t>
        </w:r>
      </w:ins>
      <w:ins w:id="185" w:author="Mengye Chen" w:date="2019-12-03T16:49:00Z">
        <w:r w:rsidR="008B17B7">
          <w:rPr>
            <w:lang w:val="en-US"/>
          </w:rPr>
          <w:t>d</w:t>
        </w:r>
      </w:ins>
      <w:ins w:id="186" w:author="Mengye Chen" w:date="2019-12-03T16:48:00Z">
        <w:r w:rsidR="008B17B7">
          <w:rPr>
            <w:lang w:val="en-US"/>
          </w:rPr>
          <w:t xml:space="preserve"> multiple hurricane landings and </w:t>
        </w:r>
      </w:ins>
      <w:ins w:id="187" w:author="Mengye Chen" w:date="2019-12-03T16:49:00Z">
        <w:r w:rsidR="008B17B7">
          <w:rPr>
            <w:lang w:val="en-US"/>
          </w:rPr>
          <w:t>set many extreme precipitation records throughout the US histo</w:t>
        </w:r>
      </w:ins>
      <w:ins w:id="188" w:author="Mengye Chen" w:date="2019-12-03T16:50:00Z">
        <w:r w:rsidR="008B17B7">
          <w:rPr>
            <w:lang w:val="en-US"/>
          </w:rPr>
          <w:t>r</w:t>
        </w:r>
      </w:ins>
      <w:ins w:id="189" w:author="Mengye Chen" w:date="2019-12-03T16:49:00Z">
        <w:r w:rsidR="008B17B7">
          <w:rPr>
            <w:lang w:val="en-US"/>
          </w:rPr>
          <w:t>y</w:t>
        </w:r>
      </w:ins>
      <w:r w:rsidR="00944876">
        <w:rPr>
          <w:lang w:val="en-US"/>
        </w:rPr>
        <w:t>. It</w:t>
      </w:r>
      <w:r w:rsidR="003B1BE5">
        <w:rPr>
          <w:lang w:val="en-US"/>
        </w:rPr>
        <w:t xml:space="preserve"> </w:t>
      </w:r>
      <w:r w:rsidR="00944876">
        <w:rPr>
          <w:lang w:val="en-US"/>
        </w:rPr>
        <w:t>is</w:t>
      </w:r>
      <w:r w:rsidR="003B1BE5">
        <w:rPr>
          <w:lang w:val="en-US"/>
        </w:rPr>
        <w:t xml:space="preserve"> one of the most frequently impacted areas by </w:t>
      </w:r>
      <w:del w:id="190" w:author="Mengye Chen" w:date="2019-12-03T16:50:00Z">
        <w:r w:rsidR="003B1BE5" w:rsidDel="008B17B7">
          <w:rPr>
            <w:lang w:val="en-US"/>
          </w:rPr>
          <w:delText xml:space="preserve">hurricanes, </w:delText>
        </w:r>
      </w:del>
      <w:r w:rsidR="003B1BE5">
        <w:rPr>
          <w:lang w:val="en-US"/>
        </w:rPr>
        <w:t xml:space="preserve">tropical cyclones, </w:t>
      </w:r>
      <w:del w:id="191" w:author="Mengye Chen" w:date="2019-12-03T16:51:00Z">
        <w:r w:rsidR="003B1BE5" w:rsidDel="008B17B7">
          <w:rPr>
            <w:lang w:val="en-US"/>
          </w:rPr>
          <w:delText>experienced huge disaster</w:delText>
        </w:r>
        <w:r w:rsidR="00E173E6" w:rsidDel="008B17B7">
          <w:rPr>
            <w:lang w:val="en-US"/>
          </w:rPr>
          <w:delText>s</w:delText>
        </w:r>
        <w:r w:rsidR="003B1BE5" w:rsidDel="008B17B7">
          <w:rPr>
            <w:lang w:val="en-US"/>
          </w:rPr>
          <w:delText xml:space="preserve"> like</w:delText>
        </w:r>
      </w:del>
      <w:ins w:id="192" w:author="Mengye Chen" w:date="2019-12-03T16:51:00Z">
        <w:r w:rsidR="008B17B7">
          <w:rPr>
            <w:lang w:val="en-US"/>
          </w:rPr>
          <w:t>such as</w:t>
        </w:r>
      </w:ins>
      <w:r w:rsidR="003B1BE5">
        <w:rPr>
          <w:lang w:val="en-US"/>
        </w:rPr>
        <w:t xml:space="preserve"> </w:t>
      </w:r>
      <w:ins w:id="193" w:author="Mengye Chen" w:date="2019-12-03T16:51:00Z">
        <w:r w:rsidR="008B17B7">
          <w:rPr>
            <w:lang w:val="en-US"/>
          </w:rPr>
          <w:t>H</w:t>
        </w:r>
      </w:ins>
      <w:del w:id="194" w:author="Mengye Chen" w:date="2019-12-03T16:51:00Z">
        <w:r w:rsidR="003B1BE5" w:rsidDel="008B17B7">
          <w:rPr>
            <w:lang w:val="en-US"/>
          </w:rPr>
          <w:delText>h</w:delText>
        </w:r>
      </w:del>
      <w:r w:rsidR="003B1BE5">
        <w:rPr>
          <w:lang w:val="en-US"/>
        </w:rPr>
        <w:t xml:space="preserve">urricane Harvey, and </w:t>
      </w:r>
      <w:ins w:id="195" w:author="Mengye Chen" w:date="2019-12-03T16:51:00Z">
        <w:r w:rsidR="008B17B7">
          <w:rPr>
            <w:lang w:val="en-US"/>
          </w:rPr>
          <w:t>Tropical S</w:t>
        </w:r>
      </w:ins>
      <w:del w:id="196" w:author="Mengye Chen" w:date="2019-12-03T16:51:00Z">
        <w:r w:rsidR="003B1BE5" w:rsidDel="008B17B7">
          <w:rPr>
            <w:lang w:val="en-US"/>
          </w:rPr>
          <w:delText>s</w:delText>
        </w:r>
      </w:del>
      <w:r w:rsidR="003B1BE5">
        <w:rPr>
          <w:lang w:val="en-US"/>
        </w:rPr>
        <w:t>torms</w:t>
      </w:r>
      <w:del w:id="197" w:author="Mengye Chen" w:date="2019-12-03T16:51:00Z">
        <w:r w:rsidR="003B1BE5" w:rsidDel="008B17B7">
          <w:rPr>
            <w:lang w:val="en-US"/>
          </w:rPr>
          <w:delText xml:space="preserve"> e.g.</w:delText>
        </w:r>
      </w:del>
      <w:r w:rsidR="003B1BE5">
        <w:rPr>
          <w:lang w:val="en-US"/>
        </w:rPr>
        <w:t xml:space="preserve">  </w:t>
      </w:r>
      <w:proofErr w:type="spellStart"/>
      <w:r w:rsidR="003B1BE5">
        <w:rPr>
          <w:lang w:val="en-US"/>
        </w:rPr>
        <w:t>Imeda</w:t>
      </w:r>
      <w:proofErr w:type="spellEnd"/>
      <w:r w:rsidR="003B1BE5">
        <w:rPr>
          <w:lang w:val="en-US"/>
        </w:rPr>
        <w:t>, Bill,</w:t>
      </w:r>
      <w:ins w:id="198" w:author="Mengye Chen" w:date="2019-12-03T16:51:00Z">
        <w:r w:rsidR="008B17B7">
          <w:rPr>
            <w:lang w:val="en-US"/>
          </w:rPr>
          <w:t xml:space="preserve"> and</w:t>
        </w:r>
      </w:ins>
      <w:r w:rsidR="003B1BE5">
        <w:rPr>
          <w:lang w:val="en-US"/>
        </w:rPr>
        <w:t xml:space="preserve"> </w:t>
      </w:r>
      <w:commentRangeStart w:id="199"/>
      <w:r w:rsidR="003B1BE5">
        <w:rPr>
          <w:lang w:val="en-US"/>
        </w:rPr>
        <w:t>Cindy</w:t>
      </w:r>
      <w:commentRangeEnd w:id="199"/>
      <w:r w:rsidR="008B17B7">
        <w:rPr>
          <w:rStyle w:val="CommentReference"/>
        </w:rPr>
        <w:commentReference w:id="199"/>
      </w:r>
      <w:r w:rsidR="003B1BE5">
        <w:rPr>
          <w:lang w:val="en-US"/>
        </w:rPr>
        <w:t xml:space="preserve">. </w:t>
      </w:r>
      <w:r w:rsidR="003B1BE5" w:rsidRPr="00DC700C">
        <w:rPr>
          <w:b/>
          <w:bCs/>
          <w:lang w:val="en-US"/>
        </w:rPr>
        <w:t>Figure 1</w:t>
      </w:r>
      <w:r w:rsidR="003B1BE5">
        <w:rPr>
          <w:lang w:val="en-US"/>
        </w:rPr>
        <w:t xml:space="preserve"> illustrates the </w:t>
      </w:r>
      <w:del w:id="200" w:author="Mengye Chen" w:date="2019-12-03T16:56:00Z">
        <w:r w:rsidR="003B1BE5" w:rsidDel="008B17B7">
          <w:rPr>
            <w:lang w:val="en-US"/>
          </w:rPr>
          <w:delText>r</w:delText>
        </w:r>
      </w:del>
      <w:del w:id="201" w:author="Mengye Chen" w:date="2019-12-03T16:55:00Z">
        <w:r w:rsidR="003B1BE5" w:rsidDel="008B17B7">
          <w:rPr>
            <w:lang w:val="en-US"/>
          </w:rPr>
          <w:delText>elative</w:delText>
        </w:r>
      </w:del>
      <w:del w:id="202" w:author="Mengye Chen" w:date="2019-12-03T16:56:00Z">
        <w:r w:rsidR="003B1BE5" w:rsidDel="008B17B7">
          <w:rPr>
            <w:lang w:val="en-US"/>
          </w:rPr>
          <w:delText xml:space="preserve"> location</w:delText>
        </w:r>
      </w:del>
      <w:ins w:id="203" w:author="Mengye Chen" w:date="2019-12-03T16:56:00Z">
        <w:r w:rsidR="008B17B7">
          <w:rPr>
            <w:lang w:val="en-US"/>
          </w:rPr>
          <w:t xml:space="preserve"> storm track</w:t>
        </w:r>
      </w:ins>
      <w:ins w:id="204" w:author="Mengye Chen" w:date="2019-12-03T17:00:00Z">
        <w:r w:rsidR="00683E5D">
          <w:rPr>
            <w:lang w:val="en-US"/>
          </w:rPr>
          <w:t xml:space="preserve"> and total accumulative precipitation amou</w:t>
        </w:r>
      </w:ins>
      <w:ins w:id="205" w:author="Mengye Chen" w:date="2019-12-03T17:01:00Z">
        <w:r w:rsidR="00683E5D">
          <w:rPr>
            <w:lang w:val="en-US"/>
          </w:rPr>
          <w:t>nt</w:t>
        </w:r>
      </w:ins>
      <w:ins w:id="206" w:author="Mengye Chen" w:date="2019-12-03T16:56:00Z">
        <w:r w:rsidR="008B17B7">
          <w:rPr>
            <w:lang w:val="en-US"/>
          </w:rPr>
          <w:t xml:space="preserve"> of Tropical </w:t>
        </w:r>
      </w:ins>
      <w:ins w:id="207" w:author="Mengye Chen" w:date="2019-12-03T16:57:00Z">
        <w:r w:rsidR="008B17B7">
          <w:rPr>
            <w:lang w:val="en-US"/>
          </w:rPr>
          <w:t>Storm</w:t>
        </w:r>
      </w:ins>
      <w:r w:rsidR="003B1BE5">
        <w:rPr>
          <w:lang w:val="en-US"/>
        </w:rPr>
        <w:t xml:space="preserve"> </w:t>
      </w:r>
      <w:ins w:id="208" w:author="Mengye Chen" w:date="2019-12-03T16:57:00Z">
        <w:r w:rsidR="008B17B7">
          <w:rPr>
            <w:lang w:val="en-US"/>
          </w:rPr>
          <w:t>Bill (2015), Cindy (2017) and Ime</w:t>
        </w:r>
      </w:ins>
      <w:ins w:id="209" w:author="Mengye Chen" w:date="2019-12-03T16:58:00Z">
        <w:r w:rsidR="008B17B7">
          <w:rPr>
            <w:lang w:val="en-US"/>
          </w:rPr>
          <w:t>l</w:t>
        </w:r>
      </w:ins>
      <w:ins w:id="210" w:author="Mengye Chen" w:date="2019-12-03T16:57:00Z">
        <w:r w:rsidR="008B17B7">
          <w:rPr>
            <w:lang w:val="en-US"/>
          </w:rPr>
          <w:t>da (2019)</w:t>
        </w:r>
      </w:ins>
      <w:ins w:id="211" w:author="Mengye Chen" w:date="2019-12-03T16:59:00Z">
        <w:r w:rsidR="00683E5D">
          <w:rPr>
            <w:lang w:val="en-US"/>
          </w:rPr>
          <w:t xml:space="preserve"> as well as Hurricane Harvey from 2</w:t>
        </w:r>
      </w:ins>
      <w:ins w:id="212" w:author="Mengye Chen" w:date="2019-12-03T17:00:00Z">
        <w:r w:rsidR="00683E5D">
          <w:rPr>
            <w:lang w:val="en-US"/>
          </w:rPr>
          <w:t>017.</w:t>
        </w:r>
      </w:ins>
      <w:ins w:id="213" w:author="Mengye Chen" w:date="2019-12-03T16:57:00Z">
        <w:r w:rsidR="008B17B7">
          <w:rPr>
            <w:lang w:val="en-US"/>
          </w:rPr>
          <w:t xml:space="preserve"> </w:t>
        </w:r>
      </w:ins>
      <w:del w:id="214" w:author="Mengye Chen" w:date="2019-12-03T17:01:00Z">
        <w:r w:rsidR="003B1BE5" w:rsidDel="00683E5D">
          <w:rPr>
            <w:lang w:val="en-US"/>
          </w:rPr>
          <w:delText xml:space="preserve">of the </w:delText>
        </w:r>
      </w:del>
      <w:ins w:id="215" w:author="Mengye Chen" w:date="2019-12-03T17:01:00Z">
        <w:r w:rsidR="00683E5D">
          <w:rPr>
            <w:lang w:val="en-US"/>
          </w:rPr>
          <w:t xml:space="preserve">The </w:t>
        </w:r>
      </w:ins>
      <w:r w:rsidR="0051131C">
        <w:rPr>
          <w:lang w:val="en-US"/>
        </w:rPr>
        <w:t>impacted area</w:t>
      </w:r>
      <w:ins w:id="216" w:author="Mengye Chen" w:date="2019-12-03T17:01:00Z">
        <w:r w:rsidR="00683E5D">
          <w:rPr>
            <w:lang w:val="en-US"/>
          </w:rPr>
          <w:t xml:space="preserve"> of the aforementioned events</w:t>
        </w:r>
      </w:ins>
      <w:del w:id="217" w:author="Mengye Chen" w:date="2019-12-03T17:01:00Z">
        <w:r w:rsidR="003B1BE5" w:rsidDel="00683E5D">
          <w:rPr>
            <w:lang w:val="en-US"/>
          </w:rPr>
          <w:delText>,</w:delText>
        </w:r>
      </w:del>
      <w:r w:rsidR="003B1BE5">
        <w:rPr>
          <w:lang w:val="en-US"/>
        </w:rPr>
        <w:t xml:space="preserve"> contain</w:t>
      </w:r>
      <w:ins w:id="218" w:author="Mengye Chen" w:date="2019-12-03T17:01:00Z">
        <w:r w:rsidR="00683E5D">
          <w:rPr>
            <w:lang w:val="en-US"/>
          </w:rPr>
          <w:t>s</w:t>
        </w:r>
      </w:ins>
      <w:del w:id="219" w:author="Mengye Chen" w:date="2019-12-03T17:01:00Z">
        <w:r w:rsidR="003B1BE5" w:rsidDel="00683E5D">
          <w:rPr>
            <w:lang w:val="en-US"/>
          </w:rPr>
          <w:delText>ing</w:delText>
        </w:r>
      </w:del>
      <w:r w:rsidR="003B1BE5">
        <w:rPr>
          <w:lang w:val="en-US"/>
        </w:rPr>
        <w:t xml:space="preserve"> </w:t>
      </w:r>
      <w:r w:rsidR="00EB2FF6">
        <w:rPr>
          <w:lang w:val="en-US"/>
        </w:rPr>
        <w:t xml:space="preserve">the </w:t>
      </w:r>
      <w:r w:rsidR="003B1BE5">
        <w:rPr>
          <w:lang w:val="en-US"/>
        </w:rPr>
        <w:t>state</w:t>
      </w:r>
      <w:r w:rsidR="0086559B">
        <w:rPr>
          <w:lang w:val="en-US"/>
        </w:rPr>
        <w:t>s</w:t>
      </w:r>
      <w:r w:rsidR="003B1BE5">
        <w:rPr>
          <w:lang w:val="en-US"/>
        </w:rPr>
        <w:t xml:space="preserve"> of Texas, Oklahoma, Louis</w:t>
      </w:r>
      <w:r w:rsidR="00C97EAA">
        <w:rPr>
          <w:lang w:val="en-US"/>
        </w:rPr>
        <w:t>i</w:t>
      </w:r>
      <w:r w:rsidR="003B1BE5">
        <w:rPr>
          <w:lang w:val="en-US"/>
        </w:rPr>
        <w:t xml:space="preserve">ana, </w:t>
      </w:r>
      <w:r w:rsidR="00C97EAA">
        <w:rPr>
          <w:lang w:val="en-US"/>
        </w:rPr>
        <w:t>Arkansas, Tennessee, Mississippi and Alabama</w:t>
      </w:r>
      <w:ins w:id="220" w:author="Mengye Chen" w:date="2019-12-03T17:02:00Z">
        <w:r w:rsidR="00683E5D">
          <w:rPr>
            <w:lang w:val="en-US"/>
          </w:rPr>
          <w:t>, which</w:t>
        </w:r>
      </w:ins>
      <w:del w:id="221" w:author="Mengye Chen" w:date="2019-12-03T17:02:00Z">
        <w:r w:rsidR="00C97EAA" w:rsidDel="00683E5D">
          <w:rPr>
            <w:lang w:val="en-US"/>
          </w:rPr>
          <w:delText xml:space="preserve">. </w:delText>
        </w:r>
        <w:r w:rsidR="00A53623" w:rsidDel="00683E5D">
          <w:rPr>
            <w:lang w:val="en-US"/>
          </w:rPr>
          <w:delText>T</w:delText>
        </w:r>
      </w:del>
      <w:del w:id="222" w:author="Mengye Chen" w:date="2019-12-03T17:01:00Z">
        <w:r w:rsidR="00A53623" w:rsidDel="00683E5D">
          <w:rPr>
            <w:lang w:val="en-US"/>
          </w:rPr>
          <w:delText>hey</w:delText>
        </w:r>
      </w:del>
      <w:r w:rsidR="00A53623">
        <w:rPr>
          <w:lang w:val="en-US"/>
        </w:rPr>
        <w:t xml:space="preserve"> account</w:t>
      </w:r>
      <w:ins w:id="223" w:author="Mengye Chen" w:date="2019-12-03T17:02:00Z">
        <w:r w:rsidR="00683E5D">
          <w:rPr>
            <w:lang w:val="en-US"/>
          </w:rPr>
          <w:t>s</w:t>
        </w:r>
      </w:ins>
      <w:r w:rsidR="00A53623">
        <w:rPr>
          <w:lang w:val="en-US"/>
        </w:rPr>
        <w:t xml:space="preserve"> for almost 10 percent of the</w:t>
      </w:r>
      <w:ins w:id="224" w:author="Mengye Chen" w:date="2019-12-03T17:04:00Z">
        <w:r w:rsidR="00683E5D">
          <w:rPr>
            <w:lang w:val="en-US"/>
          </w:rPr>
          <w:t xml:space="preserve"> </w:t>
        </w:r>
        <w:r w:rsidR="00683E5D">
          <w:rPr>
            <w:rFonts w:ascii="Times New Roman" w:hAnsi="Times New Roman" w:cs="Times New Roman"/>
          </w:rPr>
          <w:t>conterminous United States (CONUS)</w:t>
        </w:r>
      </w:ins>
      <w:del w:id="225" w:author="Mengye Chen" w:date="2019-12-03T17:03:00Z">
        <w:r w:rsidR="00A53623" w:rsidDel="00683E5D">
          <w:rPr>
            <w:lang w:val="en-US"/>
          </w:rPr>
          <w:delText xml:space="preserve"> total areas of the U.S</w:delText>
        </w:r>
      </w:del>
      <w:r w:rsidR="00A53623">
        <w:rPr>
          <w:lang w:val="en-US"/>
        </w:rPr>
        <w:t xml:space="preserve">. </w:t>
      </w:r>
      <w:del w:id="226" w:author="Mengye Chen" w:date="2019-12-03T17:04:00Z">
        <w:r w:rsidR="00B94B3F" w:rsidDel="00683E5D">
          <w:rPr>
            <w:lang w:val="en-US"/>
          </w:rPr>
          <w:delText xml:space="preserve">Storm tracks including Harvey (2017), </w:delText>
        </w:r>
      </w:del>
      <w:del w:id="227" w:author="Mengye Chen" w:date="2019-12-03T16:57:00Z">
        <w:r w:rsidR="00B94B3F" w:rsidDel="008B17B7">
          <w:rPr>
            <w:lang w:val="en-US"/>
          </w:rPr>
          <w:delText xml:space="preserve">Bill (2015), Cindy (2017) and Imeda (2019) </w:delText>
        </w:r>
      </w:del>
      <w:del w:id="228" w:author="Mengye Chen" w:date="2019-12-03T17:04:00Z">
        <w:r w:rsidR="00B94B3F" w:rsidDel="00683E5D">
          <w:rPr>
            <w:lang w:val="en-US"/>
          </w:rPr>
          <w:delText xml:space="preserve">are also shown up in </w:delText>
        </w:r>
        <w:r w:rsidR="00B94B3F" w:rsidRPr="00BE359E" w:rsidDel="00683E5D">
          <w:rPr>
            <w:b/>
            <w:bCs/>
            <w:lang w:val="en-US"/>
          </w:rPr>
          <w:delText>Figure 1</w:delText>
        </w:r>
        <w:r w:rsidR="003C2315" w:rsidDel="00683E5D">
          <w:rPr>
            <w:lang w:val="en-US"/>
          </w:rPr>
          <w:delText xml:space="preserve">. </w:delText>
        </w:r>
      </w:del>
      <w:r w:rsidR="003C2315">
        <w:rPr>
          <w:lang w:val="en-US"/>
        </w:rPr>
        <w:t>T</w:t>
      </w:r>
      <w:r w:rsidR="00B94B3F">
        <w:rPr>
          <w:lang w:val="en-US"/>
        </w:rPr>
        <w:t xml:space="preserve">hese events </w:t>
      </w:r>
      <w:del w:id="229" w:author="Mengye Chen" w:date="2019-12-03T17:14:00Z">
        <w:r w:rsidR="00B94B3F" w:rsidDel="0041294F">
          <w:rPr>
            <w:lang w:val="en-US"/>
          </w:rPr>
          <w:delText>share the similar tracks,</w:delText>
        </w:r>
      </w:del>
      <w:ins w:id="230" w:author="Mengye Chen" w:date="2019-12-03T17:14:00Z">
        <w:r w:rsidR="0041294F">
          <w:rPr>
            <w:lang w:val="en-US"/>
          </w:rPr>
          <w:t>had similar moving patterns</w:t>
        </w:r>
      </w:ins>
      <w:r w:rsidR="00B94B3F">
        <w:rPr>
          <w:lang w:val="en-US"/>
        </w:rPr>
        <w:t xml:space="preserve"> </w:t>
      </w:r>
      <w:del w:id="231" w:author="Mengye Chen" w:date="2019-12-03T17:13:00Z">
        <w:r w:rsidR="00B94B3F" w:rsidDel="0041294F">
          <w:rPr>
            <w:lang w:val="en-US"/>
          </w:rPr>
          <w:delText xml:space="preserve">starting </w:delText>
        </w:r>
      </w:del>
      <w:ins w:id="232" w:author="Mengye Chen" w:date="2019-12-03T17:13:00Z">
        <w:r w:rsidR="0041294F">
          <w:rPr>
            <w:lang w:val="en-US"/>
          </w:rPr>
          <w:t>that they approached</w:t>
        </w:r>
      </w:ins>
      <w:ins w:id="233" w:author="Mengye Chen" w:date="2019-12-03T17:14:00Z">
        <w:r w:rsidR="0041294F">
          <w:rPr>
            <w:lang w:val="en-US"/>
          </w:rPr>
          <w:t xml:space="preserve"> inland</w:t>
        </w:r>
      </w:ins>
      <w:ins w:id="234" w:author="Mengye Chen" w:date="2019-12-03T17:13:00Z">
        <w:r w:rsidR="0041294F">
          <w:rPr>
            <w:lang w:val="en-US"/>
          </w:rPr>
          <w:t xml:space="preserve"> </w:t>
        </w:r>
      </w:ins>
      <w:r w:rsidR="00B94B3F">
        <w:rPr>
          <w:lang w:val="en-US"/>
        </w:rPr>
        <w:t>from Gulf of Mexico and bending towards North</w:t>
      </w:r>
      <w:ins w:id="235" w:author="Mengye Chen" w:date="2019-12-03T17:12:00Z">
        <w:r w:rsidR="0041294F">
          <w:rPr>
            <w:lang w:val="en-US"/>
          </w:rPr>
          <w:t>w</w:t>
        </w:r>
      </w:ins>
      <w:del w:id="236" w:author="Mengye Chen" w:date="2019-12-03T17:12:00Z">
        <w:r w:rsidR="00B94B3F" w:rsidDel="0041294F">
          <w:rPr>
            <w:lang w:val="en-US"/>
          </w:rPr>
          <w:delText xml:space="preserve"> W</w:delText>
        </w:r>
      </w:del>
      <w:r w:rsidR="00B94B3F">
        <w:rPr>
          <w:lang w:val="en-US"/>
        </w:rPr>
        <w:t>est</w:t>
      </w:r>
      <w:ins w:id="237" w:author="Mengye Chen" w:date="2019-12-03T17:13:00Z">
        <w:r w:rsidR="0041294F">
          <w:rPr>
            <w:lang w:val="en-US"/>
          </w:rPr>
          <w:t xml:space="preserve"> after landing</w:t>
        </w:r>
      </w:ins>
      <w:r w:rsidR="003C2315">
        <w:rPr>
          <w:lang w:val="en-US"/>
        </w:rPr>
        <w:t>,</w:t>
      </w:r>
      <w:r w:rsidR="00B94B3F">
        <w:rPr>
          <w:lang w:val="en-US"/>
        </w:rPr>
        <w:t xml:space="preserve"> except for Ime</w:t>
      </w:r>
      <w:ins w:id="238" w:author="Mengye Chen" w:date="2019-12-03T17:00:00Z">
        <w:r w:rsidR="00683E5D">
          <w:rPr>
            <w:lang w:val="en-US"/>
          </w:rPr>
          <w:t>l</w:t>
        </w:r>
      </w:ins>
      <w:r w:rsidR="00B94B3F">
        <w:rPr>
          <w:lang w:val="en-US"/>
        </w:rPr>
        <w:t>da which</w:t>
      </w:r>
      <w:del w:id="239" w:author="Mengye Chen" w:date="2019-12-03T17:14:00Z">
        <w:r w:rsidR="00B94B3F" w:rsidDel="0041294F">
          <w:rPr>
            <w:lang w:val="en-US"/>
          </w:rPr>
          <w:delText xml:space="preserve"> was</w:delText>
        </w:r>
      </w:del>
      <w:r w:rsidR="00B94B3F">
        <w:rPr>
          <w:lang w:val="en-US"/>
        </w:rPr>
        <w:t xml:space="preserve"> dissipated </w:t>
      </w:r>
      <w:del w:id="240" w:author="Mengye Chen" w:date="2019-12-03T17:14:00Z">
        <w:r w:rsidR="00B94B3F" w:rsidDel="0041294F">
          <w:rPr>
            <w:lang w:val="en-US"/>
          </w:rPr>
          <w:delText>in the region of Texas</w:delText>
        </w:r>
      </w:del>
      <w:ins w:id="241" w:author="Mengye Chen" w:date="2019-12-03T17:14:00Z">
        <w:r w:rsidR="0041294F">
          <w:rPr>
            <w:lang w:val="en-US"/>
          </w:rPr>
          <w:t>shor</w:t>
        </w:r>
      </w:ins>
      <w:ins w:id="242" w:author="Mengye Chen" w:date="2019-12-03T17:15:00Z">
        <w:r w:rsidR="0041294F">
          <w:rPr>
            <w:lang w:val="en-US"/>
          </w:rPr>
          <w:t>tly after making the landfall</w:t>
        </w:r>
      </w:ins>
      <w:r w:rsidR="00B94B3F">
        <w:rPr>
          <w:lang w:val="en-US"/>
        </w:rPr>
        <w:t xml:space="preserve">. </w:t>
      </w:r>
      <w:del w:id="243" w:author="Mengye Chen" w:date="2019-12-03T17:15:00Z">
        <w:r w:rsidR="00B94B3F" w:rsidRPr="00BE359E" w:rsidDel="0041294F">
          <w:rPr>
            <w:b/>
            <w:bCs/>
            <w:lang w:val="en-US"/>
          </w:rPr>
          <w:delText>Figure 1</w:delText>
        </w:r>
        <w:r w:rsidR="00B94B3F" w:rsidDel="0041294F">
          <w:rPr>
            <w:lang w:val="en-US"/>
          </w:rPr>
          <w:delText xml:space="preserve"> </w:delText>
        </w:r>
        <w:r w:rsidR="003C2315" w:rsidDel="0041294F">
          <w:rPr>
            <w:lang w:val="en-US"/>
          </w:rPr>
          <w:delText>as well</w:delText>
        </w:r>
        <w:r w:rsidR="00B94B3F" w:rsidDel="0041294F">
          <w:rPr>
            <w:lang w:val="en-US"/>
          </w:rPr>
          <w:delText xml:space="preserve"> depicted the accumulative rainfall derived from MRMS (Multi-Radar Multi-Sensor) </w:delText>
        </w:r>
        <w:r w:rsidR="00607177" w:rsidDel="0041294F">
          <w:rPr>
            <w:lang w:val="en-US"/>
          </w:rPr>
          <w:delText>QPE</w:delText>
        </w:r>
        <w:r w:rsidR="003C2315" w:rsidDel="0041294F">
          <w:rPr>
            <w:lang w:val="en-US"/>
          </w:rPr>
          <w:delText xml:space="preserve">, with maximum recorded as 2636 </w:delText>
        </w:r>
        <w:commentRangeStart w:id="244"/>
        <w:r w:rsidR="003C2315" w:rsidDel="0041294F">
          <w:rPr>
            <w:lang w:val="en-US"/>
          </w:rPr>
          <w:delText>mm</w:delText>
        </w:r>
      </w:del>
      <w:commentRangeEnd w:id="244"/>
      <w:r w:rsidR="0041294F">
        <w:rPr>
          <w:rStyle w:val="CommentReference"/>
        </w:rPr>
        <w:commentReference w:id="244"/>
      </w:r>
      <w:del w:id="245" w:author="Mengye Chen" w:date="2019-12-03T17:15:00Z">
        <w:r w:rsidR="003C2315" w:rsidDel="0041294F">
          <w:rPr>
            <w:lang w:val="en-US"/>
          </w:rPr>
          <w:delText xml:space="preserve"> for four concatenated events</w:delText>
        </w:r>
        <w:r w:rsidR="00B94B3F" w:rsidDel="0041294F">
          <w:rPr>
            <w:lang w:val="en-US"/>
          </w:rPr>
          <w:delText>.</w:delText>
        </w:r>
        <w:r w:rsidR="00D02A12" w:rsidDel="0041294F">
          <w:rPr>
            <w:lang w:val="en-US"/>
          </w:rPr>
          <w:delText xml:space="preserve"> </w:delText>
        </w:r>
      </w:del>
      <w:r w:rsidR="00D02A12" w:rsidRPr="00BE359E">
        <w:rPr>
          <w:b/>
          <w:bCs/>
          <w:lang w:val="en-US"/>
        </w:rPr>
        <w:t>Table 1</w:t>
      </w:r>
      <w:r w:rsidR="00D02A12">
        <w:rPr>
          <w:lang w:val="en-US"/>
        </w:rPr>
        <w:t xml:space="preserve"> here listed out details about four</w:t>
      </w:r>
      <w:del w:id="246" w:author="Mengye Chen" w:date="2019-12-03T17:22:00Z">
        <w:r w:rsidR="00D02A12" w:rsidDel="00DB06D6">
          <w:rPr>
            <w:lang w:val="en-US"/>
          </w:rPr>
          <w:delText xml:space="preserve"> collected</w:delText>
        </w:r>
      </w:del>
      <w:r w:rsidR="00D02A12">
        <w:rPr>
          <w:lang w:val="en-US"/>
        </w:rPr>
        <w:t xml:space="preserve"> events including their duration</w:t>
      </w:r>
      <w:r w:rsidR="00A53623">
        <w:rPr>
          <w:lang w:val="en-US"/>
        </w:rPr>
        <w:t>s</w:t>
      </w:r>
      <w:r w:rsidR="00D02A12">
        <w:rPr>
          <w:lang w:val="en-US"/>
        </w:rPr>
        <w:t xml:space="preserve">, amount of rainfall falling in that period. </w:t>
      </w:r>
      <w:commentRangeStart w:id="247"/>
      <w:r w:rsidR="00AA1CB4">
        <w:rPr>
          <w:lang w:val="en-US"/>
        </w:rPr>
        <w:t>To be comparative, we concatenated Bill, Cindy and Ime</w:t>
      </w:r>
      <w:ins w:id="248" w:author="Mengye Chen" w:date="2019-12-03T17:05:00Z">
        <w:r w:rsidR="00683E5D">
          <w:rPr>
            <w:lang w:val="en-US"/>
          </w:rPr>
          <w:t>l</w:t>
        </w:r>
      </w:ins>
      <w:r w:rsidR="00AA1CB4">
        <w:rPr>
          <w:lang w:val="en-US"/>
        </w:rPr>
        <w:t>da so that the total duration and also rainfall amount are similar to Harvey</w:t>
      </w:r>
      <w:commentRangeEnd w:id="247"/>
      <w:r w:rsidR="00DB06D6">
        <w:rPr>
          <w:rStyle w:val="CommentReference"/>
        </w:rPr>
        <w:commentReference w:id="247"/>
      </w:r>
      <w:r w:rsidR="00AA1CB4">
        <w:rPr>
          <w:lang w:val="en-US"/>
        </w:rPr>
        <w:t>. After doing so</w:t>
      </w:r>
      <w:r w:rsidR="00D02A12">
        <w:rPr>
          <w:lang w:val="en-US"/>
        </w:rPr>
        <w:t xml:space="preserve">, hurricane Harvey </w:t>
      </w:r>
      <w:r w:rsidR="00AA1CB4">
        <w:rPr>
          <w:lang w:val="en-US"/>
        </w:rPr>
        <w:t xml:space="preserve">even </w:t>
      </w:r>
      <w:r w:rsidR="00D02A12">
        <w:rPr>
          <w:lang w:val="en-US"/>
        </w:rPr>
        <w:t xml:space="preserve">observed </w:t>
      </w:r>
      <w:r w:rsidR="00AA1CB4">
        <w:rPr>
          <w:lang w:val="en-US"/>
        </w:rPr>
        <w:t>slightly higher</w:t>
      </w:r>
      <w:r w:rsidR="00D02A12">
        <w:rPr>
          <w:lang w:val="en-US"/>
        </w:rPr>
        <w:t xml:space="preserve"> amount </w:t>
      </w:r>
      <w:r w:rsidR="00AA1CB4">
        <w:rPr>
          <w:lang w:val="en-US"/>
        </w:rPr>
        <w:t>than</w:t>
      </w:r>
      <w:r w:rsidR="00D02A12">
        <w:rPr>
          <w:lang w:val="en-US"/>
        </w:rPr>
        <w:t xml:space="preserve"> the other three added together which illustrates </w:t>
      </w:r>
      <w:commentRangeStart w:id="249"/>
      <w:r w:rsidR="00D02A12">
        <w:rPr>
          <w:lang w:val="en-US"/>
        </w:rPr>
        <w:t>the severity of that case</w:t>
      </w:r>
      <w:commentRangeEnd w:id="249"/>
      <w:r w:rsidR="00DB06D6">
        <w:rPr>
          <w:rStyle w:val="CommentReference"/>
        </w:rPr>
        <w:commentReference w:id="249"/>
      </w:r>
      <w:r w:rsidR="00D02A12">
        <w:rPr>
          <w:lang w:val="en-US"/>
        </w:rPr>
        <w:t>.</w:t>
      </w:r>
      <w:ins w:id="250" w:author="Mengye Chen" w:date="2019-12-03T17:26:00Z">
        <w:r w:rsidR="00DB06D6">
          <w:rPr>
            <w:lang w:val="en-US"/>
          </w:rPr>
          <w:t xml:space="preserve"> Due to the unprecedented nature of Hurricane Harvey</w:t>
        </w:r>
      </w:ins>
      <w:ins w:id="251" w:author="Mengye Chen" w:date="2019-12-03T17:27:00Z">
        <w:r w:rsidR="00DB06D6">
          <w:rPr>
            <w:lang w:val="en-US"/>
          </w:rPr>
          <w:t>, thre</w:t>
        </w:r>
      </w:ins>
      <w:ins w:id="252" w:author="Mengye Chen" w:date="2019-12-03T17:28:00Z">
        <w:r w:rsidR="00DB06D6">
          <w:rPr>
            <w:lang w:val="en-US"/>
          </w:rPr>
          <w:t xml:space="preserve">e other tropical storms were selected for analysis to improve the </w:t>
        </w:r>
      </w:ins>
      <w:ins w:id="253" w:author="Mengye Chen" w:date="2019-12-03T17:33:00Z">
        <w:r w:rsidR="00661CC9">
          <w:rPr>
            <w:lang w:val="en-US"/>
          </w:rPr>
          <w:t xml:space="preserve">genericity of the study findings. All three tropical </w:t>
        </w:r>
      </w:ins>
      <w:ins w:id="254" w:author="Mengye Chen" w:date="2019-12-03T17:34:00Z">
        <w:r w:rsidR="00661CC9">
          <w:rPr>
            <w:lang w:val="en-US"/>
          </w:rPr>
          <w:t xml:space="preserve">storms in total would match the duration of Hurricane Harvey, which </w:t>
        </w:r>
      </w:ins>
      <w:ins w:id="255" w:author="Mengye Chen" w:date="2019-12-03T17:35:00Z">
        <w:r w:rsidR="00661CC9">
          <w:rPr>
            <w:lang w:val="en-US"/>
          </w:rPr>
          <w:t>gave the identical data sample size for two study groups: Harvey and non-Harvey.</w:t>
        </w:r>
      </w:ins>
    </w:p>
    <w:p w14:paraId="6D64C37B" w14:textId="470029CC" w:rsidR="00D870EC" w:rsidRPr="009A709C" w:rsidRDefault="00D870E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Dataset</w:t>
      </w:r>
      <w:r w:rsidR="007B113F">
        <w:rPr>
          <w:rFonts w:ascii="Times New Roman" w:hAnsi="Times New Roman"/>
          <w:b/>
          <w:bCs/>
          <w:i/>
          <w:color w:val="000000" w:themeColor="text1"/>
          <w:szCs w:val="22"/>
          <w:lang w:val="en-US"/>
        </w:rPr>
        <w:t>s</w:t>
      </w:r>
      <w:r w:rsidR="007D702B" w:rsidRPr="009A709C">
        <w:rPr>
          <w:rFonts w:ascii="Times New Roman" w:hAnsi="Times New Roman"/>
          <w:b/>
          <w:bCs/>
          <w:i/>
          <w:color w:val="000000" w:themeColor="text1"/>
          <w:szCs w:val="22"/>
          <w:lang w:val="en-US"/>
        </w:rPr>
        <w:t xml:space="preserve"> description</w:t>
      </w:r>
    </w:p>
    <w:p w14:paraId="474DAFF0" w14:textId="1F6567C0" w:rsidR="0054565E" w:rsidRPr="00474A64" w:rsidRDefault="0054565E" w:rsidP="00CA5EE0">
      <w:pPr>
        <w:spacing w:before="120" w:after="120" w:line="360" w:lineRule="auto"/>
        <w:rPr>
          <w:rFonts w:ascii="Times New Roman" w:eastAsia="Times New Roman" w:hAnsi="Times New Roman" w:cs="Times New Roman"/>
        </w:rPr>
      </w:pPr>
      <w:del w:id="256" w:author="Mengye Chen" w:date="2019-12-03T22:35:00Z">
        <w:r w:rsidDel="009430A9">
          <w:rPr>
            <w:lang w:val="en-US"/>
          </w:rPr>
          <w:delText xml:space="preserve">Because of the requirement of independence, three products </w:delText>
        </w:r>
        <w:r w:rsidR="000563DB" w:rsidDel="009430A9">
          <w:rPr>
            <w:lang w:val="en-US"/>
          </w:rPr>
          <w:delText>digested</w:delText>
        </w:r>
        <w:r w:rsidDel="009430A9">
          <w:rPr>
            <w:lang w:val="en-US"/>
          </w:rPr>
          <w:delText xml:space="preserve"> </w:delText>
        </w:r>
        <w:r w:rsidR="000563DB" w:rsidDel="009430A9">
          <w:rPr>
            <w:lang w:val="en-US"/>
          </w:rPr>
          <w:delText>by</w:delText>
        </w:r>
        <w:r w:rsidDel="009430A9">
          <w:rPr>
            <w:lang w:val="en-US"/>
          </w:rPr>
          <w:delText xml:space="preserve"> TC</w:delText>
        </w:r>
        <w:r w:rsidR="00F97CBB" w:rsidDel="009430A9">
          <w:rPr>
            <w:lang w:val="en-US"/>
          </w:rPr>
          <w:delText xml:space="preserve"> method</w:delText>
        </w:r>
        <w:r w:rsidDel="009430A9">
          <w:rPr>
            <w:lang w:val="en-US"/>
          </w:rPr>
          <w:delText xml:space="preserve"> should not be coupled or integrated. </w:delText>
        </w:r>
        <w:r w:rsidR="00D60B84" w:rsidDel="009430A9">
          <w:rPr>
            <w:lang w:val="en-US"/>
          </w:rPr>
          <w:delText>Therefore</w:delText>
        </w:r>
        <w:r w:rsidDel="009430A9">
          <w:rPr>
            <w:lang w:val="en-US"/>
          </w:rPr>
          <w:delText xml:space="preserve">, </w:delText>
        </w:r>
        <w:r w:rsidDel="00C925D9">
          <w:rPr>
            <w:lang w:val="en-US"/>
          </w:rPr>
          <w:delText>w</w:delText>
        </w:r>
      </w:del>
      <w:del w:id="257" w:author="Mengye Chen" w:date="2019-12-03T22:39:00Z">
        <w:r w:rsidDel="00C925D9">
          <w:rPr>
            <w:lang w:val="en-US"/>
          </w:rPr>
          <w:delText xml:space="preserve">e chose National Centers for Environmental Prediction (NCEP) </w:delText>
        </w:r>
        <w:r w:rsidR="00474A64" w:rsidDel="00C925D9">
          <w:rPr>
            <w:lang w:val="en-US"/>
          </w:rPr>
          <w:delText xml:space="preserve">4 km </w:delText>
        </w:r>
        <w:r w:rsidDel="00C925D9">
          <w:rPr>
            <w:lang w:val="en-US"/>
          </w:rPr>
          <w:delText>gridded gauge only hourly data</w:delText>
        </w:r>
        <w:r w:rsidR="009A6E62" w:rsidDel="00C925D9">
          <w:rPr>
            <w:lang w:val="en-US"/>
          </w:rPr>
          <w:delText xml:space="preserve"> </w:delText>
        </w:r>
        <w:r w:rsidR="009A6E62" w:rsidDel="00C925D9">
          <w:rPr>
            <w:lang w:val="en-US"/>
          </w:rPr>
          <w:fldChar w:fldCharType="begin"/>
        </w:r>
        <w:r w:rsidR="009A6E62" w:rsidDel="00C925D9">
          <w:rPr>
            <w:lang w:val="en-US"/>
          </w:rPr>
          <w:del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delInstrText>
        </w:r>
        <w:r w:rsidR="009A6E62" w:rsidDel="00C925D9">
          <w:rPr>
            <w:lang w:val="en-US"/>
          </w:rPr>
          <w:fldChar w:fldCharType="separate"/>
        </w:r>
        <w:r w:rsidR="009A6E62" w:rsidDel="00C925D9">
          <w:rPr>
            <w:noProof/>
            <w:lang w:val="en-US"/>
          </w:rPr>
          <w:delText>(Lin 2011)</w:delText>
        </w:r>
        <w:r w:rsidR="009A6E62" w:rsidDel="00C925D9">
          <w:rPr>
            <w:lang w:val="en-US"/>
          </w:rPr>
          <w:fldChar w:fldCharType="end"/>
        </w:r>
        <w:r w:rsidDel="00C925D9">
          <w:rPr>
            <w:lang w:val="en-US"/>
          </w:rPr>
          <w:delText>, Multi-Radar Multi-</w:delText>
        </w:r>
        <w:r w:rsidDel="00C925D9">
          <w:rPr>
            <w:lang w:val="en-US"/>
          </w:rPr>
          <w:lastRenderedPageBreak/>
          <w:delText>Sensors (MRMS) radar only data</w:delText>
        </w:r>
        <w:r w:rsidR="009A6E62" w:rsidDel="00C925D9">
          <w:rPr>
            <w:lang w:val="en-US"/>
          </w:rPr>
          <w:delText xml:space="preserve"> </w:delText>
        </w:r>
        <w:r w:rsidR="009A6E62" w:rsidDel="00C925D9">
          <w:rPr>
            <w:lang w:val="en-US"/>
          </w:rPr>
          <w:fldChar w:fldCharType="begin"/>
        </w:r>
        <w:r w:rsidR="009A6E62" w:rsidDel="00C925D9">
          <w:rPr>
            <w:lang w:val="en-US"/>
          </w:rPr>
          <w:del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delInstrText>
        </w:r>
        <w:r w:rsidR="009A6E62" w:rsidDel="00C925D9">
          <w:rPr>
            <w:lang w:val="en-US"/>
          </w:rPr>
          <w:fldChar w:fldCharType="separate"/>
        </w:r>
        <w:r w:rsidR="009A6E62" w:rsidDel="00C925D9">
          <w:rPr>
            <w:noProof/>
            <w:lang w:val="en-US"/>
          </w:rPr>
          <w:delText>(Zhang, Howard et al. 2016)</w:delText>
        </w:r>
        <w:r w:rsidR="009A6E62" w:rsidDel="00C925D9">
          <w:rPr>
            <w:lang w:val="en-US"/>
          </w:rPr>
          <w:fldChar w:fldCharType="end"/>
        </w:r>
        <w:r w:rsidDel="00C925D9">
          <w:rPr>
            <w:lang w:val="en-US"/>
          </w:rPr>
          <w:delText xml:space="preserve">, and </w:delText>
        </w:r>
        <w:r w:rsidRPr="0054565E" w:rsidDel="00C925D9">
          <w:rPr>
            <w:lang w:val="en-US"/>
          </w:rPr>
          <w:delText>Integrated Multi-satellitE Retrievals for GPM</w:delText>
        </w:r>
        <w:r w:rsidDel="00C925D9">
          <w:rPr>
            <w:lang w:val="en-US"/>
          </w:rPr>
          <w:delText xml:space="preserve"> (IMERG) </w:delText>
        </w:r>
        <w:r w:rsidR="006F7298" w:rsidDel="00C925D9">
          <w:rPr>
            <w:lang w:val="en-US"/>
          </w:rPr>
          <w:delText>final uncalibrated data</w:delText>
        </w:r>
        <w:r w:rsidR="00256E14" w:rsidDel="00C925D9">
          <w:rPr>
            <w:lang w:val="en-US"/>
          </w:rPr>
          <w:delText xml:space="preserve"> </w:delText>
        </w:r>
        <w:r w:rsidR="009A6E62" w:rsidDel="00C925D9">
          <w:rPr>
            <w:lang w:val="en-US"/>
          </w:rPr>
          <w:fldChar w:fldCharType="begin"/>
        </w:r>
        <w:r w:rsidR="009A6E62" w:rsidDel="00C925D9">
          <w:rPr>
            <w:lang w:val="en-US"/>
          </w:rPr>
          <w:del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delInstrText>
        </w:r>
        <w:r w:rsidR="009A6E62" w:rsidDel="00C925D9">
          <w:rPr>
            <w:lang w:val="en-US"/>
          </w:rPr>
          <w:fldChar w:fldCharType="separate"/>
        </w:r>
        <w:r w:rsidR="009A6E62" w:rsidDel="00C925D9">
          <w:rPr>
            <w:noProof/>
            <w:lang w:val="en-US"/>
          </w:rPr>
          <w:delText>(Huffman 2019)</w:delText>
        </w:r>
        <w:r w:rsidR="009A6E62" w:rsidDel="00C925D9">
          <w:rPr>
            <w:lang w:val="en-US"/>
          </w:rPr>
          <w:fldChar w:fldCharType="end"/>
        </w:r>
        <w:r w:rsidDel="00C925D9">
          <w:rPr>
            <w:lang w:val="en-US"/>
          </w:rPr>
          <w:delText xml:space="preserve"> </w:delText>
        </w:r>
        <w:r w:rsidR="00D60B84" w:rsidDel="00C925D9">
          <w:rPr>
            <w:lang w:val="en-US"/>
          </w:rPr>
          <w:delText xml:space="preserve">as </w:delText>
        </w:r>
        <w:r w:rsidR="00F83977" w:rsidDel="00C925D9">
          <w:rPr>
            <w:lang w:val="en-US"/>
          </w:rPr>
          <w:delText>the</w:delText>
        </w:r>
        <w:r w:rsidR="00D60B84" w:rsidDel="00C925D9">
          <w:rPr>
            <w:lang w:val="en-US"/>
          </w:rPr>
          <w:delText xml:space="preserve"> triplet </w:delText>
        </w:r>
        <w:r w:rsidDel="00C925D9">
          <w:rPr>
            <w:lang w:val="en-US"/>
          </w:rPr>
          <w:delText>for evaluation.</w:delText>
        </w:r>
      </w:del>
    </w:p>
    <w:p w14:paraId="403299CA" w14:textId="2359086C" w:rsidR="00D870EC" w:rsidDel="00C92DD2" w:rsidRDefault="0079693C" w:rsidP="00CA5EE0">
      <w:pPr>
        <w:pStyle w:val="Heading4"/>
        <w:spacing w:before="120" w:after="120" w:line="360" w:lineRule="auto"/>
        <w:rPr>
          <w:del w:id="258" w:author="Mengye Chen" w:date="2019-12-03T22:49:00Z"/>
          <w:lang w:val="en-US"/>
        </w:rPr>
      </w:pPr>
      <w:del w:id="259" w:author="Mengye Chen" w:date="2019-12-03T22:49:00Z">
        <w:r w:rsidDel="00C92DD2">
          <w:rPr>
            <w:lang w:val="en-US"/>
          </w:rPr>
          <w:delText xml:space="preserve">NCEP </w:delText>
        </w:r>
        <w:r w:rsidR="0054565E" w:rsidDel="00C92DD2">
          <w:rPr>
            <w:lang w:val="en-US"/>
          </w:rPr>
          <w:delText>gridded</w:delText>
        </w:r>
        <w:r w:rsidDel="00C92DD2">
          <w:rPr>
            <w:lang w:val="en-US"/>
          </w:rPr>
          <w:delText xml:space="preserve"> gauge only </w:delText>
        </w:r>
        <w:r w:rsidR="00FA3B11" w:rsidDel="00C92DD2">
          <w:rPr>
            <w:lang w:val="en-US"/>
          </w:rPr>
          <w:delText>QPE</w:delText>
        </w:r>
      </w:del>
    </w:p>
    <w:p w14:paraId="1938167C" w14:textId="4F285C76" w:rsidR="0054565E" w:rsidRPr="006E235D" w:rsidRDefault="0054565E" w:rsidP="00CA5EE0">
      <w:pPr>
        <w:spacing w:before="120" w:after="120" w:line="360" w:lineRule="auto"/>
        <w:rPr>
          <w:rFonts w:ascii="Times New Roman" w:eastAsia="Times New Roman" w:hAnsi="Times New Roman" w:cs="Times New Roman"/>
        </w:rPr>
      </w:pPr>
      <w:r>
        <w:rPr>
          <w:lang w:val="en-US"/>
        </w:rPr>
        <w:t>NCEP gridded gauge only</w:t>
      </w:r>
      <w:ins w:id="260" w:author="Mengye Chen" w:date="2019-12-03T22:40:00Z">
        <w:r w:rsidR="00C925D9">
          <w:rPr>
            <w:lang w:val="en-US"/>
          </w:rPr>
          <w:t xml:space="preserve"> hourly precipitation</w:t>
        </w:r>
      </w:ins>
      <w:r>
        <w:rPr>
          <w:lang w:val="en-US"/>
        </w:rPr>
        <w:t xml:space="preserve"> product </w:t>
      </w:r>
      <w:del w:id="261" w:author="Mengye Chen" w:date="2019-12-03T22:40:00Z">
        <w:r w:rsidR="00CC7EB2" w:rsidDel="00C925D9">
          <w:rPr>
            <w:lang w:val="en-US"/>
          </w:rPr>
          <w:delText>thereafter denoted as “</w:delText>
        </w:r>
      </w:del>
      <w:ins w:id="262" w:author="Mengye Chen" w:date="2019-12-03T22:40:00Z">
        <w:r w:rsidR="00C925D9">
          <w:rPr>
            <w:lang w:val="en-US"/>
          </w:rPr>
          <w:t>(</w:t>
        </w:r>
      </w:ins>
      <w:r w:rsidR="00CC7EB2">
        <w:rPr>
          <w:lang w:val="en-US"/>
        </w:rPr>
        <w:t>NCEP</w:t>
      </w:r>
      <w:ins w:id="263" w:author="Mengye Chen" w:date="2019-12-03T22:40:00Z">
        <w:r w:rsidR="00C925D9">
          <w:rPr>
            <w:lang w:val="en-US"/>
          </w:rPr>
          <w:t>)</w:t>
        </w:r>
      </w:ins>
      <w:del w:id="264" w:author="Mengye Chen" w:date="2019-12-03T22:40:00Z">
        <w:r w:rsidR="00CC7EB2" w:rsidDel="00C925D9">
          <w:rPr>
            <w:lang w:val="en-US"/>
          </w:rPr>
          <w:delText>”</w:delText>
        </w:r>
      </w:del>
      <w:r w:rsidR="00CC7EB2">
        <w:rPr>
          <w:lang w:val="en-US"/>
        </w:rPr>
        <w:t xml:space="preserve"> </w:t>
      </w:r>
      <w:r>
        <w:rPr>
          <w:lang w:val="en-US"/>
        </w:rPr>
        <w:t xml:space="preserve">is an operational product </w:t>
      </w:r>
      <w:r w:rsidR="002F35AB">
        <w:rPr>
          <w:lang w:val="en-US"/>
        </w:rPr>
        <w:fldChar w:fldCharType="begin"/>
      </w:r>
      <w:r w:rsidR="002F35AB">
        <w:rPr>
          <w:lang w:val="en-US"/>
        </w:rPr>
        <w:instrText xml:space="preserve"> ADDIN EN.CITE &lt;EndNote&gt;&lt;Cite&gt;&lt;Author&gt;Lin&lt;/Author&gt;&lt;Year&gt;2011&lt;/Year&gt;&lt;RecNum&gt;41&lt;/RecNum&gt;&lt;DisplayText&gt;(Lin 2011)&lt;/DisplayText&gt;&lt;record&gt;&lt;rec-number&gt;41&lt;/rec-number&gt;&lt;foreign-keys&gt;&lt;key app="EN" db-id="az2w0t9aqvxw93exzxz5axddapeppazvxrpx" timestamp="1571077798"&gt;41&lt;/key&gt;&lt;/foreign-keys&gt;&lt;ref-type name="Dataset"&gt;59&lt;/ref-type&gt;&lt;contributors&gt;&lt;authors&gt;&lt;author&gt;Lin, Ying&lt;/author&gt;&lt;/authors&gt;&lt;secondary-authors&gt;&lt;author&gt;Lin, Ying&lt;/author&gt;&lt;/secondary-authors&gt;&lt;/contributors&gt;&lt;titles&gt;&lt;title&gt;NCEP/EMC U.S. Gridded Gage Only Hourly Precipitation&lt;/title&gt;&lt;/titles&gt;&lt;edition&gt;1.0&lt;/edition&gt;&lt;dates&gt;&lt;year&gt;2011&lt;/year&gt;&lt;pub-dates&gt;&lt;date&gt;14 Oct 2019&lt;/date&gt;&lt;/pub-dates&gt;&lt;/dates&gt;&lt;publisher&gt;UCAR/NCAR - Earth Observing Laboratory&lt;/publisher&gt;&lt;urls&gt;&lt;related-urls&gt;&lt;url&gt;https://data.eol.ucar.edu/dataset/21.088&lt;/url&gt;&lt;/related-urls&gt;&lt;/urls&gt;&lt;/record&gt;&lt;/Cite&gt;&lt;/EndNote&gt;</w:instrText>
      </w:r>
      <w:r w:rsidR="002F35AB">
        <w:rPr>
          <w:lang w:val="en-US"/>
        </w:rPr>
        <w:fldChar w:fldCharType="separate"/>
      </w:r>
      <w:r w:rsidR="002F35AB">
        <w:rPr>
          <w:noProof/>
          <w:lang w:val="en-US"/>
        </w:rPr>
        <w:t>(Lin 2011)</w:t>
      </w:r>
      <w:r w:rsidR="002F35AB">
        <w:rPr>
          <w:lang w:val="en-US"/>
        </w:rPr>
        <w:fldChar w:fldCharType="end"/>
      </w:r>
      <w:r w:rsidR="002F35AB">
        <w:rPr>
          <w:lang w:val="en-US"/>
        </w:rPr>
        <w:t xml:space="preserve"> covering the</w:t>
      </w:r>
      <w:r w:rsidR="00D60B84">
        <w:rPr>
          <w:lang w:val="en-US"/>
        </w:rPr>
        <w:t xml:space="preserve"> </w:t>
      </w:r>
      <w:del w:id="265" w:author="Mengye Chen" w:date="2019-12-03T22:40:00Z">
        <w:r w:rsidR="002C4D4D" w:rsidRPr="004430A3" w:rsidDel="00C925D9">
          <w:rPr>
            <w:lang w:val="en-US"/>
          </w:rPr>
          <w:delText>conterminous</w:delText>
        </w:r>
        <w:r w:rsidR="002C4D4D" w:rsidDel="00C925D9">
          <w:rPr>
            <w:lang w:val="en-US"/>
          </w:rPr>
          <w:delText xml:space="preserve"> </w:delText>
        </w:r>
        <w:r w:rsidR="002F35AB" w:rsidDel="00C925D9">
          <w:rPr>
            <w:lang w:val="en-US"/>
          </w:rPr>
          <w:delText>US</w:delText>
        </w:r>
        <w:r w:rsidR="00812714" w:rsidDel="00C925D9">
          <w:rPr>
            <w:lang w:val="en-US"/>
          </w:rPr>
          <w:delText xml:space="preserve"> (</w:delText>
        </w:r>
      </w:del>
      <w:r w:rsidR="00812714">
        <w:rPr>
          <w:lang w:val="en-US"/>
        </w:rPr>
        <w:t>CONUS</w:t>
      </w:r>
      <w:del w:id="266" w:author="Mengye Chen" w:date="2019-12-03T22:40:00Z">
        <w:r w:rsidR="00812714" w:rsidDel="00C925D9">
          <w:rPr>
            <w:lang w:val="en-US"/>
          </w:rPr>
          <w:delText>)</w:delText>
        </w:r>
      </w:del>
      <w:r w:rsidR="002F35AB">
        <w:rPr>
          <w:lang w:val="en-US"/>
        </w:rPr>
        <w:t xml:space="preserve"> and part</w:t>
      </w:r>
      <w:r w:rsidR="005A7B9F">
        <w:rPr>
          <w:lang w:val="en-US"/>
        </w:rPr>
        <w:t>s</w:t>
      </w:r>
      <w:r w:rsidR="002F35AB">
        <w:rPr>
          <w:lang w:val="en-US"/>
        </w:rPr>
        <w:t xml:space="preserve"> of </w:t>
      </w:r>
      <w:r w:rsidR="002F35AB" w:rsidRPr="002F35AB">
        <w:rPr>
          <w:lang w:val="en-US"/>
        </w:rPr>
        <w:t>Puerto Rico</w:t>
      </w:r>
      <w:r w:rsidR="002F35AB">
        <w:rPr>
          <w:lang w:val="en-US"/>
        </w:rPr>
        <w:t xml:space="preserve">. It is automatically derived from approximately 3000 </w:t>
      </w:r>
      <w:r w:rsidR="00CF16C4">
        <w:rPr>
          <w:lang w:val="en-US"/>
        </w:rPr>
        <w:t xml:space="preserve">operational </w:t>
      </w:r>
      <w:r w:rsidR="002F35AB">
        <w:rPr>
          <w:lang w:val="en-US"/>
        </w:rPr>
        <w:t>hourly rain</w:t>
      </w:r>
      <w:r w:rsidR="00474A64">
        <w:rPr>
          <w:lang w:val="en-US"/>
        </w:rPr>
        <w:t xml:space="preserve"> </w:t>
      </w:r>
      <w:r w:rsidR="002F35AB">
        <w:rPr>
          <w:lang w:val="en-US"/>
        </w:rPr>
        <w:t>gauge observations across 48 states to produce 4km/hour rainfall field</w:t>
      </w:r>
      <w:ins w:id="267" w:author="Mengye Chen" w:date="2019-12-03T22:50:00Z">
        <w:r w:rsidR="00C92DD2">
          <w:rPr>
            <w:lang w:val="en-US"/>
          </w:rPr>
          <w:t>,</w:t>
        </w:r>
      </w:ins>
      <w:del w:id="268" w:author="Mengye Chen" w:date="2019-12-03T22:50:00Z">
        <w:r w:rsidR="002F35AB" w:rsidDel="00C92DD2">
          <w:rPr>
            <w:lang w:val="en-US"/>
          </w:rPr>
          <w:delText>.</w:delText>
        </w:r>
      </w:del>
      <w:ins w:id="269" w:author="Mengye Chen" w:date="2019-12-03T22:50:00Z">
        <w:r w:rsidR="00C92DD2">
          <w:rPr>
            <w:lang w:val="en-US"/>
          </w:rPr>
          <w:t xml:space="preserve"> using</w:t>
        </w:r>
      </w:ins>
      <w:r w:rsidR="002F35AB">
        <w:rPr>
          <w:lang w:val="en-US"/>
        </w:rPr>
        <w:t xml:space="preserve"> </w:t>
      </w:r>
      <w:ins w:id="270" w:author="Mengye Chen" w:date="2019-12-03T22:50:00Z">
        <w:r w:rsidR="00C92DD2">
          <w:rPr>
            <w:lang w:val="en-US"/>
          </w:rPr>
          <w:t>t</w:t>
        </w:r>
      </w:ins>
      <w:del w:id="271" w:author="Mengye Chen" w:date="2019-12-03T22:50:00Z">
        <w:r w:rsidR="002F35AB" w:rsidDel="00C92DD2">
          <w:rPr>
            <w:lang w:val="en-US"/>
          </w:rPr>
          <w:delText>T</w:delText>
        </w:r>
      </w:del>
      <w:r w:rsidR="002F35AB">
        <w:rPr>
          <w:lang w:val="en-US"/>
        </w:rPr>
        <w:t xml:space="preserve">he interpolation </w:t>
      </w:r>
      <w:del w:id="272" w:author="Mengye Chen" w:date="2019-12-03T22:51:00Z">
        <w:r w:rsidR="002F35AB" w:rsidDel="00C92DD2">
          <w:rPr>
            <w:lang w:val="en-US"/>
          </w:rPr>
          <w:delText>techniques behind are described by</w:delText>
        </w:r>
      </w:del>
      <w:ins w:id="273" w:author="Mengye Chen" w:date="2019-12-03T22:51:00Z">
        <w:r w:rsidR="00C92DD2">
          <w:rPr>
            <w:lang w:val="en-US"/>
          </w:rPr>
          <w:t>method from</w:t>
        </w:r>
      </w:ins>
      <w:r w:rsidR="002F35AB">
        <w:rPr>
          <w:lang w:val="en-US"/>
        </w:rPr>
        <w:t xml:space="preserve"> </w:t>
      </w:r>
      <w:r w:rsidR="002F35AB">
        <w:rPr>
          <w:lang w:val="en-US"/>
        </w:rPr>
        <w:fldChar w:fldCharType="begin"/>
      </w:r>
      <w:r w:rsidR="00F04B95">
        <w:rPr>
          <w:lang w:val="en-US"/>
        </w:rPr>
        <w:instrText xml:space="preserve"> ADDIN EN.CITE &lt;EndNote&gt;&lt;Cite&gt;&lt;Author&gt;Seo&lt;/Author&gt;&lt;Year&gt;1998&lt;/Year&gt;&lt;RecNum&gt;3&lt;/RecNum&gt;&lt;DisplayText&gt;(Seo 1998)&lt;/DisplayText&gt;&lt;record&gt;&lt;rec-number&gt;3&lt;/rec-number&gt;&lt;foreign-keys&gt;&lt;key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Cite&gt;&lt;Author&gt;Seo&lt;/Author&gt;&lt;Year&gt;1998&lt;/Year&gt;&lt;RecNum&gt;3&lt;/RecNum&gt;&lt;record&gt;&lt;rec-number&gt;3&lt;/rec-number&gt;&lt;foreign-keys&gt;&lt;key app="EN" db-id="az2w0t9aqvxw93exzxz5axddapeppazvxrpx" timestamp="1570727523" guid="ed67f961-b4c9-48e1-8888-ca4be5496c7e"&gt;3&lt;/key&gt;&lt;/foreign-keys&gt;&lt;ref-type name="Journal Article"&gt;17&lt;/ref-type&gt;&lt;contributors&gt;&lt;authors&gt;&lt;author&gt;D.-J. Seo&lt;/author&gt;&lt;/authors&gt;&lt;/contributors&gt;&lt;titles&gt;&lt;title&gt;Real-time estimation of rainfall fields using rain gage data under fractional coverage conditions&lt;/title&gt;&lt;secondary-title&gt;Journal of Hydrology&lt;/secondary-title&gt;&lt;/titles&gt;&lt;periodical&gt;&lt;full-title&gt;Journal of Hydrology&lt;/full-title&gt;&lt;/periodical&gt;&lt;pages&gt;25-36&lt;/pages&gt;&lt;volume&gt;208&lt;/volume&gt;&lt;dates&gt;&lt;year&gt;1998&lt;/year&gt;&lt;/dates&gt;&lt;urls&gt;&lt;/urls&gt;&lt;/record&gt;&lt;/Cite&gt;&lt;/EndNote&gt;</w:instrText>
      </w:r>
      <w:r w:rsidR="002F35AB">
        <w:rPr>
          <w:lang w:val="en-US"/>
        </w:rPr>
        <w:fldChar w:fldCharType="separate"/>
      </w:r>
      <w:r w:rsidR="002F35AB">
        <w:rPr>
          <w:noProof/>
          <w:lang w:val="en-US"/>
        </w:rPr>
        <w:t>(Seo 1998)</w:t>
      </w:r>
      <w:r w:rsidR="002F35AB">
        <w:rPr>
          <w:lang w:val="en-US"/>
        </w:rPr>
        <w:fldChar w:fldCharType="end"/>
      </w:r>
      <w:r w:rsidR="00D87ED6">
        <w:rPr>
          <w:lang w:val="en-US"/>
        </w:rPr>
        <w:t xml:space="preserve"> </w:t>
      </w:r>
      <w:del w:id="274" w:author="Mengye Chen" w:date="2019-12-03T22:51:00Z">
        <w:r w:rsidR="002F35AB" w:rsidDel="00C92DD2">
          <w:rPr>
            <w:lang w:val="en-US"/>
          </w:rPr>
          <w:delText>wh</w:delText>
        </w:r>
        <w:r w:rsidR="00D87ED6" w:rsidDel="00C92DD2">
          <w:rPr>
            <w:lang w:val="en-US"/>
          </w:rPr>
          <w:delText>o</w:delText>
        </w:r>
      </w:del>
      <w:ins w:id="275" w:author="Mengye Chen" w:date="2019-12-03T22:51:00Z">
        <w:r w:rsidR="00C92DD2">
          <w:rPr>
            <w:lang w:val="en-US"/>
          </w:rPr>
          <w:t>, which</w:t>
        </w:r>
      </w:ins>
      <w:r w:rsidR="002F35AB">
        <w:rPr>
          <w:lang w:val="en-US"/>
        </w:rPr>
        <w:t xml:space="preserve"> </w:t>
      </w:r>
      <w:r w:rsidR="006E235D">
        <w:rPr>
          <w:lang w:val="en-US"/>
        </w:rPr>
        <w:t xml:space="preserve">introduced Double Optimal estimation (DO) and Single Optimal estimation (SO) to gain conditional expectation of </w:t>
      </w:r>
      <w:r w:rsidR="00B835FD">
        <w:rPr>
          <w:lang w:val="en-US"/>
        </w:rPr>
        <w:t xml:space="preserve">rainfall </w:t>
      </w:r>
      <w:r w:rsidR="006E235D">
        <w:rPr>
          <w:lang w:val="en-US"/>
        </w:rPr>
        <w:t>estimation.</w:t>
      </w:r>
      <w:r w:rsidR="000D6A43">
        <w:rPr>
          <w:lang w:val="en-US"/>
        </w:rPr>
        <w:t xml:space="preserve"> This technique accounts for fractional coverage of rainfall due to sparse gauge networks.</w:t>
      </w:r>
      <w:r w:rsidR="006E235D">
        <w:rPr>
          <w:lang w:val="en-US"/>
        </w:rPr>
        <w:t xml:space="preserve"> </w:t>
      </w:r>
      <w:r w:rsidR="0075305F">
        <w:rPr>
          <w:lang w:val="en-US"/>
        </w:rPr>
        <w:fldChar w:fldCharType="begin"/>
      </w:r>
      <w:r w:rsidR="0075305F">
        <w:rPr>
          <w:lang w:val="en-US"/>
        </w:rPr>
        <w:instrText xml:space="preserve"> ADDIN EN.CITE &lt;EndNote&gt;&lt;Cite&gt;&lt;Author&gt;Gourley&lt;/Author&gt;&lt;Year&gt;2009&lt;/Year&gt;&lt;RecNum&gt;79&lt;/RecNum&gt;&lt;DisplayText&gt;(Gourley, Hong et al. 2009)&lt;/DisplayText&gt;&lt;record&gt;&lt;rec-number&gt;79&lt;/rec-number&gt;&lt;foreign-keys&gt;&lt;key app="EN" db-id="az2w0t9aqvxw93exzxz5axddapeppazvxrpx" timestamp="1574194080"&gt;79&lt;/key&gt;&lt;/foreign-keys&gt;&lt;ref-type name="Journal Article"&gt;17&lt;/ref-type&gt;&lt;contributors&gt;&lt;authors&gt;&lt;author&gt;Gourley, Jonathan J.&lt;/author&gt;&lt;author&gt;Hong, Yang&lt;/author&gt;&lt;author&gt;Flamig, Zachary L.&lt;/author&gt;&lt;author&gt;Li, Li&lt;/author&gt;&lt;author&gt;Wang, Jiahu&lt;/author&gt;&lt;/authors&gt;&lt;/contributors&gt;&lt;titles&gt;&lt;title&gt;Intercomparison of Rainfall Estimates from Radar, Satellite, Gauge, and Combinations for a Season of Record Rainfall&lt;/title&gt;&lt;secondary-title&gt;Journal of Applied Meteorology and Climatology&lt;/secondary-title&gt;&lt;/titles&gt;&lt;periodical&gt;&lt;full-title&gt;Journal of Applied Meteorology and Climatology&lt;/full-title&gt;&lt;/periodical&gt;&lt;pages&gt;437-452&lt;/pages&gt;&lt;volume&gt;49&lt;/volume&gt;&lt;number&gt;3&lt;/number&gt;&lt;dates&gt;&lt;year&gt;2009&lt;/year&gt;&lt;pub-dates&gt;&lt;date&gt;2010/03/01&lt;/date&gt;&lt;/pub-dates&gt;&lt;/dates&gt;&lt;publisher&gt;American Meteorological Society&lt;/publisher&gt;&lt;isbn&gt;1558-8424&lt;/isbn&gt;&lt;urls&gt;&lt;related-urls&gt;&lt;url&gt;https://doi.org/10.1175/2009JAMC2302.1&lt;/url&gt;&lt;/related-urls&gt;&lt;/urls&gt;&lt;electronic-resource-num&gt;10.1175/2009JAMC2302.1&lt;/electronic-resource-num&gt;&lt;access-date&gt;2019/11/19&lt;/access-date&gt;&lt;/record&gt;&lt;/Cite&gt;&lt;/EndNote&gt;</w:instrText>
      </w:r>
      <w:r w:rsidR="0075305F">
        <w:rPr>
          <w:lang w:val="en-US"/>
        </w:rPr>
        <w:fldChar w:fldCharType="separate"/>
      </w:r>
      <w:r w:rsidR="0075305F">
        <w:rPr>
          <w:noProof/>
          <w:lang w:val="en-US"/>
        </w:rPr>
        <w:t>(Gourley, Hong et al. 2009)</w:t>
      </w:r>
      <w:r w:rsidR="0075305F">
        <w:rPr>
          <w:lang w:val="en-US"/>
        </w:rPr>
        <w:fldChar w:fldCharType="end"/>
      </w:r>
      <w:r w:rsidR="000D6A43">
        <w:rPr>
          <w:lang w:val="en-US"/>
        </w:rPr>
        <w:t xml:space="preserve"> performed inter-comparisons of NCEP gauge only </w:t>
      </w:r>
      <w:commentRangeStart w:id="276"/>
      <w:r w:rsidR="000D6A43">
        <w:rPr>
          <w:lang w:val="en-US"/>
        </w:rPr>
        <w:t>QPE</w:t>
      </w:r>
      <w:commentRangeEnd w:id="276"/>
      <w:r w:rsidR="00807AC7">
        <w:rPr>
          <w:rStyle w:val="CommentReference"/>
        </w:rPr>
        <w:commentReference w:id="276"/>
      </w:r>
      <w:r w:rsidR="000D6A43">
        <w:rPr>
          <w:lang w:val="en-US"/>
        </w:rPr>
        <w:t xml:space="preserve">, NCEP stage IV radar QPE and PERSIANN-CSS satellite </w:t>
      </w:r>
      <w:commentRangeStart w:id="277"/>
      <w:r w:rsidR="000D6A43">
        <w:rPr>
          <w:lang w:val="en-US"/>
        </w:rPr>
        <w:t>QPE</w:t>
      </w:r>
      <w:commentRangeEnd w:id="277"/>
      <w:r w:rsidR="00807AC7">
        <w:rPr>
          <w:rStyle w:val="CommentReference"/>
        </w:rPr>
        <w:commentReference w:id="277"/>
      </w:r>
      <w:del w:id="278" w:author="Mengye Chen" w:date="2019-12-03T23:02:00Z">
        <w:r w:rsidR="000D6A43" w:rsidDel="00807AC7">
          <w:rPr>
            <w:lang w:val="en-US"/>
          </w:rPr>
          <w:delText>. It revealed</w:delText>
        </w:r>
      </w:del>
      <w:ins w:id="279" w:author="Mengye Chen" w:date="2019-12-03T23:02:00Z">
        <w:r w:rsidR="00807AC7">
          <w:rPr>
            <w:lang w:val="en-US"/>
          </w:rPr>
          <w:t>, and demonstrated</w:t>
        </w:r>
      </w:ins>
      <w:r w:rsidR="000D6A43">
        <w:rPr>
          <w:lang w:val="en-US"/>
        </w:rPr>
        <w:t xml:space="preserve"> that NCEP</w:t>
      </w:r>
      <w:del w:id="280" w:author="Mengye Chen" w:date="2019-12-03T23:00:00Z">
        <w:r w:rsidR="000D6A43" w:rsidDel="00807AC7">
          <w:rPr>
            <w:lang w:val="en-US"/>
          </w:rPr>
          <w:delText xml:space="preserve"> gauge only QPE </w:delText>
        </w:r>
      </w:del>
      <w:del w:id="281" w:author="Mengye Chen" w:date="2019-12-03T23:02:00Z">
        <w:r w:rsidR="000D6A43" w:rsidDel="00807AC7">
          <w:rPr>
            <w:lang w:val="en-US"/>
          </w:rPr>
          <w:delText>delivers</w:delText>
        </w:r>
      </w:del>
      <w:ins w:id="282" w:author="Mengye Chen" w:date="2019-12-03T23:03:00Z">
        <w:r w:rsidR="00807AC7">
          <w:rPr>
            <w:lang w:val="en-US"/>
          </w:rPr>
          <w:t xml:space="preserve"> gave</w:t>
        </w:r>
      </w:ins>
      <w:r w:rsidR="000D6A43">
        <w:rPr>
          <w:lang w:val="en-US"/>
        </w:rPr>
        <w:t xml:space="preserve"> the best </w:t>
      </w:r>
      <w:commentRangeStart w:id="283"/>
      <w:r w:rsidR="000D6A43">
        <w:rPr>
          <w:lang w:val="en-US"/>
        </w:rPr>
        <w:t>performance</w:t>
      </w:r>
      <w:commentRangeEnd w:id="283"/>
      <w:r w:rsidR="00807AC7">
        <w:rPr>
          <w:rStyle w:val="CommentReference"/>
        </w:rPr>
        <w:commentReference w:id="283"/>
      </w:r>
      <w:r w:rsidR="000D6A43">
        <w:rPr>
          <w:lang w:val="en-US"/>
        </w:rPr>
        <w:t xml:space="preserve"> </w:t>
      </w:r>
      <w:ins w:id="284" w:author="Mengye Chen" w:date="2019-12-03T23:03:00Z">
        <w:r w:rsidR="00807AC7">
          <w:rPr>
            <w:lang w:val="en-US"/>
          </w:rPr>
          <w:t>at</w:t>
        </w:r>
      </w:ins>
      <w:del w:id="285" w:author="Mengye Chen" w:date="2019-12-03T23:03:00Z">
        <w:r w:rsidR="000D6A43" w:rsidDel="00807AC7">
          <w:rPr>
            <w:lang w:val="en-US"/>
          </w:rPr>
          <w:delText>within</w:delText>
        </w:r>
      </w:del>
      <w:r w:rsidR="000D6A43">
        <w:rPr>
          <w:lang w:val="en-US"/>
        </w:rPr>
        <w:t xml:space="preserve"> longer time scale e.g. seasonal, daily. However, </w:t>
      </w:r>
      <w:r w:rsidR="007818D6">
        <w:rPr>
          <w:lang w:val="en-US"/>
        </w:rPr>
        <w:t xml:space="preserve">it encounters underperformance </w:t>
      </w:r>
      <w:ins w:id="286" w:author="Mengye Chen" w:date="2019-12-03T23:04:00Z">
        <w:r w:rsidR="00807AC7">
          <w:rPr>
            <w:lang w:val="en-US"/>
          </w:rPr>
          <w:t>at shorter</w:t>
        </w:r>
      </w:ins>
      <w:del w:id="287" w:author="Mengye Chen" w:date="2019-12-03T23:04:00Z">
        <w:r w:rsidR="007818D6" w:rsidDel="00807AC7">
          <w:rPr>
            <w:lang w:val="en-US"/>
          </w:rPr>
          <w:delText>in finer</w:delText>
        </w:r>
      </w:del>
      <w:r w:rsidR="007818D6">
        <w:rPr>
          <w:lang w:val="en-US"/>
        </w:rPr>
        <w:t xml:space="preserve"> </w:t>
      </w:r>
      <w:del w:id="288" w:author="Mengye Chen" w:date="2019-12-03T23:04:00Z">
        <w:r w:rsidR="007818D6" w:rsidDel="00807AC7">
          <w:rPr>
            <w:lang w:val="en-US"/>
          </w:rPr>
          <w:delText>temporal</w:delText>
        </w:r>
      </w:del>
      <w:r w:rsidR="007818D6">
        <w:rPr>
          <w:lang w:val="en-US"/>
        </w:rPr>
        <w:t xml:space="preserve"> </w:t>
      </w:r>
      <w:ins w:id="289" w:author="Mengye Chen" w:date="2019-12-03T23:04:00Z">
        <w:r w:rsidR="00807AC7">
          <w:rPr>
            <w:lang w:val="en-US"/>
          </w:rPr>
          <w:t xml:space="preserve">time </w:t>
        </w:r>
      </w:ins>
      <w:r w:rsidR="007818D6">
        <w:rPr>
          <w:lang w:val="en-US"/>
        </w:rPr>
        <w:t xml:space="preserve">scale </w:t>
      </w:r>
      <w:r w:rsidR="0075305F">
        <w:rPr>
          <w:lang w:val="en-US"/>
        </w:rPr>
        <w:t xml:space="preserve">(1 hour) </w:t>
      </w:r>
      <w:r w:rsidR="007818D6">
        <w:rPr>
          <w:lang w:val="en-US"/>
        </w:rPr>
        <w:t xml:space="preserve">especially for </w:t>
      </w:r>
      <w:commentRangeStart w:id="290"/>
      <w:r w:rsidR="007818D6">
        <w:rPr>
          <w:lang w:val="en-US"/>
        </w:rPr>
        <w:t>storm</w:t>
      </w:r>
      <w:commentRangeEnd w:id="290"/>
      <w:r w:rsidR="00807AC7">
        <w:rPr>
          <w:rStyle w:val="CommentReference"/>
        </w:rPr>
        <w:commentReference w:id="290"/>
      </w:r>
      <w:r w:rsidR="007818D6">
        <w:rPr>
          <w:lang w:val="en-US"/>
        </w:rPr>
        <w:t xml:space="preserve">. </w:t>
      </w:r>
      <w:r w:rsidR="00F16CB3">
        <w:rPr>
          <w:lang w:val="en-US"/>
        </w:rPr>
        <w:t>NCEP gridded gauge only QPE</w:t>
      </w:r>
      <w:r w:rsidR="00B679CB">
        <w:rPr>
          <w:lang w:val="en-US"/>
        </w:rPr>
        <w:t xml:space="preserve"> </w:t>
      </w:r>
      <w:ins w:id="291" w:author="Mengye Chen" w:date="2019-12-03T23:06:00Z">
        <w:r w:rsidR="00CF703E">
          <w:rPr>
            <w:lang w:val="en-US"/>
          </w:rPr>
          <w:t xml:space="preserve">were obtained from </w:t>
        </w:r>
      </w:ins>
      <w:ins w:id="292" w:author="Mengye Chen" w:date="2019-12-03T23:10:00Z">
        <w:r w:rsidR="00CF703E">
          <w:rPr>
            <w:lang w:val="en-US"/>
          </w:rPr>
          <w:t>National Center for Atmospheric Research/Earth Obse</w:t>
        </w:r>
      </w:ins>
      <w:ins w:id="293" w:author="Mengye Chen" w:date="2019-12-03T23:11:00Z">
        <w:r w:rsidR="00CF703E">
          <w:rPr>
            <w:lang w:val="en-US"/>
          </w:rPr>
          <w:t>rving Laboratory (</w:t>
        </w:r>
      </w:ins>
      <w:ins w:id="294" w:author="Mengye Chen" w:date="2019-12-03T23:08:00Z">
        <w:r w:rsidR="00CF703E">
          <w:rPr>
            <w:lang w:val="en-US"/>
          </w:rPr>
          <w:t>NCAR</w:t>
        </w:r>
      </w:ins>
      <w:ins w:id="295" w:author="Mengye Chen" w:date="2019-12-03T23:11:00Z">
        <w:r w:rsidR="00CF703E">
          <w:rPr>
            <w:lang w:val="en-US"/>
          </w:rPr>
          <w:t>/EOL):</w:t>
        </w:r>
      </w:ins>
      <w:del w:id="296" w:author="Mengye Chen" w:date="2019-12-03T23:06:00Z">
        <w:r w:rsidR="00B679CB" w:rsidDel="00CF703E">
          <w:rPr>
            <w:lang w:val="en-US"/>
          </w:rPr>
          <w:delText>are download</w:delText>
        </w:r>
        <w:r w:rsidR="00722D84" w:rsidDel="00CF703E">
          <w:rPr>
            <w:lang w:val="en-US"/>
          </w:rPr>
          <w:delText>able</w:delText>
        </w:r>
        <w:r w:rsidR="00B679CB" w:rsidDel="00CF703E">
          <w:rPr>
            <w:lang w:val="en-US"/>
          </w:rPr>
          <w:delText xml:space="preserve"> </w:delText>
        </w:r>
        <w:r w:rsidR="002A1EF4" w:rsidDel="00CF703E">
          <w:rPr>
            <w:lang w:val="en-US"/>
          </w:rPr>
          <w:delText>at</w:delText>
        </w:r>
        <w:r w:rsidR="00B679CB" w:rsidDel="00CF703E">
          <w:rPr>
            <w:lang w:val="en-US"/>
          </w:rPr>
          <w:delText xml:space="preserve"> </w:delText>
        </w:r>
      </w:del>
      <w:ins w:id="297" w:author="Mengye Chen" w:date="2019-12-03T23:09:00Z">
        <w:r w:rsidR="00CF703E">
          <w:rPr>
            <w:lang w:val="en-US"/>
          </w:rPr>
          <w:fldChar w:fldCharType="begin"/>
        </w:r>
        <w:r w:rsidR="00CF703E">
          <w:rPr>
            <w:lang w:val="en-US"/>
          </w:rPr>
          <w:instrText xml:space="preserve"> HYPERLINK "</w:instrText>
        </w:r>
      </w:ins>
      <w:r w:rsidR="00CF703E" w:rsidRPr="00CF703E">
        <w:rPr>
          <w:rPrChange w:id="298" w:author="Mengye Chen" w:date="2019-12-03T23:09:00Z">
            <w:rPr>
              <w:rStyle w:val="Hyperlink"/>
              <w:lang w:val="en-US"/>
            </w:rPr>
          </w:rPrChange>
        </w:rPr>
        <w:instrText>https://data.eol.ucar.edu/dataset/21.088</w:instrText>
      </w:r>
      <w:ins w:id="299" w:author="Mengye Chen" w:date="2019-12-03T23:09:00Z">
        <w:r w:rsidR="00CF703E">
          <w:rPr>
            <w:lang w:val="en-US"/>
          </w:rPr>
          <w:instrText xml:space="preserve">" </w:instrText>
        </w:r>
        <w:r w:rsidR="00CF703E">
          <w:rPr>
            <w:lang w:val="en-US"/>
          </w:rPr>
          <w:fldChar w:fldCharType="separate"/>
        </w:r>
      </w:ins>
      <w:r w:rsidR="00CF703E" w:rsidRPr="00CF703E">
        <w:rPr>
          <w:rStyle w:val="Hyperlink"/>
          <w:lang w:val="en-US"/>
        </w:rPr>
        <w:t>https://data.eol.ucar.edu/dataset/21.088</w:t>
      </w:r>
      <w:ins w:id="300" w:author="Mengye Chen" w:date="2019-12-03T23:09:00Z">
        <w:r w:rsidR="00CF703E">
          <w:rPr>
            <w:lang w:val="en-US"/>
          </w:rPr>
          <w:fldChar w:fldCharType="end"/>
        </w:r>
      </w:ins>
      <w:r w:rsidR="00B679CB">
        <w:rPr>
          <w:lang w:val="en-US"/>
        </w:rPr>
        <w:t>.</w:t>
      </w:r>
      <w:r w:rsidR="000D6A43">
        <w:rPr>
          <w:lang w:val="en-US"/>
        </w:rPr>
        <w:t xml:space="preserve"> </w:t>
      </w:r>
    </w:p>
    <w:p w14:paraId="6288B69B" w14:textId="5861976B" w:rsidR="0079693C" w:rsidDel="00CF703E" w:rsidRDefault="0079693C" w:rsidP="00CA5EE0">
      <w:pPr>
        <w:pStyle w:val="Heading4"/>
        <w:spacing w:before="120" w:after="120" w:line="360" w:lineRule="auto"/>
        <w:rPr>
          <w:del w:id="301" w:author="Mengye Chen" w:date="2019-12-03T23:17:00Z"/>
          <w:lang w:val="en-US"/>
        </w:rPr>
      </w:pPr>
      <w:del w:id="302" w:author="Mengye Chen" w:date="2019-12-03T23:17:00Z">
        <w:r w:rsidDel="00CF703E">
          <w:rPr>
            <w:lang w:val="en-US"/>
          </w:rPr>
          <w:delText xml:space="preserve">MRMS radar only </w:delText>
        </w:r>
        <w:r w:rsidR="00FA3B11" w:rsidDel="00CF703E">
          <w:rPr>
            <w:lang w:val="en-US"/>
          </w:rPr>
          <w:delText>QPE</w:delText>
        </w:r>
      </w:del>
    </w:p>
    <w:p w14:paraId="1B7699F0" w14:textId="708B5045" w:rsidR="0054565E" w:rsidRPr="00A83BC5" w:rsidRDefault="004430A3" w:rsidP="00CA5EE0">
      <w:pPr>
        <w:spacing w:before="120" w:after="120" w:line="360" w:lineRule="auto"/>
      </w:pPr>
      <w:commentRangeStart w:id="303"/>
      <w:r>
        <w:rPr>
          <w:lang w:val="en-US"/>
        </w:rPr>
        <w:t xml:space="preserve">MRMS </w:t>
      </w:r>
      <w:commentRangeEnd w:id="303"/>
      <w:r w:rsidR="0092683E">
        <w:rPr>
          <w:rStyle w:val="CommentReference"/>
        </w:rPr>
        <w:commentReference w:id="303"/>
      </w:r>
      <w:r>
        <w:rPr>
          <w:lang w:val="en-US"/>
        </w:rPr>
        <w:t>has around 180 integrated operational radars</w:t>
      </w:r>
      <w:r w:rsidR="00310467">
        <w:rPr>
          <w:lang w:val="en-US"/>
        </w:rPr>
        <w:t xml:space="preserve"> including 146 S-band and 30 C-band radar</w:t>
      </w:r>
      <w:r w:rsidR="00BE359E">
        <w:rPr>
          <w:lang w:val="en-US"/>
        </w:rPr>
        <w:t>s</w:t>
      </w:r>
      <w:r w:rsidR="00310467">
        <w:rPr>
          <w:lang w:val="en-US"/>
        </w:rPr>
        <w:t>,</w:t>
      </w:r>
      <w:r>
        <w:rPr>
          <w:lang w:val="en-US"/>
        </w:rPr>
        <w:t xml:space="preserve"> creat</w:t>
      </w:r>
      <w:r w:rsidR="00BE359E">
        <w:rPr>
          <w:lang w:val="en-US"/>
        </w:rPr>
        <w:t>ing</w:t>
      </w:r>
      <w:r>
        <w:rPr>
          <w:lang w:val="en-US"/>
        </w:rPr>
        <w:t xml:space="preserve"> seamless 3D radar mosaic across the CONUS and Southern Canada at 1km</w:t>
      </w:r>
      <w:r w:rsidR="00ED4A10">
        <w:rPr>
          <w:lang w:val="en-US"/>
        </w:rPr>
        <w:t>/2min</w:t>
      </w:r>
      <w:r>
        <w:rPr>
          <w:lang w:val="en-US"/>
        </w:rPr>
        <w:t xml:space="preserve"> resolution </w:t>
      </w:r>
      <w:r>
        <w:rPr>
          <w:lang w:val="en-US"/>
        </w:rPr>
        <w:fldChar w:fldCharType="begin"/>
      </w:r>
      <w:r>
        <w:rPr>
          <w:lang w:val="en-US"/>
        </w:rPr>
        <w: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instrText>
      </w:r>
      <w:r>
        <w:rPr>
          <w:lang w:val="en-US"/>
        </w:rPr>
        <w:fldChar w:fldCharType="separate"/>
      </w:r>
      <w:r>
        <w:rPr>
          <w:noProof/>
          <w:lang w:val="en-US"/>
        </w:rPr>
        <w:t>(Zhang, Howard et al. 2016)</w:t>
      </w:r>
      <w:r>
        <w:rPr>
          <w:lang w:val="en-US"/>
        </w:rPr>
        <w:fldChar w:fldCharType="end"/>
      </w:r>
      <w:r>
        <w:rPr>
          <w:lang w:val="en-US"/>
        </w:rPr>
        <w:t xml:space="preserve">. </w:t>
      </w:r>
      <w:r w:rsidR="00310467">
        <w:rPr>
          <w:lang w:val="en-US"/>
        </w:rPr>
        <w:t xml:space="preserve">It produces both </w:t>
      </w:r>
      <w:commentRangeStart w:id="304"/>
      <w:proofErr w:type="gramStart"/>
      <w:r w:rsidR="00310467">
        <w:rPr>
          <w:lang w:val="en-US"/>
        </w:rPr>
        <w:t>radar</w:t>
      </w:r>
      <w:proofErr w:type="gramEnd"/>
      <w:r w:rsidR="00310467">
        <w:rPr>
          <w:lang w:val="en-US"/>
        </w:rPr>
        <w:t xml:space="preserve"> based QPE </w:t>
      </w:r>
      <w:commentRangeEnd w:id="304"/>
      <w:r w:rsidR="0092683E">
        <w:rPr>
          <w:rStyle w:val="CommentReference"/>
        </w:rPr>
        <w:commentReference w:id="304"/>
      </w:r>
      <w:r w:rsidR="00310467">
        <w:rPr>
          <w:lang w:val="en-US"/>
        </w:rPr>
        <w:t xml:space="preserve">and radar </w:t>
      </w:r>
      <w:commentRangeStart w:id="305"/>
      <w:r w:rsidR="00310467">
        <w:rPr>
          <w:lang w:val="en-US"/>
        </w:rPr>
        <w:t xml:space="preserve">gauge </w:t>
      </w:r>
      <w:del w:id="306" w:author="Mengye Chen" w:date="2019-12-03T23:29:00Z">
        <w:r w:rsidR="00310467" w:rsidDel="0097529C">
          <w:rPr>
            <w:lang w:val="en-US"/>
          </w:rPr>
          <w:delText xml:space="preserve">calibrated </w:delText>
        </w:r>
      </w:del>
      <w:ins w:id="307" w:author="Mengye Chen" w:date="2019-12-03T23:29:00Z">
        <w:r w:rsidR="0097529C">
          <w:rPr>
            <w:lang w:val="en-US"/>
          </w:rPr>
          <w:t xml:space="preserve">corrected </w:t>
        </w:r>
      </w:ins>
      <w:r w:rsidR="00310467">
        <w:rPr>
          <w:lang w:val="en-US"/>
        </w:rPr>
        <w:t xml:space="preserve">QPE </w:t>
      </w:r>
      <w:commentRangeEnd w:id="305"/>
      <w:r w:rsidR="0092683E">
        <w:rPr>
          <w:rStyle w:val="CommentReference"/>
        </w:rPr>
        <w:commentReference w:id="305"/>
      </w:r>
      <w:r w:rsidR="00310467">
        <w:rPr>
          <w:lang w:val="en-US"/>
        </w:rPr>
        <w:t xml:space="preserve">to improve </w:t>
      </w:r>
      <w:commentRangeStart w:id="308"/>
      <w:r w:rsidR="00310467">
        <w:rPr>
          <w:lang w:val="en-US"/>
        </w:rPr>
        <w:t>performance</w:t>
      </w:r>
      <w:commentRangeEnd w:id="308"/>
      <w:r w:rsidR="000D3C3A">
        <w:rPr>
          <w:rStyle w:val="CommentReference"/>
        </w:rPr>
        <w:commentReference w:id="308"/>
      </w:r>
      <w:r w:rsidR="00310467">
        <w:rPr>
          <w:lang w:val="en-US"/>
        </w:rPr>
        <w:t>.</w:t>
      </w:r>
      <w:ins w:id="309" w:author="Mengye Chen" w:date="2019-12-03T23:29:00Z">
        <w:r w:rsidR="0097529C">
          <w:rPr>
            <w:lang w:val="en-US"/>
          </w:rPr>
          <w:t xml:space="preserve"> The </w:t>
        </w:r>
      </w:ins>
      <w:ins w:id="310" w:author="Mengye Chen" w:date="2019-12-03T23:30:00Z">
        <w:r w:rsidR="0097529C">
          <w:rPr>
            <w:lang w:val="en-US"/>
          </w:rPr>
          <w:t>radar-based QPE was used in this study as an independent</w:t>
        </w:r>
      </w:ins>
      <w:ins w:id="311" w:author="Mengye Chen" w:date="2019-12-03T23:44:00Z">
        <w:r w:rsidR="000D3C3A">
          <w:rPr>
            <w:lang w:val="en-US"/>
          </w:rPr>
          <w:t xml:space="preserve"> precipitation observation from radar.</w:t>
        </w:r>
      </w:ins>
      <w:r w:rsidR="00310467">
        <w:rPr>
          <w:lang w:val="en-US"/>
        </w:rPr>
        <w:t xml:space="preserve"> </w:t>
      </w:r>
      <w:del w:id="312" w:author="Mengye Chen" w:date="2019-12-03T23:28:00Z">
        <w:r w:rsidR="00977FE7" w:rsidDel="0097529C">
          <w:rPr>
            <w:lang w:val="en-US"/>
          </w:rPr>
          <w:delText xml:space="preserve">It is </w:delText>
        </w:r>
        <w:commentRangeStart w:id="313"/>
        <w:r w:rsidR="00977FE7" w:rsidDel="0097529C">
          <w:rPr>
            <w:lang w:val="en-US"/>
          </w:rPr>
          <w:delText>selected</w:delText>
        </w:r>
      </w:del>
      <w:commentRangeEnd w:id="313"/>
      <w:r w:rsidR="0097529C">
        <w:rPr>
          <w:rStyle w:val="CommentReference"/>
        </w:rPr>
        <w:commentReference w:id="313"/>
      </w:r>
      <w:del w:id="314" w:author="Mengye Chen" w:date="2019-12-03T23:28:00Z">
        <w:r w:rsidR="00977FE7" w:rsidDel="0097529C">
          <w:rPr>
            <w:lang w:val="en-US"/>
          </w:rPr>
          <w:delText xml:space="preserve"> because of the strict quality control, involving filtering out non-hydrometeor signals, correction</w:delText>
        </w:r>
        <w:r w:rsidR="00BA3C00" w:rsidDel="0097529C">
          <w:rPr>
            <w:lang w:val="en-US"/>
          </w:rPr>
          <w:delText>s</w:delText>
        </w:r>
        <w:r w:rsidR="00977FE7" w:rsidDel="0097529C">
          <w:rPr>
            <w:lang w:val="en-US"/>
          </w:rPr>
          <w:delText xml:space="preserve"> for anomalous propagation, beam blockage, VPR (Vertical Profile Reflectivity)</w:delText>
        </w:r>
        <w:r w:rsidR="00BA3C00" w:rsidDel="0097529C">
          <w:rPr>
            <w:lang w:val="en-US"/>
          </w:rPr>
          <w:delText>, adaptive Z-R relations</w:delText>
        </w:r>
        <w:r w:rsidR="00977FE7" w:rsidDel="0097529C">
          <w:rPr>
            <w:lang w:val="en-US"/>
          </w:rPr>
          <w:delText xml:space="preserve"> </w:delText>
        </w:r>
        <w:r w:rsidR="00977FE7" w:rsidDel="0097529C">
          <w:rPr>
            <w:lang w:val="en-US"/>
          </w:rPr>
          <w:fldChar w:fldCharType="begin"/>
        </w:r>
        <w:r w:rsidR="00977FE7" w:rsidDel="0097529C">
          <w:rPr>
            <w:lang w:val="en-US"/>
          </w:rPr>
          <w:delInstrText xml:space="preserve"> ADDIN EN.CITE &lt;EndNote&gt;&lt;Cite&gt;&lt;Author&gt;Zhang&lt;/Author&gt;&lt;Year&gt;2016&lt;/Year&gt;&lt;RecNum&gt;42&lt;/RecNum&gt;&lt;DisplayText&gt;(Zhang, Howard et al. 2016)&lt;/DisplayText&gt;&lt;record&gt;&lt;rec-number&gt;42&lt;/rec-number&gt;&lt;foreign-keys&gt;&lt;key app="EN" db-id="az2w0t9aqvxw93exzxz5axddapeppazvxrpx" timestamp="1571079938"&gt;42&lt;/key&gt;&lt;/foreign-keys&gt;&lt;ref-type name="Journal Article"&gt;17&lt;/ref-type&gt;&lt;contributors&gt;&lt;authors&gt;&lt;author&gt;Zhang, Jian&lt;/author&gt;&lt;author&gt;Howard, Kenneth&lt;/author&gt;&lt;author&gt;Langston, Carrie&lt;/author&gt;&lt;author&gt;Kaney, Brian&lt;/author&gt;&lt;author&gt;Qi, Youcun&lt;/author&gt;&lt;author&gt;Tang, Lin&lt;/author&gt;&lt;author&gt;Grams, Heather&lt;/author&gt;&lt;author&gt;Wang, Yadong&lt;/author&gt;&lt;author&gt;Cocks, Stephen&lt;/author&gt;&lt;author&gt;Martinaitis, Steven&lt;/author&gt;&lt;author&gt;Arthur, Ami&lt;/author&gt;&lt;author&gt;Cooper, Karen&lt;/author&gt;&lt;author&gt;Brogden, Jeff&lt;/author&gt;&lt;author&gt;Kitzmiller, David&lt;/author&gt;&lt;/authors&gt;&lt;/contributors&gt;&lt;titles&gt;&lt;title&gt;Multi-Radar Multi-Sensor (MRMS) Quantitative Precipitation Estimation: Initial Operating Capabilities&lt;/title&gt;&lt;secondary-title&gt;Bulletin of the American Meteorological Society&lt;/secondary-title&gt;&lt;/titles&gt;&lt;periodical&gt;&lt;full-title&gt;Bulletin of the American Meteorological Society&lt;/full-title&gt;&lt;/periodical&gt;&lt;pages&gt;621-638&lt;/pages&gt;&lt;volume&gt;97&lt;/volume&gt;&lt;number&gt;4&lt;/number&gt;&lt;section&gt;621&lt;/section&gt;&lt;dates&gt;&lt;year&gt;2016&lt;/year&gt;&lt;/dates&gt;&lt;isbn&gt;0003-0007&amp;#xD;1520-0477&lt;/isbn&gt;&lt;urls&gt;&lt;/urls&gt;&lt;electronic-resource-num&gt;10.1175/bams-d-14-00174.1&lt;/electronic-resource-num&gt;&lt;/record&gt;&lt;/Cite&gt;&lt;/EndNote&gt;</w:delInstrText>
        </w:r>
        <w:r w:rsidR="00977FE7" w:rsidDel="0097529C">
          <w:rPr>
            <w:lang w:val="en-US"/>
          </w:rPr>
          <w:fldChar w:fldCharType="separate"/>
        </w:r>
        <w:r w:rsidR="00977FE7" w:rsidDel="0097529C">
          <w:rPr>
            <w:noProof/>
            <w:lang w:val="en-US"/>
          </w:rPr>
          <w:delText>(Zhang, Howard et al. 2016)</w:delText>
        </w:r>
        <w:r w:rsidR="00977FE7" w:rsidDel="0097529C">
          <w:rPr>
            <w:lang w:val="en-US"/>
          </w:rPr>
          <w:fldChar w:fldCharType="end"/>
        </w:r>
        <w:r w:rsidR="00977FE7" w:rsidDel="0097529C">
          <w:rPr>
            <w:lang w:val="en-US"/>
          </w:rPr>
          <w:delText xml:space="preserve">. </w:delText>
        </w:r>
        <w:r w:rsidR="0040113F" w:rsidDel="0097529C">
          <w:rPr>
            <w:lang w:val="en-US"/>
          </w:rPr>
          <w:delText xml:space="preserve">Despite the adoption of these quality control steps, it still suffers from uncertainties </w:delText>
        </w:r>
        <w:r w:rsidR="00ED3FD7" w:rsidDel="0097529C">
          <w:rPr>
            <w:lang w:val="en-US"/>
          </w:rPr>
          <w:delText>of</w:delText>
        </w:r>
        <w:r w:rsidR="0040113F" w:rsidDel="0097529C">
          <w:rPr>
            <w:lang w:val="en-US"/>
          </w:rPr>
          <w:delText xml:space="preserve"> common issues. </w:delText>
        </w:r>
      </w:del>
      <w:r w:rsidR="0040113F">
        <w:rPr>
          <w:lang w:val="en-US"/>
        </w:rPr>
        <w:fldChar w:fldCharType="begin"/>
      </w:r>
      <w:r w:rsidR="0040113F">
        <w:rPr>
          <w:lang w:val="en-US"/>
        </w:rPr>
        <w:instrText xml:space="preserve"> ADDIN EN.CITE &lt;EndNote&gt;&lt;Cite&gt;&lt;Author&gt;Gao&lt;/Author&gt;&lt;Year&gt;2018&lt;/Year&gt;&lt;RecNum&gt;80&lt;/RecNum&gt;&lt;DisplayText&gt;(Gao, Zhang et al. 2018)&lt;/DisplayText&gt;&lt;record&gt;&lt;rec-number&gt;80&lt;/rec-number&gt;&lt;foreign-keys&gt;&lt;key app="EN" db-id="az2w0t9aqvxw93exzxz5axddapeppazvxrpx" timestamp="1574195903"&gt;80&lt;/key&gt;&lt;/foreign-keys&gt;&lt;ref-type name="Conference Proceedings"&gt;10&lt;/ref-type&gt;&lt;contributors&gt;&lt;authors&gt;&lt;author&gt;Gao, S.&lt;/author&gt;&lt;author&gt;Zhang, J.&lt;/author&gt;&lt;author&gt;Li, D.&lt;/author&gt;&lt;author&gt;Jiang, H.&lt;/author&gt;&lt;author&gt;Fang, N. Z.&lt;/author&gt;&lt;/authors&gt;&lt;/contributors&gt;&lt;titles&gt;&lt;title&gt;Evaluation of Multi-Radar Multi-Sensor (MRMS) and Stage IV Gauge-adjusted Quantitative Precipitation Estimate (QPE) During Hurricane Harvey&lt;/title&gt;&lt;alt-title&gt;AGU Fall Meeting Abstracts&lt;/alt-title&gt;&lt;/titles&gt;&lt;pages&gt;NH42A-07&lt;/pages&gt;&lt;volume&gt;2018&lt;/volume&gt;&lt;keywords&gt;&lt;keyword&gt;1821 Floods&lt;/keyword&gt;&lt;keyword&gt;HYDROLOGYDE: 1932 High-performance computing&lt;/keyword&gt;&lt;keyword&gt;INFORMATICSDE: 4303 Hydrological&lt;/keyword&gt;&lt;keyword&gt;NATURAL HAZARDSDE: 4342 Emergency management&lt;/keyword&gt;&lt;keyword&gt;NATURAL HAZARDS&lt;/keyword&gt;&lt;/keywords&gt;&lt;dates&gt;&lt;year&gt;2018&lt;/year&gt;&lt;pub-dates&gt;&lt;date&gt;2018/12/1&lt;/date&gt;&lt;/pub-dates&gt;&lt;/dates&gt;&lt;urls&gt;&lt;related-urls&gt;&lt;url&gt;https://ui.adsabs.harvard.edu/abs/2018AGUFMNH42A..07G&lt;/url&gt;&lt;/related-urls&gt;&lt;/urls&gt;&lt;/record&gt;&lt;/Cite&gt;&lt;/EndNote&gt;</w:instrText>
      </w:r>
      <w:r w:rsidR="0040113F">
        <w:rPr>
          <w:lang w:val="en-US"/>
        </w:rPr>
        <w:fldChar w:fldCharType="separate"/>
      </w:r>
      <w:r w:rsidR="0040113F">
        <w:rPr>
          <w:noProof/>
          <w:lang w:val="en-US"/>
        </w:rPr>
        <w:t>(Gao, Zhang et al. 2018)</w:t>
      </w:r>
      <w:r w:rsidR="0040113F">
        <w:rPr>
          <w:lang w:val="en-US"/>
        </w:rPr>
        <w:fldChar w:fldCharType="end"/>
      </w:r>
      <w:r w:rsidR="0040113F">
        <w:rPr>
          <w:lang w:val="en-US"/>
        </w:rPr>
        <w:t xml:space="preserve"> </w:t>
      </w:r>
      <w:commentRangeStart w:id="315"/>
      <w:r w:rsidR="0040113F">
        <w:rPr>
          <w:lang w:val="en-US"/>
        </w:rPr>
        <w:t xml:space="preserve">evaluated the </w:t>
      </w:r>
      <w:commentRangeEnd w:id="315"/>
      <w:r w:rsidR="000D3C3A">
        <w:rPr>
          <w:rStyle w:val="CommentReference"/>
        </w:rPr>
        <w:commentReference w:id="315"/>
      </w:r>
      <w:r w:rsidR="0040113F">
        <w:rPr>
          <w:lang w:val="en-US"/>
        </w:rPr>
        <w:t>performance of MRMS QPE during hurricane Harvey, they envisioned MRMS QPE underestimated total</w:t>
      </w:r>
      <w:r w:rsidR="00474FAD">
        <w:rPr>
          <w:lang w:val="en-US"/>
        </w:rPr>
        <w:t xml:space="preserve"> accumulated</w:t>
      </w:r>
      <w:r w:rsidR="0040113F">
        <w:rPr>
          <w:lang w:val="en-US"/>
        </w:rPr>
        <w:t xml:space="preserve"> rainfall by a small factor and overestimated very light precipitation. </w:t>
      </w:r>
      <w:r w:rsidR="00310467">
        <w:rPr>
          <w:lang w:val="en-US"/>
        </w:rPr>
        <w:t xml:space="preserve">For </w:t>
      </w:r>
      <w:ins w:id="316" w:author="Mengye Chen" w:date="2019-12-03T23:55:00Z">
        <w:r w:rsidR="00E4203E">
          <w:rPr>
            <w:lang w:val="en-US"/>
          </w:rPr>
          <w:t>this</w:t>
        </w:r>
      </w:ins>
      <w:del w:id="317" w:author="Mengye Chen" w:date="2019-12-03T23:55:00Z">
        <w:r w:rsidR="00310467" w:rsidDel="00E4203E">
          <w:rPr>
            <w:lang w:val="en-US"/>
          </w:rPr>
          <w:delText>our</w:delText>
        </w:r>
      </w:del>
      <w:r w:rsidR="00310467">
        <w:rPr>
          <w:lang w:val="en-US"/>
        </w:rPr>
        <w:t xml:space="preserve"> study, 1km/2min radar based QPE </w:t>
      </w:r>
      <w:ins w:id="318" w:author="Mengye Chen" w:date="2019-12-03T23:59:00Z">
        <w:r w:rsidR="00E4203E">
          <w:rPr>
            <w:lang w:val="en-US"/>
          </w:rPr>
          <w:t>were</w:t>
        </w:r>
      </w:ins>
      <w:del w:id="319" w:author="Mengye Chen" w:date="2019-12-03T23:59:00Z">
        <w:r w:rsidR="00310467" w:rsidDel="00E4203E">
          <w:rPr>
            <w:lang w:val="en-US"/>
          </w:rPr>
          <w:delText>are</w:delText>
        </w:r>
      </w:del>
      <w:r w:rsidR="00310467">
        <w:rPr>
          <w:lang w:val="en-US"/>
        </w:rPr>
        <w:t xml:space="preserve"> retrieved and </w:t>
      </w:r>
      <w:del w:id="320" w:author="Mengye Chen" w:date="2019-12-04T00:00:00Z">
        <w:r w:rsidR="00310467" w:rsidDel="00E4203E">
          <w:rPr>
            <w:lang w:val="en-US"/>
          </w:rPr>
          <w:lastRenderedPageBreak/>
          <w:delText xml:space="preserve">processed to </w:delText>
        </w:r>
        <w:r w:rsidR="00310467" w:rsidDel="0094662D">
          <w:rPr>
            <w:lang w:val="en-US"/>
          </w:rPr>
          <w:delText>upscale</w:delText>
        </w:r>
        <w:r w:rsidR="0029404A" w:rsidDel="0094662D">
          <w:rPr>
            <w:lang w:val="en-US"/>
          </w:rPr>
          <w:delText xml:space="preserve"> </w:delText>
        </w:r>
      </w:del>
      <w:ins w:id="321" w:author="Mengye Chen" w:date="2019-12-04T00:00:00Z">
        <w:r w:rsidR="0094662D">
          <w:rPr>
            <w:lang w:val="en-US"/>
          </w:rPr>
          <w:t xml:space="preserve">aggregated </w:t>
        </w:r>
      </w:ins>
      <w:r w:rsidR="0029404A">
        <w:rPr>
          <w:lang w:val="en-US"/>
        </w:rPr>
        <w:t>by averag</w:t>
      </w:r>
      <w:ins w:id="322" w:author="Mengye Chen" w:date="2019-12-04T00:00:00Z">
        <w:r w:rsidR="0094662D">
          <w:rPr>
            <w:lang w:val="en-US"/>
          </w:rPr>
          <w:t>ing</w:t>
        </w:r>
      </w:ins>
      <w:del w:id="323" w:author="Mengye Chen" w:date="2019-12-04T00:00:00Z">
        <w:r w:rsidR="0029404A" w:rsidDel="0094662D">
          <w:rPr>
            <w:lang w:val="en-US"/>
          </w:rPr>
          <w:delText>e</w:delText>
        </w:r>
      </w:del>
      <w:r w:rsidR="00310467">
        <w:rPr>
          <w:lang w:val="en-US"/>
        </w:rPr>
        <w:t xml:space="preserve"> </w:t>
      </w:r>
      <w:del w:id="324" w:author="Mengye Chen" w:date="2019-12-04T00:00:00Z">
        <w:r w:rsidR="00310467" w:rsidDel="0094662D">
          <w:rPr>
            <w:lang w:val="en-US"/>
          </w:rPr>
          <w:delText xml:space="preserve">and </w:delText>
        </w:r>
        <w:r w:rsidR="00474FAD" w:rsidDel="0094662D">
          <w:rPr>
            <w:lang w:val="en-US"/>
          </w:rPr>
          <w:delText xml:space="preserve">then </w:delText>
        </w:r>
        <w:r w:rsidR="00310467" w:rsidDel="0094662D">
          <w:rPr>
            <w:lang w:val="en-US"/>
          </w:rPr>
          <w:delText xml:space="preserve">aggregated </w:delText>
        </w:r>
      </w:del>
      <w:r w:rsidR="00310467">
        <w:rPr>
          <w:lang w:val="en-US"/>
        </w:rPr>
        <w:t>to 4km/hourly</w:t>
      </w:r>
      <w:ins w:id="325" w:author="Mengye Chen" w:date="2019-12-04T00:01:00Z">
        <w:r w:rsidR="0094662D">
          <w:rPr>
            <w:lang w:val="en-US"/>
          </w:rPr>
          <w:t>, in order</w:t>
        </w:r>
      </w:ins>
      <w:r w:rsidR="00310467">
        <w:rPr>
          <w:lang w:val="en-US"/>
        </w:rPr>
        <w:t xml:space="preserve"> to be </w:t>
      </w:r>
      <w:r w:rsidR="00474FAD">
        <w:rPr>
          <w:lang w:val="en-US"/>
        </w:rPr>
        <w:t>compatible</w:t>
      </w:r>
      <w:r w:rsidR="00310467">
        <w:rPr>
          <w:lang w:val="en-US"/>
        </w:rPr>
        <w:t xml:space="preserve"> with </w:t>
      </w:r>
      <w:proofErr w:type="spellStart"/>
      <w:r w:rsidR="00310467">
        <w:rPr>
          <w:lang w:val="en-US"/>
        </w:rPr>
        <w:t>NCEP</w:t>
      </w:r>
      <w:del w:id="326" w:author="Mengye Chen" w:date="2019-12-04T00:01:00Z">
        <w:r w:rsidR="00310467" w:rsidDel="0094662D">
          <w:rPr>
            <w:lang w:val="en-US"/>
          </w:rPr>
          <w:delText xml:space="preserve"> </w:delText>
        </w:r>
      </w:del>
      <w:ins w:id="327" w:author="Mengye Chen" w:date="2019-12-04T00:01:00Z">
        <w:r w:rsidR="0094662D">
          <w:rPr>
            <w:lang w:val="en-US"/>
          </w:rPr>
          <w:t>data</w:t>
        </w:r>
      </w:ins>
      <w:proofErr w:type="spellEnd"/>
      <w:del w:id="328" w:author="Mengye Chen" w:date="2019-12-04T00:01:00Z">
        <w:r w:rsidR="00310467" w:rsidDel="0094662D">
          <w:rPr>
            <w:lang w:val="en-US"/>
          </w:rPr>
          <w:delText xml:space="preserve">gauge only </w:delText>
        </w:r>
        <w:r w:rsidR="005758CD" w:rsidDel="0094662D">
          <w:rPr>
            <w:lang w:val="en-US"/>
          </w:rPr>
          <w:delText>QPE</w:delText>
        </w:r>
      </w:del>
      <w:r w:rsidR="00310467">
        <w:rPr>
          <w:lang w:val="en-US"/>
        </w:rPr>
        <w:t>.</w:t>
      </w:r>
      <w:r w:rsidR="00251632">
        <w:rPr>
          <w:lang w:val="en-US"/>
        </w:rPr>
        <w:t xml:space="preserve"> Historical </w:t>
      </w:r>
      <w:commentRangeStart w:id="329"/>
      <w:r w:rsidR="00251632">
        <w:rPr>
          <w:lang w:val="en-US"/>
        </w:rPr>
        <w:t>MRMS radar only QPE</w:t>
      </w:r>
      <w:commentRangeEnd w:id="329"/>
      <w:r w:rsidR="0094662D">
        <w:rPr>
          <w:rStyle w:val="CommentReference"/>
        </w:rPr>
        <w:commentReference w:id="329"/>
      </w:r>
      <w:r w:rsidR="00251632">
        <w:rPr>
          <w:lang w:val="en-US"/>
        </w:rPr>
        <w:t xml:space="preserve"> </w:t>
      </w:r>
      <w:ins w:id="330" w:author="Mengye Chen" w:date="2019-12-04T00:02:00Z">
        <w:r w:rsidR="0094662D">
          <w:rPr>
            <w:lang w:val="en-US"/>
          </w:rPr>
          <w:t xml:space="preserve"> was </w:t>
        </w:r>
      </w:ins>
      <w:del w:id="331" w:author="Mengye Chen" w:date="2019-12-04T00:02:00Z">
        <w:r w:rsidR="00251632" w:rsidDel="0094662D">
          <w:rPr>
            <w:lang w:val="en-US"/>
          </w:rPr>
          <w:delText>can be</w:delText>
        </w:r>
      </w:del>
      <w:r w:rsidR="00251632">
        <w:rPr>
          <w:lang w:val="en-US"/>
        </w:rPr>
        <w:t xml:space="preserve"> downloaded </w:t>
      </w:r>
      <w:ins w:id="332" w:author="Mengye Chen" w:date="2019-12-04T00:03:00Z">
        <w:r w:rsidR="0094662D">
          <w:rPr>
            <w:lang w:val="en-US"/>
          </w:rPr>
          <w:t>from</w:t>
        </w:r>
      </w:ins>
      <w:del w:id="333" w:author="Mengye Chen" w:date="2019-12-04T00:03:00Z">
        <w:r w:rsidR="00251632" w:rsidDel="0094662D">
          <w:rPr>
            <w:lang w:val="en-US"/>
          </w:rPr>
          <w:delText>at</w:delText>
        </w:r>
      </w:del>
      <w:ins w:id="334" w:author="Mengye Chen" w:date="2019-12-04T00:04:00Z">
        <w:r w:rsidR="0094662D">
          <w:rPr>
            <w:lang w:val="en-US"/>
          </w:rPr>
          <w:t xml:space="preserve"> Iowa State Mesonet</w:t>
        </w:r>
      </w:ins>
      <w:ins w:id="335" w:author="Mengye Chen" w:date="2019-12-04T00:05:00Z">
        <w:r w:rsidR="0094662D">
          <w:rPr>
            <w:lang w:val="en-US"/>
          </w:rPr>
          <w:t xml:space="preserve"> MRMS archive:</w:t>
        </w:r>
      </w:ins>
      <w:r w:rsidR="00A83BC5">
        <w:rPr>
          <w:lang w:val="en-US"/>
        </w:rPr>
        <w:t xml:space="preserve"> </w:t>
      </w:r>
      <w:hyperlink r:id="rId11" w:history="1">
        <w:r w:rsidR="009240C6" w:rsidRPr="003347FC">
          <w:rPr>
            <w:rStyle w:val="Hyperlink"/>
            <w:lang w:val="en-US"/>
          </w:rPr>
          <w:t>http://mtarchive.geol.iastate.edu/</w:t>
        </w:r>
      </w:hyperlink>
      <w:r w:rsidR="00A83BC5">
        <w:rPr>
          <w:lang w:val="en-US"/>
        </w:rPr>
        <w:t xml:space="preserve">. </w:t>
      </w:r>
    </w:p>
    <w:p w14:paraId="0722E8E2" w14:textId="22C12718" w:rsidR="0079693C" w:rsidDel="009808A6" w:rsidRDefault="0079693C" w:rsidP="00CA5EE0">
      <w:pPr>
        <w:pStyle w:val="Heading4"/>
        <w:spacing w:before="120" w:after="120" w:line="360" w:lineRule="auto"/>
        <w:rPr>
          <w:del w:id="336" w:author="Mengye Chen" w:date="2019-12-04T00:10:00Z"/>
          <w:lang w:val="en-US"/>
        </w:rPr>
      </w:pPr>
      <w:del w:id="337" w:author="Mengye Chen" w:date="2019-12-04T00:10:00Z">
        <w:r w:rsidDel="009808A6">
          <w:rPr>
            <w:lang w:val="en-US"/>
          </w:rPr>
          <w:delText xml:space="preserve">IMERG </w:delText>
        </w:r>
        <w:r w:rsidR="00310467" w:rsidDel="009808A6">
          <w:rPr>
            <w:lang w:val="en-US"/>
          </w:rPr>
          <w:delText xml:space="preserve">satellite </w:delText>
        </w:r>
        <w:r w:rsidR="00FA3B11" w:rsidDel="009808A6">
          <w:rPr>
            <w:lang w:val="en-US"/>
          </w:rPr>
          <w:delText>QPE</w:delText>
        </w:r>
      </w:del>
    </w:p>
    <w:p w14:paraId="04519168" w14:textId="6D726B5B" w:rsidR="0079693C" w:rsidRPr="0029404A" w:rsidRDefault="00310467" w:rsidP="00CA5EE0">
      <w:pPr>
        <w:spacing w:before="120" w:after="120" w:line="360" w:lineRule="auto"/>
        <w:rPr>
          <w:rFonts w:ascii="Times New Roman" w:eastAsia="Times New Roman" w:hAnsi="Times New Roman" w:cs="Times New Roman"/>
        </w:rPr>
      </w:pPr>
      <w:r>
        <w:rPr>
          <w:lang w:val="en-US"/>
        </w:rPr>
        <w:t>IMERG satellite precipitation product</w:t>
      </w:r>
      <w:r w:rsidR="0003410D">
        <w:rPr>
          <w:lang w:val="en-US"/>
        </w:rPr>
        <w:t xml:space="preserve"> </w:t>
      </w:r>
      <w:r w:rsidR="00251632">
        <w:rPr>
          <w:lang w:val="en-US"/>
        </w:rPr>
        <w:t xml:space="preserve">V06 </w:t>
      </w:r>
      <w:r w:rsidR="0003410D">
        <w:rPr>
          <w:lang w:val="en-US"/>
        </w:rPr>
        <w:fldChar w:fldCharType="begin"/>
      </w:r>
      <w:r w:rsidR="0003410D">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03410D">
        <w:rPr>
          <w:lang w:val="en-US"/>
        </w:rPr>
        <w:fldChar w:fldCharType="separate"/>
      </w:r>
      <w:r w:rsidR="0003410D">
        <w:rPr>
          <w:noProof/>
          <w:lang w:val="en-US"/>
        </w:rPr>
        <w:t>(Huffman 2019)</w:t>
      </w:r>
      <w:r w:rsidR="0003410D">
        <w:rPr>
          <w:lang w:val="en-US"/>
        </w:rPr>
        <w:fldChar w:fldCharType="end"/>
      </w:r>
      <w:r>
        <w:rPr>
          <w:lang w:val="en-US"/>
        </w:rPr>
        <w:t xml:space="preserve"> is</w:t>
      </w:r>
      <w:r w:rsidR="00694787">
        <w:rPr>
          <w:lang w:val="en-US"/>
        </w:rPr>
        <w:t xml:space="preserve"> </w:t>
      </w:r>
      <w:commentRangeStart w:id="338"/>
      <w:r w:rsidR="0003410D">
        <w:rPr>
          <w:lang w:val="en-US"/>
        </w:rPr>
        <w:t xml:space="preserve">integrated from its core </w:t>
      </w:r>
      <w:commentRangeEnd w:id="338"/>
      <w:r w:rsidR="00CD3948">
        <w:rPr>
          <w:rStyle w:val="CommentReference"/>
        </w:rPr>
        <w:commentReference w:id="338"/>
      </w:r>
      <w:r w:rsidR="0003410D">
        <w:rPr>
          <w:lang w:val="en-US"/>
        </w:rPr>
        <w:t>satellite (GPM</w:t>
      </w:r>
      <w:r w:rsidR="00F83977">
        <w:rPr>
          <w:lang w:val="en-US"/>
        </w:rPr>
        <w:t xml:space="preserve"> Core Observatory</w:t>
      </w:r>
      <w:r w:rsidR="0003410D">
        <w:rPr>
          <w:lang w:val="en-US"/>
        </w:rPr>
        <w:t xml:space="preserve">), </w:t>
      </w:r>
      <w:r w:rsidR="0034240D">
        <w:rPr>
          <w:lang w:val="en-US"/>
        </w:rPr>
        <w:t>microwave constellations, Infrared and additional constellations, aiming at providing global coverage of rainfall field</w:t>
      </w:r>
      <w:r w:rsidR="008912E5">
        <w:rPr>
          <w:lang w:val="en-US"/>
        </w:rPr>
        <w:t xml:space="preserve"> (90N-S from V06</w:t>
      </w:r>
      <w:r w:rsidR="006E6E36">
        <w:rPr>
          <w:lang w:val="en-US"/>
        </w:rPr>
        <w:t xml:space="preserve"> onward</w:t>
      </w:r>
      <w:r w:rsidR="008912E5">
        <w:rPr>
          <w:lang w:val="en-US"/>
        </w:rPr>
        <w:t>)</w:t>
      </w:r>
      <w:r w:rsidR="0034240D">
        <w:rPr>
          <w:lang w:val="en-US"/>
        </w:rPr>
        <w:t xml:space="preserve"> beyond its </w:t>
      </w:r>
      <w:r w:rsidR="0034240D" w:rsidRPr="0034240D">
        <w:rPr>
          <w:lang w:val="en-US"/>
        </w:rPr>
        <w:t>predecessor</w:t>
      </w:r>
      <w:r w:rsidR="0034240D">
        <w:rPr>
          <w:rFonts w:ascii="Times New Roman" w:eastAsia="Times New Roman" w:hAnsi="Times New Roman" w:cs="Times New Roman"/>
        </w:rPr>
        <w:t xml:space="preserve"> Tropical Rainfall Measurement Mission (</w:t>
      </w:r>
      <w:r w:rsidR="0034240D">
        <w:rPr>
          <w:lang w:val="en-US"/>
        </w:rPr>
        <w:t xml:space="preserve">TRMM). </w:t>
      </w:r>
      <w:r w:rsidR="006D7B10">
        <w:rPr>
          <w:lang w:val="en-US"/>
        </w:rPr>
        <w:t xml:space="preserve">GPM </w:t>
      </w:r>
      <w:r w:rsidR="00F83977">
        <w:rPr>
          <w:lang w:val="en-US"/>
        </w:rPr>
        <w:t xml:space="preserve">Core Observatory </w:t>
      </w:r>
      <w:r w:rsidR="006D7B10">
        <w:rPr>
          <w:lang w:val="en-US"/>
        </w:rPr>
        <w:t xml:space="preserve">has additional channels of dual-frequency precipitation radar (DPR) and GPM Microwave Imager (GMI) which are capable of detecting very light precipitation and falling snow </w: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 </w:instrText>
      </w:r>
      <w:r w:rsidR="006D7B10">
        <w:rPr>
          <w:lang w:val="en-US"/>
        </w:rPr>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6D7B10">
        <w:rPr>
          <w:lang w:val="en-US"/>
        </w:rPr>
        <w:instrText xml:space="preserve"> ADDIN EN.CITE.DATA </w:instrText>
      </w:r>
      <w:r w:rsidR="006D7B10">
        <w:rPr>
          <w:lang w:val="en-US"/>
        </w:rPr>
      </w:r>
      <w:r w:rsidR="006D7B10">
        <w:rPr>
          <w:lang w:val="en-US"/>
        </w:rPr>
        <w:fldChar w:fldCharType="end"/>
      </w:r>
      <w:r w:rsidR="006D7B10">
        <w:rPr>
          <w:lang w:val="en-US"/>
        </w:rPr>
      </w:r>
      <w:r w:rsidR="006D7B10">
        <w:rPr>
          <w:lang w:val="en-US"/>
        </w:rPr>
        <w:fldChar w:fldCharType="separate"/>
      </w:r>
      <w:r w:rsidR="006D7B10">
        <w:rPr>
          <w:noProof/>
          <w:lang w:val="en-US"/>
        </w:rPr>
        <w:t>(Skofronick-Jackson, Petersen et al. 2017)</w:t>
      </w:r>
      <w:r w:rsidR="006D7B10">
        <w:rPr>
          <w:lang w:val="en-US"/>
        </w:rPr>
        <w:fldChar w:fldCharType="end"/>
      </w:r>
      <w:r w:rsidR="006D7B10">
        <w:rPr>
          <w:lang w:val="en-US"/>
        </w:rPr>
        <w:t xml:space="preserve">. </w:t>
      </w:r>
      <w:r w:rsidR="0034240D">
        <w:rPr>
          <w:lang w:val="en-US"/>
        </w:rPr>
        <w:t>It produces three stages: early run, late run and final run with 4 hours latency, 12 hours latency and 3</w:t>
      </w:r>
      <w:ins w:id="339" w:author="Mengye Chen" w:date="2019-12-04T00:29:00Z">
        <w:r w:rsidR="000F4685">
          <w:rPr>
            <w:lang w:val="en-US"/>
          </w:rPr>
          <w:t>.5</w:t>
        </w:r>
      </w:ins>
      <w:r w:rsidR="0034240D">
        <w:rPr>
          <w:lang w:val="en-US"/>
        </w:rPr>
        <w:t xml:space="preserve"> months latency respectively</w:t>
      </w:r>
      <w:r w:rsidR="0029404A">
        <w:rPr>
          <w:lang w:val="en-US"/>
        </w:rPr>
        <w:t xml:space="preserve"> at a half-hour and 0.1</w:t>
      </w:r>
      <w:ins w:id="340" w:author="Mengye Chen" w:date="2019-12-04T00:29:00Z">
        <w:r w:rsidR="000F4685">
          <w:rPr>
            <w:lang w:val="en-US"/>
          </w:rPr>
          <w:t xml:space="preserve"> arc-</w:t>
        </w:r>
      </w:ins>
      <w:del w:id="341" w:author="Mengye Chen" w:date="2019-12-04T00:29:00Z">
        <w:r w:rsidR="0029404A" w:rsidDel="000F4685">
          <w:rPr>
            <w:lang w:val="en-US"/>
          </w:rPr>
          <w:delText>-</w:delText>
        </w:r>
      </w:del>
      <w:r w:rsidR="0029404A">
        <w:rPr>
          <w:lang w:val="en-US"/>
        </w:rPr>
        <w:t>degree scale</w:t>
      </w:r>
      <w:r w:rsidR="0034240D">
        <w:rPr>
          <w:lang w:val="en-US"/>
        </w:rPr>
        <w:t xml:space="preserve">. Early run </w:t>
      </w:r>
      <w:r w:rsidR="0029404A">
        <w:rPr>
          <w:lang w:val="en-US"/>
        </w:rPr>
        <w:t xml:space="preserve">provides near real-time brief observations with inter-calibrated satellite products, and late run adds up the </w:t>
      </w:r>
      <w:r w:rsidR="00706BD9">
        <w:rPr>
          <w:lang w:val="en-US"/>
        </w:rPr>
        <w:t xml:space="preserve">late coming </w:t>
      </w:r>
      <w:r w:rsidR="00AD4841">
        <w:rPr>
          <w:lang w:val="en-US"/>
        </w:rPr>
        <w:t xml:space="preserve">high quality </w:t>
      </w:r>
      <w:r w:rsidR="00706BD9">
        <w:rPr>
          <w:lang w:val="en-US"/>
        </w:rPr>
        <w:t xml:space="preserve">PMW data and </w:t>
      </w:r>
      <w:r w:rsidR="0029404A">
        <w:rPr>
          <w:lang w:val="en-US"/>
        </w:rPr>
        <w:t xml:space="preserve">climatological calibration. Final run compares late run product with </w:t>
      </w:r>
      <w:r w:rsidR="00251632">
        <w:rPr>
          <w:lang w:val="en-US"/>
        </w:rPr>
        <w:t>G</w:t>
      </w:r>
      <w:r w:rsidR="0029404A">
        <w:rPr>
          <w:lang w:val="en-US"/>
        </w:rPr>
        <w:t xml:space="preserve">lobal </w:t>
      </w:r>
      <w:r w:rsidR="00251632">
        <w:rPr>
          <w:lang w:val="en-US"/>
        </w:rPr>
        <w:t>Precipitation</w:t>
      </w:r>
      <w:r w:rsidR="00BB6463">
        <w:rPr>
          <w:lang w:val="en-US"/>
        </w:rPr>
        <w:t xml:space="preserve"> </w:t>
      </w:r>
      <w:r w:rsidR="00251632">
        <w:rPr>
          <w:lang w:val="en-US"/>
        </w:rPr>
        <w:t xml:space="preserve">Climatology </w:t>
      </w:r>
      <w:r w:rsidR="00292551">
        <w:rPr>
          <w:lang w:val="en-US"/>
        </w:rPr>
        <w:t>Project</w:t>
      </w:r>
      <w:r w:rsidR="00251632">
        <w:rPr>
          <w:lang w:val="en-US"/>
        </w:rPr>
        <w:t xml:space="preserve"> (GPC</w:t>
      </w:r>
      <w:r w:rsidR="00292551">
        <w:rPr>
          <w:lang w:val="en-US"/>
        </w:rPr>
        <w:t>P</w:t>
      </w:r>
      <w:r w:rsidR="00251632">
        <w:rPr>
          <w:lang w:val="en-US"/>
        </w:rPr>
        <w:t>)</w:t>
      </w:r>
      <w:r w:rsidR="0029404A">
        <w:rPr>
          <w:lang w:val="en-US"/>
        </w:rPr>
        <w:t>, and adjust the factor to compensate for under/over-estimation</w:t>
      </w:r>
      <w:r w:rsidR="008912E5">
        <w:rPr>
          <w:lang w:val="en-US"/>
        </w:rPr>
        <w:t xml:space="preserve"> </w:t>
      </w:r>
      <w:r w:rsidR="008912E5">
        <w:rPr>
          <w:lang w:val="en-US"/>
        </w:rPr>
        <w:fldChar w:fldCharType="begin"/>
      </w:r>
      <w:r w:rsidR="008912E5">
        <w:rPr>
          <w:lang w:val="en-US"/>
        </w:rPr>
        <w:instrText xml:space="preserve"> ADDIN EN.CITE &lt;EndNote&gt;&lt;Cite&gt;&lt;Author&gt;Huffman&lt;/Author&gt;&lt;Year&gt;2019&lt;/Year&gt;&lt;RecNum&gt;44&lt;/RecNum&gt;&lt;DisplayText&gt;(Huffman 2019)&lt;/DisplayText&gt;&lt;record&gt;&lt;rec-number&gt;44&lt;/rec-number&gt;&lt;foreign-keys&gt;&lt;key app="EN" db-id="az2w0t9aqvxw93exzxz5axddapeppazvxrpx" timestamp="1571081811"&gt;44&lt;/key&gt;&lt;/foreign-keys&gt;&lt;ref-type name="Dataset"&gt;59&lt;/ref-type&gt;&lt;contributors&gt;&lt;authors&gt;&lt;author&gt;Huffman, G.J., E.F. Stocker, D.T. Bolvin, E.J. Nelkin, Jackson Tan&lt;/author&gt;&lt;/authors&gt;&lt;/contributors&gt;&lt;titles&gt;&lt;title&gt;GPM IMERG Final Precipitation L3 Half Hourly 0.1 degree x 0.1 degree V06&lt;/title&gt;&lt;/titles&gt;&lt;edition&gt;6.1&lt;/edition&gt;&lt;dates&gt;&lt;year&gt;2019&lt;/year&gt;&lt;pub-dates&gt;&lt;date&gt;10/14/2019&lt;/date&gt;&lt;/pub-dates&gt;&lt;/dates&gt;&lt;pub-location&gt;Greenbelt, MD, Goddard Earth Sciences Data and Information Services Center (GES DISC)&lt;/pub-location&gt;&lt;urls&gt;&lt;related-urls&gt;&lt;url&gt;10.5067/GPM/IMERG/3B-HH/06&lt;/url&gt;&lt;/related-urls&gt;&lt;/urls&gt;&lt;/record&gt;&lt;/Cite&gt;&lt;/EndNote&gt;</w:instrText>
      </w:r>
      <w:r w:rsidR="008912E5">
        <w:rPr>
          <w:lang w:val="en-US"/>
        </w:rPr>
        <w:fldChar w:fldCharType="separate"/>
      </w:r>
      <w:r w:rsidR="008912E5">
        <w:rPr>
          <w:noProof/>
          <w:lang w:val="en-US"/>
        </w:rPr>
        <w:t>(Huffman 2019)</w:t>
      </w:r>
      <w:r w:rsidR="008912E5">
        <w:rPr>
          <w:lang w:val="en-US"/>
        </w:rPr>
        <w:fldChar w:fldCharType="end"/>
      </w:r>
      <w:r w:rsidR="0029404A">
        <w:rPr>
          <w:lang w:val="en-US"/>
        </w:rPr>
        <w:t xml:space="preserve">. To account for independency, </w:t>
      </w:r>
      <w:commentRangeStart w:id="342"/>
      <w:r w:rsidR="0029404A">
        <w:rPr>
          <w:lang w:val="en-US"/>
        </w:rPr>
        <w:t>final run without calibration/late run with calibration</w:t>
      </w:r>
      <w:commentRangeEnd w:id="342"/>
      <w:r w:rsidR="002A2864">
        <w:rPr>
          <w:rStyle w:val="CommentReference"/>
        </w:rPr>
        <w:commentReference w:id="342"/>
      </w:r>
      <w:r w:rsidR="0029404A">
        <w:rPr>
          <w:lang w:val="en-US"/>
        </w:rPr>
        <w:t xml:space="preserve"> is utilized in this study. In order to perform pixel-wise analysis, IMERG data needs to be downscaled by nearest neighbor and then accumulate</w:t>
      </w:r>
      <w:r w:rsidR="00D02A12">
        <w:rPr>
          <w:lang w:val="en-US"/>
        </w:rPr>
        <w:t>d</w:t>
      </w:r>
      <w:r w:rsidR="0029404A">
        <w:rPr>
          <w:lang w:val="en-US"/>
        </w:rPr>
        <w:t xml:space="preserve"> to 1 hour.</w:t>
      </w:r>
      <w:r w:rsidR="008F62A5">
        <w:rPr>
          <w:lang w:val="en-US"/>
        </w:rPr>
        <w:t xml:space="preserve"> Current IMERG final </w:t>
      </w:r>
      <w:ins w:id="343" w:author="Mengye Chen" w:date="2019-12-04T00:30:00Z">
        <w:r w:rsidR="00412C21">
          <w:rPr>
            <w:lang w:val="en-US"/>
          </w:rPr>
          <w:t xml:space="preserve">run </w:t>
        </w:r>
      </w:ins>
      <w:r w:rsidR="008F62A5">
        <w:rPr>
          <w:lang w:val="en-US"/>
        </w:rPr>
        <w:t xml:space="preserve">product V06 can be accessed at </w:t>
      </w:r>
      <w:hyperlink r:id="rId12" w:history="1">
        <w:r w:rsidR="008F62A5" w:rsidRPr="003347FC">
          <w:rPr>
            <w:rStyle w:val="Hyperlink"/>
            <w:lang w:val="en-US"/>
          </w:rPr>
          <w:t>https://disc.gsfc.nasa.gov/datasets/GPM_3IMERGHH_06/summary?keywords=IMERG</w:t>
        </w:r>
      </w:hyperlink>
      <w:r w:rsidR="008F62A5">
        <w:rPr>
          <w:lang w:val="en-US"/>
        </w:rPr>
        <w:t xml:space="preserve">. </w:t>
      </w:r>
    </w:p>
    <w:p w14:paraId="00F05C1A" w14:textId="7591A67C" w:rsidR="00C2273B" w:rsidRDefault="00C2273B" w:rsidP="00CA5EE0">
      <w:pPr>
        <w:pStyle w:val="Heading2"/>
        <w:spacing w:line="360" w:lineRule="auto"/>
      </w:pPr>
      <w:r>
        <w:t>METHODOLOGY</w:t>
      </w:r>
    </w:p>
    <w:p w14:paraId="161543C8" w14:textId="0C92CC2D" w:rsidR="00BB0292" w:rsidRPr="009A709C" w:rsidRDefault="00CD651C"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Assumptions</w:t>
      </w:r>
    </w:p>
    <w:p w14:paraId="600741F5" w14:textId="74D5B2F1" w:rsidR="00CD651C" w:rsidRDefault="00E528BC" w:rsidP="00CA5EE0">
      <w:pPr>
        <w:spacing w:before="120" w:after="120" w:line="360" w:lineRule="auto"/>
      </w:pPr>
      <w:del w:id="344" w:author="Mengye Chen" w:date="2019-12-16T11:23:00Z">
        <w:r w:rsidDel="00D535ED">
          <w:delText>Before</w:delText>
        </w:r>
        <w:r w:rsidR="00CD651C" w:rsidDel="00D535ED">
          <w:delText xml:space="preserve"> applying TC, it is of great significance to </w:delText>
        </w:r>
        <w:r w:rsidR="009240C6" w:rsidDel="00D535ED">
          <w:delText>bear in mind</w:delText>
        </w:r>
        <w:r w:rsidR="00CD651C" w:rsidDel="00D535ED">
          <w:delText xml:space="preserve"> the assumptions that determine the reliability and applicability of TC method.</w:delText>
        </w:r>
        <w:r w:rsidR="00A201F8" w:rsidDel="00D535ED">
          <w:delText xml:space="preserve"> </w:delText>
        </w:r>
      </w:del>
      <w:del w:id="345" w:author="Mengye Chen" w:date="2019-12-16T11:24:00Z">
        <w:r w:rsidR="00A201F8" w:rsidDel="00D535ED">
          <w:delText>In TC, it is assumed that</w:delText>
        </w:r>
      </w:del>
      <w:ins w:id="346" w:author="Mengye Chen" w:date="2019-12-16T11:24:00Z">
        <w:r w:rsidR="00D535ED">
          <w:t xml:space="preserve">For TC method, a few assumptions </w:t>
        </w:r>
      </w:ins>
      <w:ins w:id="347" w:author="Mengye Chen" w:date="2019-12-16T11:25:00Z">
        <w:r w:rsidR="00D535ED">
          <w:t>are needed:</w:t>
        </w:r>
      </w:ins>
      <w:r w:rsidR="00A201F8">
        <w:t xml:space="preserve"> 1) the three forcing data should be independent, for instance, they are derived from different instruments in our dataset; 2) The errors of three independent products should be independent or unrelated</w:t>
      </w:r>
      <w:r w:rsidR="006551B2">
        <w:t xml:space="preserve"> (</w:t>
      </w:r>
      <m:oMath>
        <m:r>
          <w:rPr>
            <w:rFonts w:ascii="Cambria Math" w:hAnsi="Cambria Math"/>
          </w:rPr>
          <m:t>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ε</m:t>
            </m:r>
          </m:e>
          <m:sub>
            <m:r>
              <w:rPr>
                <w:rFonts w:ascii="Cambria Math" w:hAnsi="Cambria Math"/>
              </w:rPr>
              <m:t>j</m:t>
            </m:r>
          </m:sub>
        </m:sSub>
        <m:r>
          <w:rPr>
            <w:rFonts w:ascii="Cambria Math" w:hAnsi="Cambria Math"/>
          </w:rPr>
          <m:t>)=0</m:t>
        </m:r>
      </m:oMath>
      <w:r w:rsidR="006551B2">
        <w:t>,</w:t>
      </w:r>
      <m:oMath>
        <m:r>
          <w:rPr>
            <w:rFonts w:ascii="Cambria Math" w:hAnsi="Cambria Math"/>
          </w:rPr>
          <m:t xml:space="preserve"> Cov(</m:t>
        </m:r>
        <m:sSub>
          <m:sSubPr>
            <m:ctrlPr>
              <w:rPr>
                <w:rFonts w:ascii="Cambria Math" w:hAnsi="Cambria Math"/>
                <w:i/>
              </w:rPr>
            </m:ctrlPr>
          </m:sSubPr>
          <m:e>
            <m:r>
              <w:rPr>
                <w:rFonts w:ascii="Cambria Math" w:hAnsi="Cambria Math"/>
              </w:rPr>
              <m:t>ε</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j</m:t>
            </m:r>
          </m:sub>
        </m:sSub>
        <m:r>
          <w:rPr>
            <w:rFonts w:ascii="Cambria Math" w:hAnsi="Cambria Math"/>
          </w:rPr>
          <m:t>)=0</m:t>
        </m:r>
      </m:oMath>
      <w:r w:rsidR="006551B2">
        <w:t>)</w:t>
      </w:r>
      <w:r w:rsidR="00A201F8">
        <w:t xml:space="preserve"> which refers as zero cross-correlation. 3) The expectation of error is </w:t>
      </w:r>
      <w:r w:rsidR="00A201F8">
        <w:lastRenderedPageBreak/>
        <w:t xml:space="preserve">treated as zero known as the unbiasedness assumption which is often described in geostatistical analysis e.g. kriging. </w:t>
      </w:r>
    </w:p>
    <w:p w14:paraId="6B4150B9" w14:textId="56753F01" w:rsidR="00A805F9" w:rsidRDefault="00A805F9" w:rsidP="00CA5EE0">
      <w:pPr>
        <w:spacing w:before="120" w:after="120" w:line="360" w:lineRule="auto"/>
      </w:pPr>
      <w:r>
        <w:t xml:space="preserve">The three </w:t>
      </w:r>
      <w:del w:id="348" w:author="Mengye Chen" w:date="2019-12-16T11:16:00Z">
        <w:r w:rsidR="0090145F" w:rsidDel="00653FBE">
          <w:delText>sensor</w:delText>
        </w:r>
      </w:del>
      <w:r w:rsidR="0090145F">
        <w:t xml:space="preserve"> </w:t>
      </w:r>
      <w:ins w:id="349" w:author="Mengye Chen" w:date="2019-12-16T11:16:00Z">
        <w:r w:rsidR="00653FBE">
          <w:t xml:space="preserve">precipitation </w:t>
        </w:r>
      </w:ins>
      <w:r w:rsidR="0090145F">
        <w:t>products we selected</w:t>
      </w:r>
      <w:ins w:id="350" w:author="Mengye Chen" w:date="2019-12-16T11:17:00Z">
        <w:r w:rsidR="00653FBE">
          <w:t xml:space="preserve"> based on</w:t>
        </w:r>
      </w:ins>
      <w:r w:rsidR="0090145F">
        <w:t xml:space="preserve"> gauge only, radar only,</w:t>
      </w:r>
      <w:ins w:id="351" w:author="Mengye Chen" w:date="2019-12-16T11:17:00Z">
        <w:r w:rsidR="00653FBE">
          <w:t xml:space="preserve"> and</w:t>
        </w:r>
      </w:ins>
      <w:r w:rsidR="0090145F">
        <w:t xml:space="preserve"> satellite only </w:t>
      </w:r>
      <w:ins w:id="352" w:author="Mengye Chen" w:date="2019-12-16T11:17:00Z">
        <w:r w:rsidR="00653FBE">
          <w:t xml:space="preserve">to </w:t>
        </w:r>
      </w:ins>
      <w:r w:rsidR="0090145F">
        <w:t xml:space="preserve">meet above criteria </w:t>
      </w:r>
      <w:r w:rsidR="00444F3A">
        <w:t>well because they are not able to interact with each other. In fact, three sensors are the natural testbed for TC in rainfall uncertainty estimation.</w:t>
      </w:r>
      <w:ins w:id="353" w:author="Mengye Chen" w:date="2019-12-16T11:19:00Z">
        <w:r w:rsidR="00653FBE">
          <w:t xml:space="preserve"> The</w:t>
        </w:r>
      </w:ins>
      <w:ins w:id="354" w:author="Mengye Chen" w:date="2019-12-16T11:20:00Z">
        <w:r w:rsidR="00653FBE">
          <w:t xml:space="preserve"> detailed TC functions and explanations </w:t>
        </w:r>
      </w:ins>
      <w:ins w:id="355" w:author="Mengye Chen" w:date="2019-12-16T11:21:00Z">
        <w:r w:rsidR="00653FBE">
          <w:t>are listed in Appendix A.</w:t>
        </w:r>
      </w:ins>
    </w:p>
    <w:p w14:paraId="752BB912" w14:textId="578C606D" w:rsidR="00C83CD7" w:rsidRPr="009A709C" w:rsidRDefault="00C83CD7" w:rsidP="00CA5EE0">
      <w:pPr>
        <w:pStyle w:val="Heading3"/>
        <w:spacing w:before="120" w:after="120" w:line="360" w:lineRule="auto"/>
        <w:rPr>
          <w:rFonts w:ascii="Times New Roman" w:hAnsi="Times New Roman"/>
          <w:b/>
          <w:bCs/>
          <w:i/>
          <w:color w:val="000000" w:themeColor="text1"/>
          <w:szCs w:val="22"/>
          <w:lang w:val="en-US"/>
        </w:rPr>
      </w:pPr>
      <w:commentRangeStart w:id="356"/>
      <w:r w:rsidRPr="009A709C">
        <w:rPr>
          <w:rFonts w:ascii="Times New Roman" w:hAnsi="Times New Roman"/>
          <w:b/>
          <w:bCs/>
          <w:i/>
          <w:color w:val="000000" w:themeColor="text1"/>
          <w:szCs w:val="22"/>
          <w:lang w:val="en-US"/>
        </w:rPr>
        <w:t>Expressions</w:t>
      </w:r>
      <w:commentRangeEnd w:id="356"/>
      <w:r w:rsidR="00653FBE">
        <w:rPr>
          <w:rStyle w:val="CommentReference"/>
          <w:rFonts w:asciiTheme="minorHAnsi" w:eastAsiaTheme="minorEastAsia" w:hAnsiTheme="minorHAnsi" w:cstheme="minorBidi"/>
          <w:color w:val="auto"/>
        </w:rPr>
        <w:commentReference w:id="356"/>
      </w:r>
    </w:p>
    <w:p w14:paraId="585C6FB4" w14:textId="6A0DAEA1" w:rsidR="00BB0292" w:rsidRDefault="00BB0292" w:rsidP="00CA5EE0">
      <w:pPr>
        <w:spacing w:before="120" w:after="120" w:line="360" w:lineRule="auto"/>
      </w:pPr>
      <w:r>
        <w:t xml:space="preserve">The basics of TC </w:t>
      </w:r>
      <w:r w:rsidR="00BD5F1D">
        <w:t xml:space="preserve">method </w:t>
      </w:r>
      <w:r>
        <w:t>is to treat three independent products as equally important, and thus no bias is produced in between. Since no ground truth value assumed, it then uses linear combination of three products and affine transformed error model to derive root mean square error and correlation coefficient</w:t>
      </w:r>
      <w:r w:rsidR="00FC58BB">
        <w:t xml:space="preserve"> </w:t>
      </w:r>
      <w:r w:rsidR="00FC58BB">
        <w:fldChar w:fldCharType="begin"/>
      </w:r>
      <w:r w:rsidR="00AE0F3C">
        <w:instrText xml:space="preserve"> ADDIN EN.CITE &lt;EndNote&gt;&lt;Cite&gt;&lt;Author&gt;Zwieback&lt;/Author&gt;&lt;Year&gt;2012&lt;/Year&gt;&lt;RecNum&gt;45&lt;/RecNum&gt;&lt;DisplayText&gt;(Zwieback, Scipal et al. 2012)&lt;/DisplayText&gt;&lt;record&gt;&lt;rec-number&gt;45&lt;/rec-number&gt;&lt;foreign-keys&gt;&lt;key app="EN" db-id="az2w0t9aqvxw93exzxz5axddapeppazvxrpx" timestamp="1571091298"&gt;45&lt;/key&gt;&lt;/foreign-keys&gt;&lt;ref-type name="Journal Article"&gt;17&lt;/ref-type&gt;&lt;contributors&gt;&lt;authors&gt;&lt;author&gt;Zwieback, S.&lt;/author&gt;&lt;author&gt;Scipal, K.&lt;/author&gt;&lt;author&gt;Dorigo, W.&lt;/author&gt;&lt;author&gt;Wagner, W.&lt;/author&gt;&lt;/authors&gt;&lt;/contributors&gt;&lt;titles&gt;&lt;title&gt;Structural and statistical properties of the collocation technique for error characterization&lt;/title&gt;&lt;secondary-title&gt;Nonlinear Processes in Geophysics&lt;/secondary-title&gt;&lt;/titles&gt;&lt;periodical&gt;&lt;full-title&gt;Nonlinear Processes in Geophysics&lt;/full-title&gt;&lt;/periodical&gt;&lt;pages&gt;69-80&lt;/pages&gt;&lt;volume&gt;19&lt;/volume&gt;&lt;number&gt;1&lt;/number&gt;&lt;section&gt;69&lt;/section&gt;&lt;dates&gt;&lt;year&gt;2012&lt;/year&gt;&lt;/dates&gt;&lt;isbn&gt;1607-7946&lt;/isbn&gt;&lt;urls&gt;&lt;/urls&gt;&lt;electronic-resource-num&gt;10.5194/npg-19-69-2012&lt;/electronic-resource-num&gt;&lt;/record&gt;&lt;/Cite&gt;&lt;/EndNote&gt;</w:instrText>
      </w:r>
      <w:r w:rsidR="00FC58BB">
        <w:fldChar w:fldCharType="separate"/>
      </w:r>
      <w:r w:rsidR="00AE0F3C">
        <w:rPr>
          <w:noProof/>
        </w:rPr>
        <w:t>(Zwieback, Scipal et al. 2012)</w:t>
      </w:r>
      <w:r w:rsidR="00FC58BB">
        <w:fldChar w:fldCharType="end"/>
      </w:r>
      <w: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AE0F3C" w14:paraId="48F98EFD" w14:textId="77777777" w:rsidTr="001F01EC">
        <w:tc>
          <w:tcPr>
            <w:tcW w:w="562" w:type="dxa"/>
            <w:vAlign w:val="center"/>
          </w:tcPr>
          <w:p w14:paraId="536A3B48" w14:textId="77777777" w:rsidR="00AE0F3C" w:rsidRDefault="00AE0F3C" w:rsidP="00CA5EE0">
            <w:pPr>
              <w:spacing w:before="120" w:after="120" w:line="360" w:lineRule="auto"/>
              <w:jc w:val="center"/>
            </w:pPr>
          </w:p>
        </w:tc>
        <w:tc>
          <w:tcPr>
            <w:tcW w:w="7797" w:type="dxa"/>
            <w:vAlign w:val="center"/>
          </w:tcPr>
          <w:p w14:paraId="2D712175" w14:textId="7A2E0139" w:rsidR="00AE0F3C" w:rsidRDefault="00653FBE"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681D5959" w14:textId="15A0B854" w:rsidR="00AE0F3C" w:rsidRDefault="008946E6" w:rsidP="00CA5EE0">
            <w:pPr>
              <w:spacing w:before="120" w:after="120" w:line="360" w:lineRule="auto"/>
              <w:jc w:val="center"/>
            </w:pPr>
            <w:bookmarkStart w:id="357" w:name="ATC"/>
            <w:r>
              <w:t>(</w:t>
            </w:r>
            <w:r>
              <w:fldChar w:fldCharType="begin"/>
            </w:r>
            <w:r>
              <w:instrText xml:space="preserve"> EQ </w:instrText>
            </w:r>
            <w:r>
              <w:fldChar w:fldCharType="end"/>
            </w:r>
            <w:fldSimple w:instr=" SEQ eq \* MERGEFORMAT ">
              <w:r w:rsidR="006844D9">
                <w:rPr>
                  <w:noProof/>
                </w:rPr>
                <w:t>1</w:t>
              </w:r>
            </w:fldSimple>
            <w:r>
              <w:t>)</w:t>
            </w:r>
            <w:bookmarkEnd w:id="357"/>
          </w:p>
        </w:tc>
      </w:tr>
    </w:tbl>
    <w:p w14:paraId="0C1E9862" w14:textId="7A49F319" w:rsidR="00AE0F3C" w:rsidRDefault="00071B05" w:rsidP="00CA5EE0">
      <w:pPr>
        <w:tabs>
          <w:tab w:val="left" w:pos="6521"/>
        </w:tabs>
        <w:spacing w:before="120" w:after="120" w:line="360" w:lineRule="auto"/>
      </w:pPr>
      <w:r>
        <w:t xml:space="preserve">Where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t xml:space="preserve"> indicates each of the independent source data, </w:t>
      </w:r>
      <m:oMath>
        <m:r>
          <w:rPr>
            <w:rFonts w:ascii="Cambria Math" w:hAnsi="Cambria Math"/>
          </w:rPr>
          <m:t>G</m:t>
        </m:r>
      </m:oMath>
      <w:r>
        <w:t xml:space="preserve"> is the “relative truth”,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 xml:space="preserve"> </m:t>
        </m:r>
      </m:oMath>
      <w:r>
        <w:t xml:space="preserve">is the weights and biases to adjust, and </w:t>
      </w:r>
      <m:oMath>
        <m:sSub>
          <m:sSubPr>
            <m:ctrlPr>
              <w:rPr>
                <w:rFonts w:ascii="Cambria Math" w:hAnsi="Cambria Math"/>
                <w:i/>
              </w:rPr>
            </m:ctrlPr>
          </m:sSubPr>
          <m:e>
            <m:r>
              <w:rPr>
                <w:rFonts w:ascii="Cambria Math" w:hAnsi="Cambria Math"/>
              </w:rPr>
              <m:t>ε</m:t>
            </m:r>
          </m:e>
          <m:sub>
            <m:r>
              <w:rPr>
                <w:rFonts w:ascii="Cambria Math" w:hAnsi="Cambria Math"/>
              </w:rPr>
              <m:t>i</m:t>
            </m:r>
          </m:sub>
        </m:sSub>
      </m:oMath>
      <w:r>
        <w:t xml:space="preserve"> represents error for each product.</w:t>
      </w:r>
    </w:p>
    <w:p w14:paraId="01FFF953" w14:textId="436ABC72" w:rsidR="00071B05" w:rsidRDefault="0032026C" w:rsidP="00CA5EE0">
      <w:pPr>
        <w:tabs>
          <w:tab w:val="left" w:pos="6521"/>
        </w:tabs>
        <w:spacing w:before="120" w:after="120" w:line="360" w:lineRule="auto"/>
        <w:rPr>
          <w:lang w:val="en-US"/>
        </w:rPr>
      </w:pPr>
      <w:r>
        <w:rPr>
          <w:lang w:val="en-US"/>
        </w:rPr>
        <w:fldChar w:fldCharType="begin"/>
      </w:r>
      <w:r>
        <w:rPr>
          <w:lang w:val="en-US"/>
        </w:rPr>
        <w:instrText xml:space="preserve"> ADDIN EN.CITE &lt;EndNote&gt;&lt;Cite&gt;&lt;Author&gt;Tian&lt;/Author&gt;&lt;Year&gt;2013&lt;/Year&gt;&lt;RecNum&gt;46&lt;/RecNum&gt;&lt;DisplayText&gt;(Tian, Huffman et al. 2013)&lt;/DisplayText&gt;&lt;record&gt;&lt;rec-number&gt;46&lt;/rec-number&gt;&lt;foreign-keys&gt;&lt;key app="EN" db-id="az2w0t9aqvxw93exzxz5axddapeppazvxrpx" timestamp="1571250949"&gt;46&lt;/key&gt;&lt;/foreign-keys&gt;&lt;ref-type name="Journal Article"&gt;17&lt;/ref-type&gt;&lt;contributors&gt;&lt;authors&gt;&lt;author&gt;Tian, Yudong&lt;/author&gt;&lt;author&gt;Huffman, George J.&lt;/author&gt;&lt;author&gt;Adler, Robert F.&lt;/author&gt;&lt;author&gt;Tang, Ling&lt;/author&gt;&lt;author&gt;Sapiano, Mathew&lt;/author&gt;&lt;author&gt;Maggioni, Viviana&lt;/author&gt;&lt;author&gt;Wu, Huan&lt;/author&gt;&lt;/authors&gt;&lt;/contributors&gt;&lt;titles&gt;&lt;title&gt;Modeling errors in daily precipitation measurements: Additive or multiplicative?&lt;/title&gt;&lt;secondary-title&gt;Geophysical Research Letters&lt;/secondary-title&gt;&lt;/titles&gt;&lt;periodical&gt;&lt;full-title&gt;Geophysical Research Letters&lt;/full-title&gt;&lt;/periodical&gt;&lt;pages&gt;2060-2065&lt;/pages&gt;&lt;volume&gt;40&lt;/volume&gt;&lt;number&gt;10&lt;/number&gt;&lt;section&gt;2060&lt;/section&gt;&lt;dates&gt;&lt;year&gt;2013&lt;/year&gt;&lt;/dates&gt;&lt;isbn&gt;00948276&lt;/isbn&gt;&lt;urls&gt;&lt;/urls&gt;&lt;electronic-resource-num&gt;10.1002/grl.50320&lt;/electronic-resource-num&gt;&lt;/record&gt;&lt;/Cite&gt;&lt;/EndNote&gt;</w:instrText>
      </w:r>
      <w:r>
        <w:rPr>
          <w:lang w:val="en-US"/>
        </w:rPr>
        <w:fldChar w:fldCharType="separate"/>
      </w:r>
      <w:r>
        <w:rPr>
          <w:noProof/>
          <w:lang w:val="en-US"/>
        </w:rPr>
        <w:t>(Tian, Huffman et al. 2013)</w:t>
      </w:r>
      <w:r>
        <w:rPr>
          <w:lang w:val="en-US"/>
        </w:rPr>
        <w:fldChar w:fldCharType="end"/>
      </w:r>
      <w:r>
        <w:rPr>
          <w:lang w:val="en-US"/>
        </w:rPr>
        <w:t xml:space="preserve"> </w:t>
      </w:r>
      <w:r w:rsidR="00071B05">
        <w:rPr>
          <w:lang w:val="en-US"/>
        </w:rPr>
        <w:t xml:space="preserve">then proposed a way to </w:t>
      </w:r>
      <w:r w:rsidR="00065E1C">
        <w:rPr>
          <w:lang w:val="en-US"/>
        </w:rPr>
        <w:t>transform the additive error model to multiplicative</w:t>
      </w:r>
      <w:r w:rsidR="004912B2">
        <w:rPr>
          <w:lang w:val="en-US"/>
        </w:rPr>
        <w:t xml:space="preserve"> by logarithmic transformation</w:t>
      </w:r>
      <w:r w:rsidR="00065E1C">
        <w:rPr>
          <w:lang w:val="en-US"/>
        </w:rPr>
        <w:t xml:space="preserve">, and it is proved to be more appropriate in rainfall error estimation </w:t>
      </w:r>
      <w:r w:rsidR="00065E1C">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 </w:instrText>
      </w:r>
      <w:r w:rsidR="00F04B95">
        <w:rPr>
          <w:lang w:val="en-US"/>
        </w:rPr>
        <w:fldChar w:fldCharType="begin">
          <w:fldData xml:space="preserve">PEVuZE5vdGU+PENpdGU+PEF1dGhvcj5MaTwvQXV0aG9yPjxZZWFyPjIwMTg8L1llYXI+PFJlY051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</w:fldData>
        </w:fldChar>
      </w:r>
      <w:r w:rsidR="00F04B95">
        <w:rPr>
          <w:lang w:val="en-US"/>
        </w:rPr>
        <w:instrText xml:space="preserve"> ADDIN EN.CITE.DATA </w:instrText>
      </w:r>
      <w:r w:rsidR="00F04B95">
        <w:rPr>
          <w:lang w:val="en-US"/>
        </w:rPr>
      </w:r>
      <w:r w:rsidR="00F04B95">
        <w:rPr>
          <w:lang w:val="en-US"/>
        </w:rPr>
        <w:fldChar w:fldCharType="end"/>
      </w:r>
      <w:r w:rsidR="00065E1C">
        <w:rPr>
          <w:lang w:val="en-US"/>
        </w:rPr>
      </w:r>
      <w:r w:rsidR="00065E1C">
        <w:rPr>
          <w:lang w:val="en-US"/>
        </w:rPr>
        <w:fldChar w:fldCharType="separate"/>
      </w:r>
      <w:r w:rsidR="007C0BF9">
        <w:rPr>
          <w:noProof/>
          <w:lang w:val="en-US"/>
        </w:rPr>
        <w:t>(Tian, Huffman et al. 2013, Alemohammad, McColl et al. 2015, Li, Tang et al. 2018)</w:t>
      </w:r>
      <w:r w:rsidR="00065E1C">
        <w:rPr>
          <w:lang w:val="en-US"/>
        </w:rPr>
        <w:fldChar w:fldCharType="end"/>
      </w:r>
      <w:r w:rsidR="00065E1C">
        <w:rPr>
          <w:lang w:val="en-US"/>
        </w:rPr>
        <w:t xml:space="preserve">. Hence, </w:t>
      </w:r>
      <w:r w:rsidR="006217B5">
        <w:rPr>
          <w:lang w:val="en-US"/>
        </w:rPr>
        <w:t>the error model can be reformed as</w:t>
      </w:r>
      <w:r w:rsidR="004912B2">
        <w:rPr>
          <w:lang w:val="en-U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6217B5" w14:paraId="49D8E508" w14:textId="77777777" w:rsidTr="001F01EC">
        <w:tc>
          <w:tcPr>
            <w:tcW w:w="562" w:type="dxa"/>
            <w:vAlign w:val="center"/>
          </w:tcPr>
          <w:p w14:paraId="0A8DEC2A" w14:textId="77777777" w:rsidR="006217B5" w:rsidRDefault="006217B5" w:rsidP="00CA5EE0">
            <w:pPr>
              <w:spacing w:before="120" w:after="120" w:line="360" w:lineRule="auto"/>
              <w:jc w:val="center"/>
            </w:pPr>
          </w:p>
        </w:tc>
        <w:tc>
          <w:tcPr>
            <w:tcW w:w="7797" w:type="dxa"/>
            <w:vAlign w:val="center"/>
          </w:tcPr>
          <w:p w14:paraId="01A9BA5D" w14:textId="692CAE12" w:rsidR="006217B5" w:rsidRDefault="00653FBE" w:rsidP="00CA5EE0">
            <w:pPr>
              <w:spacing w:before="120" w:after="120" w:line="360" w:lineRule="auto"/>
              <w:jc w:val="cente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sSup>
                  <m:sSupPr>
                    <m:ctrlPr>
                      <w:rPr>
                        <w:rFonts w:ascii="Cambria Math" w:hAnsi="Cambria Math"/>
                        <w:i/>
                      </w:rPr>
                    </m:ctrlPr>
                  </m:sSupPr>
                  <m:e>
                    <m:r>
                      <w:rPr>
                        <w:rFonts w:ascii="Cambria Math" w:hAnsi="Cambria Math"/>
                      </w:rPr>
                      <m:t>G</m:t>
                    </m:r>
                  </m:e>
                  <m:sup>
                    <m:sSub>
                      <m:sSubPr>
                        <m:ctrlPr>
                          <w:rPr>
                            <w:rFonts w:ascii="Cambria Math" w:hAnsi="Cambria Math"/>
                            <w:i/>
                          </w:rPr>
                        </m:ctrlPr>
                      </m:sSubPr>
                      <m:e>
                        <m:r>
                          <w:rPr>
                            <w:rFonts w:ascii="Cambria Math" w:hAnsi="Cambria Math"/>
                          </w:rPr>
                          <m:t>β</m:t>
                        </m:r>
                      </m:e>
                      <m:sub>
                        <m:r>
                          <w:rPr>
                            <w:rFonts w:ascii="Cambria Math" w:hAnsi="Cambria Math"/>
                          </w:rPr>
                          <m:t>i</m:t>
                        </m:r>
                      </m:sub>
                    </m:sSub>
                  </m:sup>
                </m:sSup>
                <m:sSub>
                  <m:sSubPr>
                    <m:ctrlPr>
                      <w:rPr>
                        <w:rFonts w:ascii="Cambria Math" w:hAnsi="Cambria Math"/>
                        <w:i/>
                      </w:rPr>
                    </m:ctrlPr>
                  </m:sSubPr>
                  <m:e>
                    <m:r>
                      <w:rPr>
                        <w:rFonts w:ascii="Cambria Math" w:hAnsi="Cambria Math"/>
                      </w:rPr>
                      <m:t>ϵ</m:t>
                    </m:r>
                  </m:e>
                  <m:sub>
                    <m:r>
                      <w:rPr>
                        <w:rFonts w:ascii="Cambria Math" w:hAnsi="Cambria Math"/>
                      </w:rPr>
                      <m:t>i</m:t>
                    </m:r>
                  </m:sub>
                </m:sSub>
              </m:oMath>
            </m:oMathPara>
          </w:p>
        </w:tc>
        <w:tc>
          <w:tcPr>
            <w:tcW w:w="651" w:type="dxa"/>
            <w:vAlign w:val="center"/>
          </w:tcPr>
          <w:p w14:paraId="675F309D" w14:textId="07F9117B" w:rsidR="006217B5" w:rsidRDefault="006217B5"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2</w:t>
              </w:r>
            </w:fldSimple>
            <w:r>
              <w:t>)</w:t>
            </w:r>
          </w:p>
        </w:tc>
      </w:tr>
    </w:tbl>
    <w:p w14:paraId="035677CC" w14:textId="072C7A65" w:rsidR="006217B5" w:rsidRDefault="0032026C" w:rsidP="00CA5EE0">
      <w:pPr>
        <w:tabs>
          <w:tab w:val="left" w:pos="6521"/>
        </w:tabs>
        <w:spacing w:before="120" w:after="120" w:line="360" w:lineRule="auto"/>
        <w:rPr>
          <w:lang w:val="en-US"/>
        </w:rPr>
      </w:pPr>
      <w:r>
        <w:rPr>
          <w:lang w:val="en-US"/>
        </w:rPr>
        <w:t>From that, we can derive rain rate and error model by transforming into linear combination so that it fits into TC method.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4912B2" w14:paraId="49133BB0" w14:textId="77777777" w:rsidTr="001F01EC">
        <w:tc>
          <w:tcPr>
            <w:tcW w:w="562" w:type="dxa"/>
            <w:vAlign w:val="center"/>
          </w:tcPr>
          <w:p w14:paraId="0DB67DCC" w14:textId="77777777" w:rsidR="004912B2" w:rsidRDefault="004912B2" w:rsidP="00CA5EE0">
            <w:pPr>
              <w:spacing w:before="120" w:after="120" w:line="360" w:lineRule="auto"/>
              <w:jc w:val="center"/>
            </w:pPr>
          </w:p>
        </w:tc>
        <w:tc>
          <w:tcPr>
            <w:tcW w:w="7797" w:type="dxa"/>
            <w:vAlign w:val="center"/>
          </w:tcPr>
          <w:p w14:paraId="2D04BE52" w14:textId="26EAB5E0" w:rsidR="004912B2" w:rsidRPr="004912B2" w:rsidRDefault="00653FBE" w:rsidP="00CA5EE0">
            <w:pPr>
              <w:spacing w:before="120" w:after="120" w:line="360" w:lineRule="auto"/>
              <w:jc w:val="center"/>
              <w:rPr>
                <w:i/>
                <w:lang w:val="en-US"/>
              </w:rPr>
            </w:pPr>
            <m:oMathPara>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g+</m:t>
                </m:r>
                <m:sSub>
                  <m:sSubPr>
                    <m:ctrlPr>
                      <w:rPr>
                        <w:rFonts w:ascii="Cambria Math" w:hAnsi="Cambria Math"/>
                        <w:i/>
                      </w:rPr>
                    </m:ctrlPr>
                  </m:sSubPr>
                  <m:e>
                    <m:r>
                      <w:rPr>
                        <w:rFonts w:ascii="Cambria Math" w:hAnsi="Cambria Math"/>
                      </w:rPr>
                      <m:t>ε</m:t>
                    </m:r>
                  </m:e>
                  <m:sub>
                    <m:r>
                      <w:rPr>
                        <w:rFonts w:ascii="Cambria Math" w:hAnsi="Cambria Math"/>
                      </w:rPr>
                      <m:t>i</m:t>
                    </m:r>
                  </m:sub>
                </m:sSub>
              </m:oMath>
            </m:oMathPara>
          </w:p>
        </w:tc>
        <w:tc>
          <w:tcPr>
            <w:tcW w:w="651" w:type="dxa"/>
            <w:vAlign w:val="center"/>
          </w:tcPr>
          <w:p w14:paraId="2A062702" w14:textId="66EB90AD" w:rsidR="004912B2" w:rsidRDefault="004912B2" w:rsidP="00CA5EE0">
            <w:pPr>
              <w:spacing w:before="120" w:after="120" w:line="360" w:lineRule="auto"/>
              <w:jc w:val="center"/>
            </w:pPr>
            <w:bookmarkStart w:id="358" w:name="linearTC"/>
            <w:r>
              <w:t>(</w:t>
            </w:r>
            <w:r>
              <w:fldChar w:fldCharType="begin"/>
            </w:r>
            <w:r>
              <w:instrText xml:space="preserve"> EQ </w:instrText>
            </w:r>
            <w:r>
              <w:fldChar w:fldCharType="end"/>
            </w:r>
            <w:fldSimple w:instr=" SEQ eq \* MERGEFORMAT ">
              <w:r w:rsidR="006844D9">
                <w:rPr>
                  <w:noProof/>
                </w:rPr>
                <w:t>3</w:t>
              </w:r>
            </w:fldSimple>
            <w:r>
              <w:t>)</w:t>
            </w:r>
            <w:bookmarkEnd w:id="358"/>
          </w:p>
        </w:tc>
      </w:tr>
    </w:tbl>
    <w:p w14:paraId="56622D67" w14:textId="54F8EF64" w:rsidR="008068B5" w:rsidRDefault="00CD651C" w:rsidP="00CA5EE0">
      <w:pPr>
        <w:tabs>
          <w:tab w:val="left" w:pos="6521"/>
        </w:tabs>
        <w:spacing w:before="120" w:after="120" w:line="360" w:lineRule="auto"/>
      </w:pPr>
      <w:r>
        <w:rPr>
          <w:lang w:val="en-US"/>
        </w:rPr>
        <w:t xml:space="preserve">Where  </w:t>
      </w:r>
      <m:oMath>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α</m:t>
                </m:r>
              </m:e>
              <m:sub>
                <m:r>
                  <w:rPr>
                    <w:rFonts w:ascii="Cambria Math" w:hAnsi="Cambria Math"/>
                  </w:rPr>
                  <m:t>i</m:t>
                </m:r>
              </m:sub>
            </m:sSub>
          </m:e>
        </m:func>
      </m:oMath>
      <w:r w:rsidR="003832AB">
        <w:t xml:space="preserve"> demonstrating the multiplicative error</w:t>
      </w:r>
      <w:r>
        <w:t xml:space="preserve">, </w:t>
      </w:r>
      <m:oMath>
        <m:sSub>
          <m:sSubPr>
            <m:ctrlPr>
              <w:rPr>
                <w:rFonts w:ascii="Cambria Math" w:hAnsi="Cambria Math"/>
                <w:i/>
              </w:rPr>
            </m:ctrlPr>
          </m:sSubPr>
          <m:e>
            <m:r>
              <w:rPr>
                <w:rFonts w:ascii="Cambria Math" w:hAnsi="Cambria Math"/>
              </w:rPr>
              <m:t>ϵ</m:t>
            </m:r>
          </m:e>
          <m:sub>
            <m:r>
              <w:rPr>
                <w:rFonts w:ascii="Cambria Math" w:hAnsi="Cambria Math"/>
              </w:rPr>
              <m:t>i</m:t>
            </m:r>
          </m:sub>
        </m:sSub>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ε</m:t>
                </m:r>
              </m:e>
              <m:sub>
                <m:r>
                  <w:rPr>
                    <w:rFonts w:ascii="Cambria Math" w:hAnsi="Cambria Math"/>
                  </w:rPr>
                  <m:t>i</m:t>
                </m:r>
              </m:sub>
            </m:sSub>
          </m:e>
        </m:func>
      </m:oMath>
      <w:r w:rsidR="003832AB">
        <w:t xml:space="preserve"> indicating the residual error</w:t>
      </w:r>
      <w:r>
        <w:t xml:space="preserve">, and </w:t>
      </w:r>
      <m:oMath>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i</m:t>
            </m:r>
          </m:sub>
        </m:sSub>
        <m:r>
          <w:rPr>
            <w:rFonts w:ascii="Cambria Math" w:hAnsi="Cambria Math"/>
          </w:rPr>
          <m:t xml:space="preserve"> </m:t>
        </m:r>
      </m:oMath>
      <w:r w:rsidR="003832AB">
        <w:t>as the deformation error</w:t>
      </w:r>
      <w:r>
        <w:t xml:space="preserve">. </w:t>
      </w:r>
      <w:r w:rsidR="00C83CD7">
        <w:t xml:space="preserve">Hence, after we transform the model to be multiplicative form, these parameters along with error should be also in logarithmic form. </w:t>
      </w:r>
      <w:r w:rsidR="007C0BF9">
        <w:t xml:space="preserve">In the analysis of </w:t>
      </w:r>
      <w:r w:rsidR="003832AB">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 </w:instrText>
      </w:r>
      <w:r w:rsidR="00F04B95">
        <w:fldChar w:fldCharType="begin">
          <w:fldData xml:space="preserve">PEVuZE5vdGU+PENpdGU+PEF1dGhvcj5BbGVtb2hhbW1hZDwvQXV0aG9yPjxZZWFyPjIwMTU8L1ll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</w:fldData>
        </w:fldChar>
      </w:r>
      <w:r w:rsidR="00F04B95">
        <w:instrText xml:space="preserve"> ADDIN EN.CITE.DATA </w:instrText>
      </w:r>
      <w:r w:rsidR="00F04B95">
        <w:fldChar w:fldCharType="end"/>
      </w:r>
      <w:r w:rsidR="003832AB">
        <w:fldChar w:fldCharType="separate"/>
      </w:r>
      <w:r w:rsidR="003832AB">
        <w:rPr>
          <w:noProof/>
        </w:rPr>
        <w:t>(Alemohammad, McColl et al. 2015)</w:t>
      </w:r>
      <w:r w:rsidR="003832AB">
        <w:fldChar w:fldCharType="end"/>
      </w:r>
      <w:r w:rsidR="007C0BF9">
        <w:t>, they</w:t>
      </w:r>
      <w:r w:rsidR="003832AB">
        <w:t xml:space="preserve"> </w:t>
      </w:r>
      <w:r w:rsidR="007C0BF9">
        <w:t xml:space="preserve">later </w:t>
      </w:r>
      <w:r w:rsidR="003832AB">
        <w:t>transform</w:t>
      </w:r>
      <w:r w:rsidR="007C0BF9">
        <w:t>ed</w:t>
      </w:r>
      <w:r w:rsidR="003832AB">
        <w:t xml:space="preserve"> back error to linear </w:t>
      </w:r>
      <w:r w:rsidR="007C0BF9">
        <w:t>scale</w:t>
      </w:r>
      <w:r w:rsidR="008068B5">
        <w:t xml:space="preserve"> by Taylor series expansion</w:t>
      </w:r>
      <w:r w:rsidR="006551B2">
        <w:t xml:space="preserve"> as first order approximation</w:t>
      </w:r>
      <w:r w:rsidR="008068B5">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
        <w:gridCol w:w="7797"/>
        <w:gridCol w:w="651"/>
      </w:tblGrid>
      <w:tr w:rsidR="00D86C7E" w14:paraId="49AF6311" w14:textId="77777777" w:rsidTr="001F01EC">
        <w:tc>
          <w:tcPr>
            <w:tcW w:w="562" w:type="dxa"/>
            <w:vAlign w:val="center"/>
          </w:tcPr>
          <w:p w14:paraId="46CAF384" w14:textId="77777777" w:rsidR="00D86C7E" w:rsidRDefault="00D86C7E" w:rsidP="00CA5EE0">
            <w:pPr>
              <w:spacing w:before="120" w:after="120" w:line="360" w:lineRule="auto"/>
              <w:jc w:val="center"/>
            </w:pPr>
          </w:p>
        </w:tc>
        <w:tc>
          <w:tcPr>
            <w:tcW w:w="7797" w:type="dxa"/>
            <w:vAlign w:val="center"/>
          </w:tcPr>
          <w:p w14:paraId="72ECE21F" w14:textId="0F5C499F" w:rsidR="00D86C7E" w:rsidRDefault="00653FBE" w:rsidP="00CA5EE0">
            <w:pPr>
              <w:spacing w:before="120" w:after="120" w:line="360" w:lineRule="auto"/>
              <w:jc w:val="center"/>
            </w:pPr>
            <m:oMathPara>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um>
                      <m:den>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r>
                      <w:rPr>
                        <w:rFonts w:ascii="Cambria Math" w:hAnsi="Cambria Math"/>
                      </w:rPr>
                      <m:t>)</m:t>
                    </m:r>
                  </m:e>
                  <m:sup>
                    <m:r>
                      <w:rPr>
                        <w:rFonts w:ascii="Cambria Math" w:hAnsi="Cambria Math"/>
                      </w:rPr>
                      <m:t>2</m:t>
                    </m:r>
                  </m:sup>
                </m:sSup>
              </m:oMath>
            </m:oMathPara>
          </w:p>
        </w:tc>
        <w:tc>
          <w:tcPr>
            <w:tcW w:w="651" w:type="dxa"/>
            <w:vAlign w:val="center"/>
          </w:tcPr>
          <w:p w14:paraId="04ABB0EF" w14:textId="16250F50"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4</w:t>
              </w:r>
            </w:fldSimple>
            <w:r>
              <w:t>)</w:t>
            </w:r>
          </w:p>
        </w:tc>
      </w:tr>
      <w:tr w:rsidR="00D86C7E" w14:paraId="519EBBCA" w14:textId="77777777" w:rsidTr="001F01EC">
        <w:tc>
          <w:tcPr>
            <w:tcW w:w="562" w:type="dxa"/>
            <w:vAlign w:val="center"/>
          </w:tcPr>
          <w:p w14:paraId="59E36953" w14:textId="77777777" w:rsidR="00D86C7E" w:rsidRDefault="00D86C7E" w:rsidP="00CA5EE0">
            <w:pPr>
              <w:spacing w:before="120" w:after="120" w:line="360" w:lineRule="auto"/>
              <w:jc w:val="center"/>
            </w:pPr>
          </w:p>
        </w:tc>
        <w:tc>
          <w:tcPr>
            <w:tcW w:w="7797" w:type="dxa"/>
            <w:vAlign w:val="center"/>
          </w:tcPr>
          <w:p w14:paraId="044C70B8" w14:textId="224A0B41" w:rsidR="00D86C7E" w:rsidRDefault="00653FBE" w:rsidP="00CA5EE0">
            <w:pPr>
              <w:spacing w:before="120" w:after="120" w:line="360" w:lineRule="auto"/>
              <w:jc w:val="center"/>
            </w:pPr>
            <m:oMathPara>
              <m:oMath>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r>
                  <w:rPr>
                    <w:rFonts w:ascii="Cambria Math" w:hAnsi="Cambria Math"/>
                  </w:rPr>
                  <m:t>=</m:t>
                </m:r>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m:oMathPara>
          </w:p>
        </w:tc>
        <w:tc>
          <w:tcPr>
            <w:tcW w:w="651" w:type="dxa"/>
            <w:vAlign w:val="center"/>
          </w:tcPr>
          <w:p w14:paraId="038CF4FA" w14:textId="100B9849" w:rsidR="00D86C7E" w:rsidRDefault="00D86C7E"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5</w:t>
              </w:r>
            </w:fldSimple>
            <w:r>
              <w:t>)</w:t>
            </w:r>
          </w:p>
        </w:tc>
      </w:tr>
    </w:tbl>
    <w:p w14:paraId="2311185E" w14:textId="3BA75D1F" w:rsidR="004912B2" w:rsidRPr="00534E21" w:rsidRDefault="00653FBE" w:rsidP="00CA5EE0">
      <w:pPr>
        <w:tabs>
          <w:tab w:val="left" w:pos="6521"/>
        </w:tabs>
        <w:spacing w:before="120" w:after="120" w:line="360" w:lineRule="auto"/>
      </w:pPr>
      <m:oMath>
        <m:sSub>
          <m:sSubPr>
            <m:ctrlPr>
              <w:rPr>
                <w:rFonts w:ascii="Cambria Math" w:hAnsi="Cambria Math"/>
                <w:i/>
              </w:rPr>
            </m:ctrlPr>
          </m:sSubPr>
          <m:e>
            <m:r>
              <w:rPr>
                <w:rFonts w:ascii="Cambria Math" w:hAnsi="Cambria Math"/>
              </w:rPr>
              <m:t>μ</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534E21">
        <w:t xml:space="preserve"> here represents the mean of field. In doing so, the error field could be identified as linear scale, meaning the same unit of mm/hour as rain rate. </w:t>
      </w:r>
      <w:r w:rsidR="006551B2">
        <w:rPr>
          <w:lang w:val="en-US"/>
        </w:rPr>
        <w:t xml:space="preserve">From linear equation </w:t>
      </w:r>
      <w:r w:rsidR="006551B2">
        <w:rPr>
          <w:lang w:val="en-US"/>
        </w:rPr>
        <w:fldChar w:fldCharType="begin"/>
      </w:r>
      <w:r w:rsidR="006551B2">
        <w:rPr>
          <w:lang w:val="en-US"/>
        </w:rPr>
        <w:instrText xml:space="preserve"> REF linearTC \h </w:instrText>
      </w:r>
      <w:r w:rsidR="006551B2">
        <w:rPr>
          <w:lang w:val="en-US"/>
        </w:rPr>
      </w:r>
      <w:r w:rsidR="006551B2">
        <w:rPr>
          <w:lang w:val="en-US"/>
        </w:rPr>
        <w:fldChar w:fldCharType="separate"/>
      </w:r>
      <w:r w:rsidR="006844D9">
        <w:t>(</w:t>
      </w:r>
      <w:r w:rsidR="006844D9">
        <w:rPr>
          <w:noProof/>
        </w:rPr>
        <w:t>3</w:t>
      </w:r>
      <w:r w:rsidR="006844D9">
        <w:t>)</w:t>
      </w:r>
      <w:r w:rsidR="006551B2">
        <w:rPr>
          <w:lang w:val="en-US"/>
        </w:rPr>
        <w:fldChar w:fldCharType="end"/>
      </w:r>
      <w:r w:rsidR="006551B2">
        <w:rPr>
          <w:lang w:val="en-US"/>
        </w:rPr>
        <w:t xml:space="preserve">, we </w:t>
      </w:r>
      <w:r w:rsidR="0079500D">
        <w:rPr>
          <w:lang w:val="en-US"/>
        </w:rPr>
        <w:t xml:space="preserve">are able to derive RMSE in the following set of equations based on the covariance of triples </w:t>
      </w:r>
      <w:r w:rsidR="0079500D">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sidR="0079500D">
        <w:rPr>
          <w:lang w:val="en-US"/>
        </w:rPr>
        <w:fldChar w:fldCharType="separate"/>
      </w:r>
      <w:r w:rsidR="0079500D">
        <w:rPr>
          <w:noProof/>
          <w:lang w:val="en-US"/>
        </w:rPr>
        <w:t>(McColl, Vogelzang et al. 2014)</w:t>
      </w:r>
      <w:r w:rsidR="0079500D">
        <w:rPr>
          <w:lang w:val="en-US"/>
        </w:rPr>
        <w:fldChar w:fldCharType="end"/>
      </w:r>
      <w:r w:rsidR="0079500D">
        <w:rPr>
          <w:lang w:val="en-U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79500D" w14:paraId="4E9B2531" w14:textId="77777777" w:rsidTr="00485731">
        <w:tc>
          <w:tcPr>
            <w:tcW w:w="4615" w:type="pct"/>
            <w:vAlign w:val="center"/>
          </w:tcPr>
          <w:p w14:paraId="1CCD9EFA" w14:textId="77777777" w:rsidR="0079500D" w:rsidRPr="0079500D" w:rsidRDefault="00653FBE"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r2</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r1</m:t>
                                </m:r>
                              </m:sub>
                            </m:sSub>
                          </m:e>
                          <m:sup>
                            <m:r>
                              <w:rPr>
                                <w:rFonts w:ascii="Cambria Math" w:hAnsi="Cambria Math"/>
                                <w:lang w:val="en-US"/>
                              </w:rPr>
                              <m:t>2</m:t>
                            </m:r>
                          </m:sup>
                        </m:sSup>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798374F2" w14:textId="4C9C8806" w:rsidR="0079500D" w:rsidRDefault="0079500D" w:rsidP="00CA5EE0">
            <w:pPr>
              <w:spacing w:before="120" w:after="120" w:line="360" w:lineRule="auto"/>
              <w:jc w:val="center"/>
            </w:pPr>
          </w:p>
        </w:tc>
        <w:tc>
          <w:tcPr>
            <w:tcW w:w="385" w:type="pct"/>
            <w:vAlign w:val="center"/>
          </w:tcPr>
          <w:p w14:paraId="432A736E" w14:textId="775C298C" w:rsidR="0079500D" w:rsidRDefault="0079500D"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6</w:t>
              </w:r>
            </w:fldSimple>
            <w:r>
              <w:t>)</w:t>
            </w:r>
          </w:p>
        </w:tc>
      </w:tr>
    </w:tbl>
    <w:p w14:paraId="0FD0C112" w14:textId="21EBD8F0" w:rsidR="0079500D" w:rsidRDefault="0079500D" w:rsidP="00CA5EE0">
      <w:pPr>
        <w:tabs>
          <w:tab w:val="left" w:pos="3199"/>
        </w:tabs>
        <w:spacing w:before="120" w:after="120" w:line="360" w:lineRule="auto"/>
        <w:rPr>
          <w:lang w:val="en-US"/>
        </w:rPr>
      </w:pPr>
      <w:r>
        <w:rPr>
          <w:lang w:val="en-US"/>
        </w:rPr>
        <w:fldChar w:fldCharType="begin"/>
      </w:r>
      <w:r w:rsidR="00F04B95">
        <w:rPr>
          <w:lang w:val="en-US"/>
        </w:rPr>
        <w:instrText xml:space="preserve"> ADDIN EN.CITE &lt;EndNote&gt;&lt;Cite&gt;&lt;Author&gt;McColl&lt;/Author&gt;&lt;Year&gt;2014&lt;/Year&gt;&lt;RecNum&gt;22&lt;/RecNum&gt;&lt;DisplayText&gt;(McColl, Vogelzang et al. 2014)&lt;/DisplayText&gt;&lt;record&gt;&lt;rec-number&gt;22&lt;/rec-number&gt;&lt;foreign-keys&gt;&lt;key app="EN" db-id="az2w0t9aqvxw93exzxz5axddapeppazvxrpx" timestamp="1570727523" guid="5cab253e-79ed-4ec1-8a7d-f5014b7a8cf2"&gt;22&lt;/key&gt;&lt;/foreign-keys&gt;&lt;ref-type name="Journal Article"&gt;17&lt;/ref-type&gt;&lt;contributors&gt;&lt;authors&gt;&lt;author&gt;McColl, Kaighin A.&lt;/author&gt;&lt;author&gt;Vogelzang, Jur&lt;/author&gt;&lt;author&gt;Konings, Alexandra G.&lt;/author&gt;&lt;author&gt;Entekhabi, Dara&lt;/author&gt;&lt;author&gt;Piles, María&lt;/author&gt;&lt;author&gt;Stoffelen, Ad&lt;/author&gt;&lt;/authors&gt;&lt;/contributors&gt;&lt;titles&gt;&lt;title&gt;Extended triple collocation: Estimating errors and correlation coefficients with respect to an unknown target&lt;/title&gt;&lt;secondary-title&gt;Geophysical Research Letters&lt;/secondary-title&gt;&lt;/titles&gt;&lt;periodical&gt;&lt;full-title&gt;Geophysical Research Letters&lt;/full-title&gt;&lt;/periodical&gt;&lt;pages&gt;6229-6236&lt;/pages&gt;&lt;volume&gt;41&lt;/volume&gt;&lt;number&gt;17&lt;/number&gt;&lt;section&gt;6229&lt;/section&gt;&lt;dates&gt;&lt;year&gt;2014&lt;/year&gt;&lt;/dates&gt;&lt;isbn&gt;00948276&lt;/isbn&gt;&lt;urls&gt;&lt;/urls&gt;&lt;electronic-resource-num&gt;10.1002/2014gl061322&lt;/electronic-resource-num&gt;&lt;/record&gt;&lt;/Cite&gt;&lt;/EndNote&gt;</w:instrText>
      </w:r>
      <w:r>
        <w:rPr>
          <w:lang w:val="en-US"/>
        </w:rPr>
        <w:fldChar w:fldCharType="separate"/>
      </w:r>
      <w:r>
        <w:rPr>
          <w:noProof/>
          <w:lang w:val="en-US"/>
        </w:rPr>
        <w:t>(McColl, Vogelzang et al. 2014)</w:t>
      </w:r>
      <w:r>
        <w:rPr>
          <w:lang w:val="en-US"/>
        </w:rPr>
        <w:fldChar w:fldCharType="end"/>
      </w:r>
      <w:r>
        <w:rPr>
          <w:lang w:val="en-US"/>
        </w:rPr>
        <w:t xml:space="preserve"> introduced a way to evaluate correlation coefficient</w:t>
      </w:r>
      <w:r w:rsidR="00485731">
        <w:rPr>
          <w:lang w:val="en-US"/>
        </w:rPr>
        <w:t xml:space="preserve"> (CC)</w:t>
      </w:r>
      <w:r>
        <w:rPr>
          <w:lang w:val="en-US"/>
        </w:rPr>
        <w:t xml:space="preserve"> from manipulating covariance matrices with called “ETC” method</w:t>
      </w:r>
      <w:r w:rsidR="00485731">
        <w:rPr>
          <w:lang w:val="en-US"/>
        </w:rPr>
        <w:t xml:space="preserve"> in which CC is formed shown below as a set of equations.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25"/>
        <w:gridCol w:w="695"/>
      </w:tblGrid>
      <w:tr w:rsidR="00485731" w14:paraId="20D64709" w14:textId="77777777" w:rsidTr="00485731">
        <w:tc>
          <w:tcPr>
            <w:tcW w:w="4615" w:type="pct"/>
            <w:vAlign w:val="center"/>
          </w:tcPr>
          <w:p w14:paraId="4335FE6B" w14:textId="7633CD79" w:rsidR="00485731" w:rsidRPr="0079500D" w:rsidRDefault="00653FBE" w:rsidP="00CA5EE0">
            <w:pPr>
              <w:tabs>
                <w:tab w:val="left" w:pos="3199"/>
              </w:tabs>
              <w:spacing w:before="120" w:after="120" w:line="360" w:lineRule="auto"/>
              <w:rPr>
                <w:lang w:val="en-US"/>
              </w:rPr>
            </w:pPr>
            <m:oMathPara>
              <m:oMathParaPr>
                <m:jc m:val="left"/>
              </m:oMathParaPr>
              <m:oMath>
                <m:d>
                  <m:dPr>
                    <m:begChr m:val="{"/>
                    <m:endChr m:val=""/>
                    <m:ctrlPr>
                      <w:rPr>
                        <w:rFonts w:ascii="Cambria Math" w:hAnsi="Cambria Math"/>
                        <w:i/>
                        <w:lang w:val="en-US"/>
                      </w:rPr>
                    </m:ctrlPr>
                  </m:dPr>
                  <m:e>
                    <m:eqArr>
                      <m:eqArrPr>
                        <m:ctrlPr>
                          <w:rPr>
                            <w:rFonts w:ascii="Cambria Math" w:hAnsi="Cambria Math"/>
                            <w:i/>
                            <w:lang w:val="en-US"/>
                          </w:rPr>
                        </m:ctrlPr>
                      </m:eqArrPr>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1</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2</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den>
                        </m:f>
                      </m:e>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CC</m:t>
                                </m:r>
                              </m:e>
                              <m:sub>
                                <m:r>
                                  <w:rPr>
                                    <w:rFonts w:ascii="Cambria Math" w:hAnsi="Cambria Math"/>
                                    <w:lang w:val="en-US"/>
                                  </w:rPr>
                                  <m:t>3</m:t>
                                </m:r>
                              </m:sub>
                            </m:sSub>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num>
                          <m:den>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3</m:t>
                                </m:r>
                              </m:sub>
                            </m:sSub>
                            <m:r>
                              <w:rPr>
                                <w:rFonts w:ascii="Cambria Math" w:hAnsi="Cambria Math"/>
                                <w:lang w:val="en-US"/>
                              </w:rPr>
                              <m:t>)Cov(</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2</m:t>
                                </m:r>
                              </m:sub>
                            </m:sSub>
                            <m:r>
                              <w:rPr>
                                <w:rFonts w:ascii="Cambria Math" w:hAnsi="Cambria Math"/>
                                <w:lang w:val="en-US"/>
                              </w:rPr>
                              <m:t>)</m:t>
                            </m:r>
                          </m:den>
                        </m:f>
                      </m:e>
                    </m:eqArr>
                  </m:e>
                </m:d>
              </m:oMath>
            </m:oMathPara>
          </w:p>
          <w:p w14:paraId="096E20FF" w14:textId="77777777" w:rsidR="00485731" w:rsidRDefault="00485731" w:rsidP="003B5B6B">
            <w:pPr>
              <w:spacing w:before="120" w:after="120" w:line="360" w:lineRule="auto"/>
            </w:pPr>
          </w:p>
        </w:tc>
        <w:tc>
          <w:tcPr>
            <w:tcW w:w="385" w:type="pct"/>
            <w:vAlign w:val="center"/>
          </w:tcPr>
          <w:p w14:paraId="60F48D1C" w14:textId="5B9DC84C" w:rsidR="00485731" w:rsidRDefault="00485731" w:rsidP="00CA5EE0">
            <w:pPr>
              <w:spacing w:before="120" w:after="120" w:line="360" w:lineRule="auto"/>
              <w:jc w:val="center"/>
            </w:pPr>
            <w:r>
              <w:t>(</w:t>
            </w:r>
            <w:r>
              <w:fldChar w:fldCharType="begin"/>
            </w:r>
            <w:r>
              <w:instrText xml:space="preserve"> EQ </w:instrText>
            </w:r>
            <w:r>
              <w:fldChar w:fldCharType="end"/>
            </w:r>
            <w:fldSimple w:instr=" SEQ eq \* MERGEFORMAT ">
              <w:r w:rsidR="006844D9">
                <w:rPr>
                  <w:noProof/>
                </w:rPr>
                <w:t>7</w:t>
              </w:r>
            </w:fldSimple>
            <w:r>
              <w:t>)</w:t>
            </w:r>
          </w:p>
        </w:tc>
      </w:tr>
    </w:tbl>
    <w:p w14:paraId="3CA3A850" w14:textId="6D002C68" w:rsidR="003B5B6B" w:rsidRPr="006173C4" w:rsidRDefault="003B5B6B" w:rsidP="006173C4">
      <w:pPr>
        <w:spacing w:line="360" w:lineRule="auto"/>
        <w:rPr>
          <w:lang w:val="en-US"/>
        </w:rPr>
      </w:pPr>
      <w:r w:rsidRPr="006173C4">
        <w:rPr>
          <w:lang w:val="en-US"/>
        </w:rPr>
        <w:t xml:space="preserve">Since </w:t>
      </w:r>
      <w:r w:rsidR="006173C4">
        <w:rPr>
          <w:lang w:val="en-US"/>
        </w:rPr>
        <w:t xml:space="preserve">both RMSE and CC are derived from covariance between the three products, they infer the relative error which are treated as uncertainties. Therefore, the less uncertain product </w:t>
      </w:r>
      <w:r w:rsidR="006A14AA">
        <w:rPr>
          <w:lang w:val="en-US"/>
        </w:rPr>
        <w:t xml:space="preserve">or the best performance </w:t>
      </w:r>
      <w:r w:rsidR="006173C4">
        <w:rPr>
          <w:lang w:val="en-US"/>
        </w:rPr>
        <w:t>in the following sections is the one that has lowest RMSE and highest CC. Likewise, the most uncertain is associated with highest RMSE and lowest CC.</w:t>
      </w:r>
    </w:p>
    <w:p w14:paraId="7762F373" w14:textId="5A45A3A4" w:rsidR="00733B59" w:rsidRDefault="00733B59" w:rsidP="00CA5EE0">
      <w:pPr>
        <w:pStyle w:val="Heading3"/>
        <w:spacing w:before="120" w:after="120" w:line="360" w:lineRule="auto"/>
        <w:rPr>
          <w:rFonts w:ascii="Times New Roman" w:hAnsi="Times New Roman"/>
          <w:b/>
          <w:bCs/>
          <w:i/>
          <w:color w:val="000000" w:themeColor="text1"/>
          <w:szCs w:val="22"/>
          <w:lang w:val="en-US"/>
        </w:rPr>
      </w:pPr>
      <w:r>
        <w:rPr>
          <w:rFonts w:ascii="Times New Roman" w:hAnsi="Times New Roman"/>
          <w:b/>
          <w:bCs/>
          <w:i/>
          <w:color w:val="000000" w:themeColor="text1"/>
          <w:szCs w:val="22"/>
          <w:lang w:val="en-US"/>
        </w:rPr>
        <w:lastRenderedPageBreak/>
        <w:t>Data preparation</w:t>
      </w:r>
      <w:r w:rsidR="00DF17C6">
        <w:rPr>
          <w:rFonts w:ascii="Times New Roman" w:hAnsi="Times New Roman"/>
          <w:b/>
          <w:bCs/>
          <w:i/>
          <w:color w:val="000000" w:themeColor="text1"/>
          <w:szCs w:val="22"/>
          <w:lang w:val="en-US"/>
        </w:rPr>
        <w:t xml:space="preserve"> and model setup</w:t>
      </w:r>
    </w:p>
    <w:p w14:paraId="4D00DE01" w14:textId="243A7592" w:rsidR="00733B59" w:rsidRPr="00733B59" w:rsidRDefault="00DF17C6" w:rsidP="00383A19">
      <w:pPr>
        <w:spacing w:line="360" w:lineRule="auto"/>
        <w:rPr>
          <w:lang w:val="en-US"/>
        </w:rPr>
      </w:pPr>
      <w:r>
        <w:rPr>
          <w:lang w:val="en-US"/>
        </w:rPr>
        <w:t xml:space="preserve">The rainfall data retrieved from each source are </w:t>
      </w:r>
      <w:del w:id="359" w:author="Mengye Chen" w:date="2019-12-16T11:28:00Z">
        <w:r w:rsidDel="00D535ED">
          <w:rPr>
            <w:lang w:val="en-US"/>
          </w:rPr>
          <w:delText xml:space="preserve">high-level </w:delText>
        </w:r>
      </w:del>
      <w:r>
        <w:rPr>
          <w:lang w:val="en-US"/>
        </w:rPr>
        <w:t xml:space="preserve">preprocessed </w:t>
      </w:r>
      <w:proofErr w:type="gramStart"/>
      <w:r>
        <w:rPr>
          <w:lang w:val="en-US"/>
        </w:rPr>
        <w:t>product</w:t>
      </w:r>
      <w:ins w:id="360" w:author="Mengye Chen" w:date="2019-12-16T11:28:00Z">
        <w:r w:rsidR="00D535ED">
          <w:rPr>
            <w:lang w:val="en-US"/>
          </w:rPr>
          <w:t>s</w:t>
        </w:r>
      </w:ins>
      <w:r>
        <w:rPr>
          <w:lang w:val="en-US"/>
        </w:rPr>
        <w:t>, but</w:t>
      </w:r>
      <w:proofErr w:type="gramEnd"/>
      <w:r>
        <w:rPr>
          <w:lang w:val="en-US"/>
        </w:rPr>
        <w:t xml:space="preserve"> containing different extent. To make them comparable, IMERG and MRMS data are scaled to the same degree of NCEP gauge only data with the same array dimensions</w:t>
      </w:r>
      <w:ins w:id="361" w:author="Mengye Chen" w:date="2019-12-16T11:43:00Z">
        <w:r w:rsidR="00EB7514">
          <w:rPr>
            <w:lang w:val="en-US"/>
          </w:rPr>
          <w:t>, with 4 km spatial resolution and 1 hour temporal resolution</w:t>
        </w:r>
      </w:ins>
      <w:r>
        <w:rPr>
          <w:lang w:val="en-US"/>
        </w:rPr>
        <w:t xml:space="preserve">. Because we need to transform data into logarithmic scale, it is </w:t>
      </w:r>
      <w:del w:id="362" w:author="Mengye Chen" w:date="2019-12-16T14:50:00Z">
        <w:r w:rsidDel="009A4DA5">
          <w:rPr>
            <w:lang w:val="en-US"/>
          </w:rPr>
          <w:delText>of importance to</w:delText>
        </w:r>
      </w:del>
      <w:ins w:id="363" w:author="Mengye Chen" w:date="2019-12-16T14:50:00Z">
        <w:r w:rsidR="009A4DA5">
          <w:rPr>
            <w:lang w:val="en-US"/>
          </w:rPr>
          <w:t>imp</w:t>
        </w:r>
      </w:ins>
      <w:ins w:id="364" w:author="Mengye Chen" w:date="2019-12-16T15:12:00Z">
        <w:r w:rsidR="0072584F">
          <w:rPr>
            <w:lang w:val="en-US"/>
          </w:rPr>
          <w:t>or</w:t>
        </w:r>
      </w:ins>
      <w:ins w:id="365" w:author="Mengye Chen" w:date="2019-12-16T14:50:00Z">
        <w:r w:rsidR="009A4DA5">
          <w:rPr>
            <w:lang w:val="en-US"/>
          </w:rPr>
          <w:t>tant to</w:t>
        </w:r>
      </w:ins>
      <w:r>
        <w:rPr>
          <w:lang w:val="en-US"/>
        </w:rPr>
        <w:t xml:space="preserve"> filter out zero-rain </w:t>
      </w:r>
      <w:r w:rsidR="00C62784">
        <w:rPr>
          <w:lang w:val="en-US"/>
        </w:rPr>
        <w:t xml:space="preserve">and </w:t>
      </w:r>
      <w:r w:rsidR="00C27F3D">
        <w:rPr>
          <w:lang w:val="en-US"/>
        </w:rPr>
        <w:t xml:space="preserve">NAN data. The treatment of zero values is varying, either by simply removing zero values </w: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 </w:instrText>
      </w:r>
      <w:r w:rsidR="00C27F3D">
        <w:rPr>
          <w:lang w:val="en-US"/>
        </w:rPr>
        <w:fldChar w:fldCharType="begin">
          <w:fldData xml:space="preserve">PEVuZE5vdGU+PENpdGU+PEF1dGhvcj5BbGVtb2hhbW1hZDwvQXV0aG9yPjxZZWFyPjIwMTU8L1ll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</w:fldData>
        </w:fldChar>
      </w:r>
      <w:r w:rsidR="00C27F3D">
        <w:rPr>
          <w:lang w:val="en-US"/>
        </w:rPr>
        <w:instrText xml:space="preserve"> ADDIN EN.CITE.DATA </w:instrText>
      </w:r>
      <w:r w:rsidR="00C27F3D">
        <w:rPr>
          <w:lang w:val="en-US"/>
        </w:rPr>
      </w:r>
      <w:r w:rsidR="00C27F3D">
        <w:rPr>
          <w:lang w:val="en-US"/>
        </w:rPr>
        <w:fldChar w:fldCharType="end"/>
      </w:r>
      <w:r w:rsidR="00C27F3D">
        <w:rPr>
          <w:lang w:val="en-US"/>
        </w:rPr>
      </w:r>
      <w:r w:rsidR="00C27F3D">
        <w:rPr>
          <w:lang w:val="en-US"/>
        </w:rPr>
        <w:fldChar w:fldCharType="separate"/>
      </w:r>
      <w:r w:rsidR="00C27F3D">
        <w:rPr>
          <w:noProof/>
          <w:lang w:val="en-US"/>
        </w:rPr>
        <w:t>(Alemohammad, McColl et al. 2015, Massari, Crow et al. 2017)</w:t>
      </w:r>
      <w:r w:rsidR="00C27F3D">
        <w:rPr>
          <w:lang w:val="en-US"/>
        </w:rPr>
        <w:fldChar w:fldCharType="end"/>
      </w:r>
      <w:r w:rsidR="00C27F3D">
        <w:rPr>
          <w:lang w:val="en-US"/>
        </w:rPr>
        <w:t xml:space="preserve"> or replacing with near-zero values</w:t>
      </w:r>
      <w:r w:rsidR="00C27F3D">
        <w:rPr>
          <w:lang w:val="en-US"/>
        </w:rPr>
        <w:fldChar w:fldCharType="begin"/>
      </w:r>
      <w:r w:rsidR="00C27F3D">
        <w:rPr>
          <w:lang w:val="en-US"/>
        </w:rPr>
        <w:instrText xml:space="preserve"> ADDIN EN.CITE &lt;EndNote&gt;&lt;Cite&gt;&lt;Author&gt;Roebeling&lt;/Author&gt;&lt;Year&gt;2012&lt;/Year&gt;&lt;RecNum&gt;40&lt;/RecNum&gt;&lt;DisplayText&gt;(Roebeling, Wolters et al. 2012)&lt;/DisplayText&gt;&lt;record&gt;&lt;rec-number&gt;40&lt;/rec-number&gt;&lt;foreign-keys&gt;&lt;key app="EN" db-id="az2w0t9aqvxw93exzxz5axddapeppazvxrpx" timestamp="1570737464"&gt;40&lt;/key&gt;&lt;/foreign-keys&gt;&lt;ref-type name="Journal Article"&gt;17&lt;/ref-type&gt;&lt;contributors&gt;&lt;authors&gt;&lt;author&gt;Roebeling, R. A.&lt;/author&gt;&lt;author&gt;Wolters, E. L. A.&lt;/author&gt;&lt;author&gt;Meirink, J. F.&lt;/author&gt;&lt;author&gt;Leijnse, H.&lt;/author&gt;&lt;/authors&gt;&lt;/contributors&gt;&lt;titles&gt;&lt;title&gt;Triple Collocation of Summer Precipitation Retrievals from SEVIRI over Europe with Gridded Rain Gauge and Weather Radar Data&lt;/title&gt;&lt;secondary-title&gt;Journal of Hydrometeorology&lt;/secondary-title&gt;&lt;/titles&gt;&lt;periodical&gt;&lt;full-title&gt;Journal of Hydrometeorology&lt;/full-title&gt;&lt;/periodical&gt;&lt;pages&gt;1552-1566&lt;/pages&gt;&lt;volume&gt;13&lt;/volume&gt;&lt;number&gt;5&lt;/number&gt;&lt;section&gt;1552&lt;/section&gt;&lt;dates&gt;&lt;year&gt;2012&lt;/year&gt;&lt;/dates&gt;&lt;isbn&gt;1525-755X&amp;#xD;1525-7541&lt;/isbn&gt;&lt;urls&gt;&lt;/urls&gt;&lt;electronic-resource-num&gt;10.1175/jhm-d-11-089.1&lt;/electronic-resource-num&gt;&lt;/record&gt;&lt;/Cite&gt;&lt;/EndNote&gt;</w:instrText>
      </w:r>
      <w:r w:rsidR="00C27F3D">
        <w:rPr>
          <w:lang w:val="en-US"/>
        </w:rPr>
        <w:fldChar w:fldCharType="separate"/>
      </w:r>
      <w:r w:rsidR="00C27F3D">
        <w:rPr>
          <w:noProof/>
          <w:lang w:val="en-US"/>
        </w:rPr>
        <w:t>(Roebeling, Wolters et al. 2012)</w:t>
      </w:r>
      <w:r w:rsidR="00C27F3D">
        <w:rPr>
          <w:lang w:val="en-US"/>
        </w:rPr>
        <w:fldChar w:fldCharType="end"/>
      </w:r>
      <w:r w:rsidR="00C27F3D">
        <w:rPr>
          <w:lang w:val="en-US"/>
        </w:rPr>
        <w:t xml:space="preserve">. </w:t>
      </w:r>
      <w:r w:rsidR="004A74ED">
        <w:rPr>
          <w:lang w:val="en-US"/>
        </w:rPr>
        <w:fldChar w:fldCharType="begin"/>
      </w:r>
      <w:r w:rsidR="004A74ED">
        <w:rPr>
          <w:lang w:val="en-US"/>
        </w:rPr>
        <w:instrText xml:space="preserve"> ADDIN EN.CITE &lt;EndNote&gt;&lt;Cite&gt;&lt;Author&gt;Li&lt;/Author&gt;&lt;Year&gt;2018&lt;/Year&gt;&lt;RecNum&gt;25&lt;/RecNum&gt;&lt;DisplayText&gt;(Li, Tang et al. 2018)&lt;/DisplayText&gt;&lt;record&gt;&lt;rec-number&gt;25&lt;/rec-number&gt;&lt;foreign-keys&gt;&lt;key app="EN" db-id="az2w0t9aqvxw93exzxz5axddapeppazvxrpx" timestamp="1570727523" guid="61cd2e5b-203f-47d3-a5bf-78a8d13c18cc"&gt;25&lt;/key&gt;&lt;/foreign-keys&gt;&lt;ref-type name="Journal Article"&gt;17&lt;/ref-type&gt;&lt;contributors&gt;&lt;authors&gt;&lt;author&gt;Li, Changming&lt;/author&gt;&lt;author&gt;Tang, Guoqiang&lt;/author&gt;&lt;author&gt;Hong, Yang&lt;/author&gt;&lt;/authors&gt;&lt;/contributors&gt;&lt;titles&gt;&lt;title&gt;Cross-evaluation of ground-based, multi-satellite and reanalysis precipitation products: Applicability of the Triple Collocation method across Mainland China&lt;/title&gt;&lt;secondary-title&gt;Journal of Hydrology&lt;/secondary-title&gt;&lt;/titles&gt;&lt;periodical&gt;&lt;full-title&gt;Journal of Hydrology&lt;/full-title&gt;&lt;/periodical&gt;&lt;pages&gt;71-83&lt;/pages&gt;&lt;volume&gt;562&lt;/volume&gt;&lt;section&gt;71&lt;/section&gt;&lt;dates&gt;&lt;year&gt;2018&lt;/year&gt;&lt;/dates&gt;&lt;isbn&gt;00221694&lt;/isbn&gt;&lt;urls&gt;&lt;/urls&gt;&lt;electronic-resource-num&gt;10.1016/j.jhydrol.2018.04.039&lt;/electronic-resource-num&gt;&lt;/record&gt;&lt;/Cite&gt;&lt;/EndNote&gt;</w:instrText>
      </w:r>
      <w:r w:rsidR="004A74ED">
        <w:rPr>
          <w:lang w:val="en-US"/>
        </w:rPr>
        <w:fldChar w:fldCharType="separate"/>
      </w:r>
      <w:r w:rsidR="004A74ED">
        <w:rPr>
          <w:noProof/>
          <w:lang w:val="en-US"/>
        </w:rPr>
        <w:t>(Li, Tang et al. 2018)</w:t>
      </w:r>
      <w:r w:rsidR="004A74ED">
        <w:rPr>
          <w:lang w:val="en-US"/>
        </w:rPr>
        <w:fldChar w:fldCharType="end"/>
      </w:r>
      <w:r w:rsidR="004A74ED">
        <w:rPr>
          <w:lang w:val="en-US"/>
        </w:rPr>
        <w:t xml:space="preserve"> tested the sensitivity by reassigning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xml:space="preserv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-6</m:t>
            </m:r>
          </m:sup>
        </m:sSup>
        <m:r>
          <w:rPr>
            <w:rFonts w:ascii="Cambria Math" w:hAnsi="Cambria Math"/>
            <w:lang w:val="en-US"/>
          </w:rPr>
          <m:t xml:space="preserve">, </m:t>
        </m:r>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-9</m:t>
            </m:r>
          </m:sup>
        </m:sSup>
      </m:oMath>
      <w:r w:rsidR="004A74ED">
        <w:rPr>
          <w:lang w:val="en-US"/>
        </w:rPr>
        <w:t xml:space="preserve"> to non-rain samples. Removing zero values may shorten the samples especially for events based evaluation. Thus, we dropped NAN values and treat zero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4A74ED">
        <w:rPr>
          <w:lang w:val="en-US"/>
        </w:rPr>
        <w:t>. To obtain more robust results and filter out noise, we utilized bootstrap with 500 trials for evaluation at each pixel, and stored the mean value of RMSE and CC.</w:t>
      </w:r>
    </w:p>
    <w:p w14:paraId="724B85DA" w14:textId="35E6EEC6" w:rsidR="00BB0292" w:rsidRPr="009A709C" w:rsidRDefault="00BB0292"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 xml:space="preserve">Statistical </w:t>
      </w:r>
      <w:r w:rsidR="00485731" w:rsidRPr="009A709C">
        <w:rPr>
          <w:rFonts w:ascii="Times New Roman" w:hAnsi="Times New Roman"/>
          <w:b/>
          <w:bCs/>
          <w:i/>
          <w:color w:val="000000" w:themeColor="text1"/>
          <w:szCs w:val="22"/>
          <w:lang w:val="en-US"/>
        </w:rPr>
        <w:t>evaluation metrics</w:t>
      </w:r>
    </w:p>
    <w:p w14:paraId="571D60D6" w14:textId="0EA0D8B6" w:rsidR="00485731" w:rsidRDefault="008D3FF1" w:rsidP="00CA5EE0">
      <w:pPr>
        <w:spacing w:before="120" w:after="120" w:line="360" w:lineRule="auto"/>
      </w:pPr>
      <w:r>
        <w:t xml:space="preserve">A list of </w:t>
      </w:r>
      <w:commentRangeStart w:id="366"/>
      <w:r>
        <w:t xml:space="preserve">evaluation indicators </w:t>
      </w:r>
      <w:commentRangeEnd w:id="366"/>
      <w:r w:rsidR="006A68E8">
        <w:rPr>
          <w:rStyle w:val="CommentReference"/>
        </w:rPr>
        <w:commentReference w:id="366"/>
      </w:r>
      <w:r>
        <w:t xml:space="preserve">are summarized in </w:t>
      </w:r>
      <w:r w:rsidRPr="00BE359E">
        <w:rPr>
          <w:b/>
          <w:bCs/>
        </w:rPr>
        <w:t>(Table 2)</w:t>
      </w:r>
      <w:r>
        <w:t xml:space="preserve">. </w:t>
      </w:r>
      <w:del w:id="367" w:author="Mengye Chen" w:date="2019-12-16T15:19:00Z">
        <w:r w:rsidDel="006A68E8">
          <w:delText>Due to the lack of reference data</w:delText>
        </w:r>
      </w:del>
      <w:ins w:id="368" w:author="Mengye Chen" w:date="2019-12-16T15:19:00Z">
        <w:r w:rsidR="006A68E8">
          <w:t>As we assumed there w</w:t>
        </w:r>
      </w:ins>
      <w:ins w:id="369" w:author="Mengye Chen" w:date="2019-12-16T15:20:00Z">
        <w:r w:rsidR="006A68E8">
          <w:t>as no ground truth</w:t>
        </w:r>
      </w:ins>
      <w:r w:rsidR="00B81001">
        <w:t xml:space="preserve"> in the extreme events, we will term “error” as </w:t>
      </w:r>
      <w:r w:rsidR="00203B56">
        <w:t>“</w:t>
      </w:r>
      <w:r w:rsidR="00B81001">
        <w:t>difference</w:t>
      </w:r>
      <w:r w:rsidR="00203B56">
        <w:t>”</w:t>
      </w:r>
      <w:r w:rsidR="00B81001">
        <w:t xml:space="preserve"> between</w:t>
      </w:r>
      <w:del w:id="370" w:author="Mengye Chen" w:date="2019-12-16T15:19:00Z">
        <w:r w:rsidR="00B81001" w:rsidDel="006A68E8">
          <w:delText xml:space="preserve"> two</w:delText>
        </w:r>
      </w:del>
      <w:r w:rsidR="00B81001">
        <w:t xml:space="preserve"> products</w:t>
      </w:r>
      <w:r w:rsidR="00383A19">
        <w:t xml:space="preserve"> e.g. </w:t>
      </w:r>
      <w:del w:id="371" w:author="Mengye Chen" w:date="2019-12-16T15:48:00Z">
        <w:r w:rsidR="00383A19" w:rsidDel="00225320">
          <w:delText xml:space="preserve">RMS </w:delText>
        </w:r>
      </w:del>
      <w:ins w:id="372" w:author="Mengye Chen" w:date="2019-12-16T15:48:00Z">
        <w:r w:rsidR="00225320">
          <w:t>Root-Mean</w:t>
        </w:r>
        <w:r w:rsidR="00C23251">
          <w:t>-S</w:t>
        </w:r>
      </w:ins>
      <w:ins w:id="373" w:author="Mengye Chen" w:date="2019-12-16T15:49:00Z">
        <w:r w:rsidR="00C23251">
          <w:t>quare-D</w:t>
        </w:r>
      </w:ins>
      <w:del w:id="374" w:author="Mengye Chen" w:date="2019-12-16T15:49:00Z">
        <w:r w:rsidR="00383A19" w:rsidDel="00C23251">
          <w:delText>d</w:delText>
        </w:r>
      </w:del>
      <w:r w:rsidR="00383A19">
        <w:t>ifference</w:t>
      </w:r>
      <w:r w:rsidR="00B81001">
        <w:t>. Quantitative difference</w:t>
      </w:r>
      <w:ins w:id="375" w:author="Mengye Chen" w:date="2019-12-16T15:49:00Z">
        <w:r w:rsidR="00C23251">
          <w:t>s</w:t>
        </w:r>
      </w:ins>
      <w:r w:rsidR="00B81001">
        <w:t xml:space="preserve"> including Correlation Coefficient (CC), Root Mean Squared (RMS) difference are the 1</w:t>
      </w:r>
      <w:r w:rsidR="00B81001" w:rsidRPr="00B81001">
        <w:rPr>
          <w:vertAlign w:val="superscript"/>
        </w:rPr>
        <w:t>st</w:t>
      </w:r>
      <w:r w:rsidR="00B81001">
        <w:t xml:space="preserve"> and 2</w:t>
      </w:r>
      <w:r w:rsidR="00B81001" w:rsidRPr="00B81001">
        <w:rPr>
          <w:vertAlign w:val="superscript"/>
        </w:rPr>
        <w:t>nd</w:t>
      </w:r>
      <w:r w:rsidR="00B81001">
        <w:t xml:space="preserve"> order evaluation</w:t>
      </w:r>
      <w:ins w:id="376" w:author="Mengye Chen" w:date="2019-12-16T15:49:00Z">
        <w:r w:rsidR="00C23251">
          <w:t>s</w:t>
        </w:r>
      </w:ins>
      <w:r w:rsidR="00B81001">
        <w:t xml:space="preserve"> respectively. They are computed in a domain at each pixel (4km) for each pair. For categorical difference, we considered Probability of Detection (POD), False Alarm Rate (FAR), Critical Success Index (CSI). The “reference” data in the denominator is chosen by </w:t>
      </w:r>
      <w:r w:rsidR="008D30C4">
        <w:t xml:space="preserve">the </w:t>
      </w:r>
      <w:r w:rsidR="00B81001">
        <w:t>le</w:t>
      </w:r>
      <w:r w:rsidR="008D30C4">
        <w:t>ast</w:t>
      </w:r>
      <w:r w:rsidR="00B81001">
        <w:t xml:space="preserve"> </w:t>
      </w:r>
      <w:r w:rsidR="00537B7A">
        <w:t>uncertain</w:t>
      </w:r>
      <w:r w:rsidR="008D30C4">
        <w:t xml:space="preserve"> product</w:t>
      </w:r>
      <w:del w:id="377" w:author="Mengye Chen" w:date="2019-12-16T15:52:00Z">
        <w:r w:rsidR="00B81001" w:rsidDel="00C23251">
          <w:delText xml:space="preserve"> provided</w:delText>
        </w:r>
      </w:del>
      <w:ins w:id="378" w:author="Mengye Chen" w:date="2019-12-16T15:52:00Z">
        <w:r w:rsidR="00C23251">
          <w:t xml:space="preserve"> calculated</w:t>
        </w:r>
      </w:ins>
      <w:r w:rsidR="00B81001">
        <w:t xml:space="preserve"> by TC</w:t>
      </w:r>
      <w:ins w:id="379" w:author="Mengye Chen" w:date="2019-12-16T15:52:00Z">
        <w:r w:rsidR="00C23251">
          <w:t xml:space="preserve"> method</w:t>
        </w:r>
      </w:ins>
      <w:r w:rsidR="00B81001">
        <w:t xml:space="preserve">. For instance, TC predicted radar product to be less uncertain </w:t>
      </w:r>
      <w:r w:rsidR="00FC4BFC">
        <w:t>which is quantified by RMSE</w:t>
      </w:r>
      <w:r w:rsidR="00B81001">
        <w:t xml:space="preserve"> compared to satellite</w:t>
      </w:r>
      <w:r w:rsidR="00FC4BFC">
        <w:t>. Then we put radar as the relative reference data for the categorical difference.</w:t>
      </w:r>
    </w:p>
    <w:p w14:paraId="1E0C130B" w14:textId="43434A9B" w:rsidR="002C4349" w:rsidRPr="0048054A" w:rsidRDefault="00FC4BFC" w:rsidP="00CA5EE0">
      <w:pPr>
        <w:spacing w:before="120" w:after="120" w:line="360" w:lineRule="auto"/>
        <w:rPr>
          <w:lang w:val="en-US"/>
        </w:rPr>
      </w:pPr>
      <w:r>
        <w:t>Since it is more insightful to compute these metrics in a conditional form during extreme events</w:t>
      </w:r>
      <w:r w:rsidR="001F28CD">
        <w:t xml:space="preserve"> </w:t>
      </w:r>
      <w:r w:rsidR="001F28CD">
        <w:fldChar w:fldCharType="begin"/>
      </w:r>
      <w:r w:rsidR="001F28CD">
        <w:instrText xml:space="preserve"> ADDIN EN.CITE &lt;EndNote&gt;&lt;Cite&gt;&lt;Author&gt;Sukovich&lt;/Author&gt;&lt;Year&gt;2014&lt;/Year&gt;&lt;RecNum&gt;74&lt;/RecNum&gt;&lt;DisplayText&gt;(Sukovich, Ralph et al. 2014)&lt;/DisplayText&gt;&lt;record&gt;&lt;rec-number&gt;74&lt;/rec-number&gt;&lt;foreign-keys&gt;&lt;key app="EN" db-id="az2w0t9aqvxw93exzxz5axddapeppazvxrpx" timestamp="1573950922"&gt;74&lt;/key&gt;&lt;/foreign-keys&gt;&lt;ref-type name="Journal Article"&gt;17&lt;/ref-type&gt;&lt;contributors&gt;&lt;authors&gt;&lt;author&gt;Sukovich, Ellen M.&lt;/author&gt;&lt;author&gt;Ralph, F. Martin&lt;/author&gt;&lt;author&gt;Barthold, Faye E.&lt;/author&gt;&lt;author&gt;Reynolds, David W.&lt;/author&gt;&lt;author&gt;Novak, David R.&lt;/author&gt;&lt;/authors&gt;&lt;/contributors&gt;&lt;titles&gt;&lt;title&gt;Extreme Quantitative Precipitation Forecast Performance at the Weather Prediction Center from 2001 to 2011&lt;/title&gt;&lt;secondary-title&gt;Weather and Forecasting&lt;/secondary-title&gt;&lt;/titles&gt;&lt;periodical&gt;&lt;full-title&gt;Weather and Forecasting&lt;/full-title&gt;&lt;/periodical&gt;&lt;pages&gt;894-911&lt;/pages&gt;&lt;volume&gt;29&lt;/volume&gt;&lt;number&gt;4&lt;/number&gt;&lt;section&gt;894&lt;/section&gt;&lt;dates&gt;&lt;year&gt;2014&lt;/year&gt;&lt;/dates&gt;&lt;isbn&gt;0882-8156&amp;#xD;1520-0434&lt;/isbn&gt;&lt;urls&gt;&lt;/urls&gt;&lt;electronic-resource-num&gt;10.1175/waf-d-13-00061.1&lt;/electronic-resource-num&gt;&lt;/record&gt;&lt;/Cite&gt;&lt;/EndNote&gt;</w:instrText>
      </w:r>
      <w:r w:rsidR="001F28CD">
        <w:fldChar w:fldCharType="separate"/>
      </w:r>
      <w:r w:rsidR="001F28CD">
        <w:rPr>
          <w:noProof/>
        </w:rPr>
        <w:t>(Sukovich, Ralph et al. 2014)</w:t>
      </w:r>
      <w:r w:rsidR="001F28CD">
        <w:fldChar w:fldCharType="end"/>
      </w:r>
      <w:r>
        <w:t xml:space="preserve">, </w:t>
      </w:r>
      <w:r w:rsidR="001F28CD">
        <w:t xml:space="preserve">We further condition these metrics </w:t>
      </w:r>
      <w:del w:id="380" w:author="Mengye Chen" w:date="2019-12-16T16:36:00Z">
        <w:r w:rsidR="001F28CD" w:rsidDel="00514ED3">
          <w:delText>at</w:delText>
        </w:r>
      </w:del>
      <w:ins w:id="381" w:author="Mengye Chen" w:date="2019-12-16T16:36:00Z">
        <w:r w:rsidR="002927D1">
          <w:t>within the core of</w:t>
        </w:r>
      </w:ins>
      <w:r w:rsidR="001F28CD">
        <w:t xml:space="preserve"> </w:t>
      </w:r>
      <w:ins w:id="382" w:author="Mengye Chen" w:date="2019-12-16T16:36:00Z">
        <w:r w:rsidR="002927D1">
          <w:t xml:space="preserve">Hurricane </w:t>
        </w:r>
      </w:ins>
      <w:r w:rsidR="001F28CD">
        <w:t>Harvey</w:t>
      </w:r>
      <w:del w:id="383" w:author="Mengye Chen" w:date="2019-12-16T16:36:00Z">
        <w:r w:rsidR="001F28CD" w:rsidDel="002927D1">
          <w:delText xml:space="preserve"> core</w:delText>
        </w:r>
      </w:del>
      <w:r w:rsidR="001F28CD">
        <w:t xml:space="preserve"> to validate the consistency between TC metrics and traditional </w:t>
      </w:r>
      <w:del w:id="384" w:author="Mengye Chen" w:date="2019-12-16T15:57:00Z">
        <w:r w:rsidR="001F28CD" w:rsidDel="00C23251">
          <w:delText xml:space="preserve">skills </w:delText>
        </w:r>
      </w:del>
      <w:ins w:id="385" w:author="Mengye Chen" w:date="2019-12-16T15:57:00Z">
        <w:r w:rsidR="00C23251">
          <w:t>statistical methods</w:t>
        </w:r>
        <w:r w:rsidR="00C23251">
          <w:t xml:space="preserve"> </w:t>
        </w:r>
      </w:ins>
      <w:r w:rsidR="001F28CD">
        <w:t xml:space="preserve">e.g. </w:t>
      </w:r>
      <m:oMath>
        <m:sSub>
          <m:sSubPr>
            <m:ctrlPr>
              <w:rPr>
                <w:rFonts w:ascii="Cambria Math" w:hAnsi="Cambria Math"/>
                <w:i/>
                <w:iCs/>
                <w:lang w:val="en-US"/>
              </w:rPr>
            </m:ctrlPr>
          </m:sSubPr>
          <m:e>
            <m:r>
              <w:rPr>
                <w:rFonts w:ascii="Cambria Math" w:hAnsi="Cambria Math"/>
                <w:lang w:val="en-US"/>
              </w:rPr>
              <m:t>RMSD</m:t>
            </m:r>
          </m:e>
          <m:sub>
            <m:r>
              <w:rPr>
                <w:rFonts w:ascii="Cambria Math" w:hAnsi="Cambria Math"/>
                <w:lang w:val="en-US"/>
              </w:rPr>
              <m:t>cond,p</m:t>
            </m:r>
          </m:sub>
        </m:sSub>
      </m:oMath>
      <w:r w:rsidR="001F28CD">
        <w:t xml:space="preserve">. This condition is based on different accumulated rainfall observed for each pixel but still adopts the similar formula in </w:t>
      </w:r>
      <w:r w:rsidR="001F28CD" w:rsidRPr="001F28CD">
        <w:rPr>
          <w:b/>
          <w:bCs/>
        </w:rPr>
        <w:t>(Table 2)</w:t>
      </w:r>
      <w:r w:rsidR="001F28CD">
        <w:t xml:space="preserve"> .</w:t>
      </w:r>
      <w:r w:rsidR="00AA164E">
        <w:t xml:space="preserve"> We consider conditions when hourly rainfall exceeds 50 percentile, 75 percentile and 99 percentile based </w:t>
      </w:r>
      <w:r w:rsidR="00AA164E">
        <w:lastRenderedPageBreak/>
        <w:t>on the estimate itself</w:t>
      </w:r>
      <w:commentRangeStart w:id="386"/>
      <w:r w:rsidR="00AA164E">
        <w:t xml:space="preserve">. For instance, when evaluating the </w:t>
      </w:r>
      <w:r w:rsidR="00976704">
        <w:t xml:space="preserve">NCEP </w:t>
      </w:r>
      <w:r w:rsidR="00AA164E">
        <w:t xml:space="preserve">gauge performance at Harvey core, we filter out pixel </w:t>
      </w:r>
      <w:r w:rsidR="002C4349">
        <w:t xml:space="preserve">time series of rain rate </w:t>
      </w:r>
      <w:r w:rsidR="00AA164E">
        <w:t>to be less than 50 percentile, 75 percentile and 9</w:t>
      </w:r>
      <w:r w:rsidR="00DA1616">
        <w:t>5</w:t>
      </w:r>
      <w:r w:rsidR="00AA164E">
        <w:t xml:space="preserve"> percentile of gauge rain rate at collocated </w:t>
      </w:r>
      <w:proofErr w:type="gramStart"/>
      <w:r w:rsidR="00AA164E">
        <w:t>point, and</w:t>
      </w:r>
      <w:proofErr w:type="gramEnd"/>
      <w:r w:rsidR="00AA164E">
        <w:t xml:space="preserve"> use the remaining to compute conditional metrics.</w:t>
      </w:r>
      <w:commentRangeEnd w:id="386"/>
      <w:r w:rsidR="002927D1">
        <w:rPr>
          <w:rStyle w:val="CommentReference"/>
        </w:rPr>
        <w:commentReference w:id="386"/>
      </w:r>
    </w:p>
    <w:p w14:paraId="61563FEB" w14:textId="6C699C89" w:rsidR="00733B59" w:rsidRPr="00733B59" w:rsidRDefault="00733B59" w:rsidP="00733B59">
      <w:pPr>
        <w:pStyle w:val="Heading3"/>
        <w:spacing w:before="120" w:after="120" w:line="360" w:lineRule="auto"/>
        <w:rPr>
          <w:rFonts w:ascii="Times New Roman" w:hAnsi="Times New Roman"/>
          <w:b/>
          <w:bCs/>
          <w:i/>
          <w:color w:val="000000" w:themeColor="text1"/>
          <w:szCs w:val="22"/>
          <w:lang w:val="en-US"/>
        </w:rPr>
      </w:pPr>
      <w:r w:rsidRPr="00733B59">
        <w:rPr>
          <w:rFonts w:ascii="Times New Roman" w:hAnsi="Times New Roman"/>
          <w:b/>
          <w:bCs/>
          <w:i/>
          <w:color w:val="000000" w:themeColor="text1"/>
          <w:szCs w:val="22"/>
          <w:lang w:val="en-US"/>
        </w:rPr>
        <w:t>Harvey core separation</w:t>
      </w:r>
    </w:p>
    <w:p w14:paraId="3E70497B" w14:textId="61D8A872" w:rsidR="00733B59" w:rsidRDefault="00733B59" w:rsidP="00CA5EE0">
      <w:pPr>
        <w:spacing w:before="120" w:after="120" w:line="360" w:lineRule="auto"/>
        <w:rPr>
          <w:ins w:id="387" w:author="Mengye Chen" w:date="2019-12-17T11:41:00Z"/>
          <w:lang w:val="en-US"/>
        </w:rPr>
      </w:pPr>
      <w:r>
        <w:rPr>
          <w:lang w:val="en-US"/>
        </w:rPr>
        <w:t xml:space="preserve">In order to be specifically focus on extreme rainfall, </w:t>
      </w:r>
      <w:r w:rsidR="00A7214D">
        <w:rPr>
          <w:lang w:val="en-US"/>
        </w:rPr>
        <w:t>then the core, non-core regions are identified. According to the MRMS radar observation, 95 percentile</w:t>
      </w:r>
      <w:r w:rsidR="00954922">
        <w:rPr>
          <w:lang w:val="en-US"/>
        </w:rPr>
        <w:t>s</w:t>
      </w:r>
      <w:r w:rsidR="00A7214D">
        <w:rPr>
          <w:lang w:val="en-US"/>
        </w:rPr>
        <w:t xml:space="preserve"> of rainfall falling outside of the core region, which corresponds to 400 mm</w:t>
      </w:r>
      <w:ins w:id="388" w:author="Mengye Chen" w:date="2019-12-16T17:27:00Z">
        <w:r w:rsidR="0029453E">
          <w:rPr>
            <w:lang w:val="en-US"/>
          </w:rPr>
          <w:t xml:space="preserve"> accumulative</w:t>
        </w:r>
      </w:ins>
      <w:r w:rsidR="00A7214D">
        <w:rPr>
          <w:lang w:val="en-US"/>
        </w:rPr>
        <w:t xml:space="preserve"> rainfall isoline</w:t>
      </w:r>
      <w:r w:rsidR="00AC3F2F">
        <w:rPr>
          <w:lang w:val="en-US"/>
        </w:rPr>
        <w:t xml:space="preserve">, depicted in </w:t>
      </w:r>
      <w:r w:rsidR="00AC3F2F" w:rsidRPr="00AC3F2F">
        <w:rPr>
          <w:b/>
          <w:bCs/>
          <w:lang w:val="en-US"/>
        </w:rPr>
        <w:t>(Figure 8)</w:t>
      </w:r>
      <w:r w:rsidR="00A7214D">
        <w:rPr>
          <w:lang w:val="en-US"/>
        </w:rPr>
        <w:t>.</w:t>
      </w:r>
      <w:r w:rsidR="00AC3F2F">
        <w:rPr>
          <w:lang w:val="en-US"/>
        </w:rPr>
        <w:t xml:space="preserve"> We further used that line as a separation between core and non-core region. </w:t>
      </w:r>
      <w:r w:rsidR="00954922">
        <w:rPr>
          <w:lang w:val="en-US"/>
        </w:rPr>
        <w:t xml:space="preserve">In core regions, we computed the conditional metrics described above, and selected several representative pixels to plot the time series. </w:t>
      </w:r>
      <w:ins w:id="389" w:author="Mengye Chen" w:date="2019-12-17T11:40:00Z">
        <w:r w:rsidR="000C1F6A">
          <w:rPr>
            <w:lang w:val="en-US"/>
          </w:rPr>
          <w:t>(</w:t>
        </w:r>
        <w:r w:rsidR="00060444">
          <w:rPr>
            <w:lang w:val="en-US"/>
          </w:rPr>
          <w:t xml:space="preserve">You need to explain more what’s </w:t>
        </w:r>
      </w:ins>
      <w:ins w:id="390" w:author="Mengye Chen" w:date="2019-12-17T11:41:00Z">
        <w:r w:rsidR="00060444">
          <w:rPr>
            <w:lang w:val="en-US"/>
          </w:rPr>
          <w:t>the purpose of separating the core and non-core)</w:t>
        </w:r>
      </w:ins>
    </w:p>
    <w:p w14:paraId="4FC309D6" w14:textId="6D4B0DAF" w:rsidR="00060444" w:rsidRPr="009F04C5" w:rsidRDefault="00060444" w:rsidP="00CA5EE0">
      <w:pPr>
        <w:spacing w:before="120" w:after="120" w:line="360" w:lineRule="auto"/>
        <w:rPr>
          <w:lang w:val="en-US"/>
        </w:rPr>
      </w:pPr>
      <w:ins w:id="391" w:author="Mengye Chen" w:date="2019-12-17T11:41:00Z">
        <w:r>
          <w:rPr>
            <w:lang w:val="en-US"/>
          </w:rPr>
          <w:t xml:space="preserve">(During the method section, you didn’t explain anything about other non-Harvey events, you need to find a place to do that and </w:t>
        </w:r>
      </w:ins>
      <w:ins w:id="392" w:author="Mengye Chen" w:date="2019-12-17T11:42:00Z">
        <w:r>
          <w:rPr>
            <w:lang w:val="en-US"/>
          </w:rPr>
          <w:t>state the reasons)</w:t>
        </w:r>
      </w:ins>
    </w:p>
    <w:p w14:paraId="5496FA55" w14:textId="0BAF5BD9" w:rsidR="00C2273B" w:rsidRDefault="00C2273B" w:rsidP="00CA5EE0">
      <w:pPr>
        <w:pStyle w:val="Heading2"/>
        <w:spacing w:line="360" w:lineRule="auto"/>
      </w:pPr>
      <w:r>
        <w:t>RESULTS</w:t>
      </w:r>
    </w:p>
    <w:p w14:paraId="6163455C" w14:textId="62924F38"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Overall behavi</w:t>
      </w:r>
      <w:r w:rsidR="0065689A" w:rsidRPr="009A709C">
        <w:rPr>
          <w:rFonts w:ascii="Times New Roman" w:hAnsi="Times New Roman"/>
          <w:b/>
          <w:bCs/>
          <w:i/>
          <w:color w:val="000000" w:themeColor="text1"/>
          <w:szCs w:val="22"/>
          <w:lang w:val="en-US"/>
        </w:rPr>
        <w:t>or</w:t>
      </w:r>
      <w:r w:rsidR="00B81001" w:rsidRPr="009A709C">
        <w:rPr>
          <w:rFonts w:ascii="Times New Roman" w:hAnsi="Times New Roman"/>
          <w:b/>
          <w:bCs/>
          <w:i/>
          <w:color w:val="000000" w:themeColor="text1"/>
          <w:szCs w:val="22"/>
          <w:lang w:val="en-US"/>
        </w:rPr>
        <w:t>s</w:t>
      </w:r>
    </w:p>
    <w:p w14:paraId="525B4095" w14:textId="664C1A50" w:rsidR="001E132F" w:rsidRPr="008C0A76" w:rsidRDefault="007A4352" w:rsidP="00CA5EE0">
      <w:pPr>
        <w:spacing w:before="120" w:after="120" w:line="360" w:lineRule="auto"/>
        <w:rPr>
          <w:lang w:val="en-US"/>
        </w:rPr>
      </w:pPr>
      <w:r>
        <w:t xml:space="preserve">The accumulative rainfall for all events, Harvey and non-Harvey in </w:t>
      </w:r>
      <w:r w:rsidRPr="007A4352">
        <w:rPr>
          <w:b/>
          <w:bCs/>
        </w:rPr>
        <w:t>Figure 2</w:t>
      </w:r>
      <w:r>
        <w:t xml:space="preserve"> shows that MRMS product always </w:t>
      </w:r>
      <w:del w:id="393" w:author="Mengye Chen" w:date="2019-12-17T17:01:00Z">
        <w:r w:rsidDel="001D34B2">
          <w:delText>capture</w:delText>
        </w:r>
        <w:r w:rsidR="00D75446" w:rsidDel="001D34B2">
          <w:delText>s</w:delText>
        </w:r>
        <w:r w:rsidDel="001D34B2">
          <w:delText xml:space="preserve"> </w:delText>
        </w:r>
      </w:del>
      <w:ins w:id="394" w:author="Mengye Chen" w:date="2019-12-17T17:01:00Z">
        <w:r w:rsidR="001D34B2">
          <w:t>estimated</w:t>
        </w:r>
        <w:r w:rsidR="001D34B2">
          <w:t xml:space="preserve"> </w:t>
        </w:r>
      </w:ins>
      <w:r>
        <w:t>the</w:t>
      </w:r>
      <w:del w:id="395" w:author="Mengye Chen" w:date="2019-12-17T16:28:00Z">
        <w:r w:rsidDel="007876B0">
          <w:delText xml:space="preserve"> most</w:delText>
        </w:r>
      </w:del>
      <w:ins w:id="396" w:author="Mengye Chen" w:date="2019-12-17T16:29:00Z">
        <w:r w:rsidR="007876B0">
          <w:t xml:space="preserve"> highest</w:t>
        </w:r>
        <w:r w:rsidR="00B21B7D">
          <w:t xml:space="preserve"> accumulative</w:t>
        </w:r>
      </w:ins>
      <w:r>
        <w:t xml:space="preserve"> rainfall</w:t>
      </w:r>
      <w:r w:rsidR="008F1BBE">
        <w:t xml:space="preserve"> amount</w:t>
      </w:r>
      <w:r>
        <w:t xml:space="preserve"> </w:t>
      </w:r>
      <w:del w:id="397" w:author="Mengye Chen" w:date="2019-12-17T16:29:00Z">
        <w:r w:rsidR="00D13146" w:rsidDel="00B21B7D">
          <w:delText xml:space="preserve">especially </w:delText>
        </w:r>
        <w:r w:rsidDel="00B21B7D">
          <w:delText>with larger portion inside Texas</w:delText>
        </w:r>
      </w:del>
      <w:ins w:id="398" w:author="Mengye Chen" w:date="2019-12-17T16:29:00Z">
        <w:r w:rsidR="00B21B7D">
          <w:t xml:space="preserve">at </w:t>
        </w:r>
      </w:ins>
      <w:ins w:id="399" w:author="Mengye Chen" w:date="2019-12-17T16:30:00Z">
        <w:r w:rsidR="00B21B7D">
          <w:t>south eastern Texas</w:t>
        </w:r>
      </w:ins>
      <w:ins w:id="400" w:author="Mengye Chen" w:date="2019-12-17T17:01:00Z">
        <w:r w:rsidR="00E17118">
          <w:t xml:space="preserve"> among all tropical cyclone events</w:t>
        </w:r>
      </w:ins>
      <w:del w:id="401" w:author="Mengye Chen" w:date="2019-12-17T17:05:00Z">
        <w:r w:rsidDel="00E17118">
          <w:delText xml:space="preserve">. </w:delText>
        </w:r>
        <w:r w:rsidR="00D13146" w:rsidDel="00E17118">
          <w:delText xml:space="preserve">The second largest is measured by IMERG satellite data and the last is NCEP gauge data. </w:delText>
        </w:r>
      </w:del>
      <w:ins w:id="402" w:author="Mengye Chen" w:date="2019-12-17T17:06:00Z">
        <w:r w:rsidR="00E17118">
          <w:t xml:space="preserve"> following with IMERG and NCEP.</w:t>
        </w:r>
      </w:ins>
      <w:del w:id="403" w:author="Mengye Chen" w:date="2019-12-17T17:06:00Z">
        <w:r w:rsidR="008C0A76" w:rsidDel="00E17118">
          <w:delText xml:space="preserve">Harvey causes more </w:delText>
        </w:r>
        <w:r w:rsidR="008C0A76" w:rsidDel="00E17118">
          <w:rPr>
            <w:lang w:val="en-US"/>
          </w:rPr>
          <w:delText xml:space="preserve">intensive rainfall near the boundary of Texas and </w:delText>
        </w:r>
        <w:r w:rsidR="008C0A76" w:rsidRPr="008C0A76" w:rsidDel="00E17118">
          <w:rPr>
            <w:lang w:val="en-US"/>
          </w:rPr>
          <w:delText>Louisiana</w:delText>
        </w:r>
        <w:r w:rsidR="008C0A76" w:rsidDel="00E17118">
          <w:rPr>
            <w:lang w:val="en-US"/>
          </w:rPr>
          <w:delText xml:space="preserve"> state, while other events are scattered like a squall line</w:delText>
        </w:r>
      </w:del>
      <w:commentRangeStart w:id="404"/>
      <w:r w:rsidR="008C0A76">
        <w:rPr>
          <w:lang w:val="en-US"/>
        </w:rPr>
        <w:t>.</w:t>
      </w:r>
      <w:commentRangeEnd w:id="404"/>
      <w:r w:rsidR="00E17118">
        <w:rPr>
          <w:rStyle w:val="CommentReference"/>
        </w:rPr>
        <w:commentReference w:id="404"/>
      </w:r>
      <w:r w:rsidR="008C0A76">
        <w:rPr>
          <w:lang w:val="en-US"/>
        </w:rPr>
        <w:t xml:space="preserve"> </w:t>
      </w:r>
      <w:r w:rsidR="00870643">
        <w:rPr>
          <w:lang w:val="en-US"/>
        </w:rPr>
        <w:t>W</w:t>
      </w:r>
      <w:r w:rsidR="008C0A76">
        <w:rPr>
          <w:lang w:val="en-US"/>
        </w:rPr>
        <w:t>e can observe the lumped patches</w:t>
      </w:r>
      <w:r w:rsidR="00870643">
        <w:rPr>
          <w:lang w:val="en-US"/>
        </w:rPr>
        <w:t>-</w:t>
      </w:r>
      <w:r w:rsidR="008C0A76">
        <w:rPr>
          <w:lang w:val="en-US"/>
        </w:rPr>
        <w:t xml:space="preserve">like pattern for NCEP data, meaning the quality of gauge during extreme events is </w:t>
      </w:r>
      <w:r w:rsidR="00870643">
        <w:rPr>
          <w:lang w:val="en-US"/>
        </w:rPr>
        <w:t>varying</w:t>
      </w:r>
      <w:r w:rsidR="008C0A76">
        <w:rPr>
          <w:lang w:val="en-US"/>
        </w:rPr>
        <w:t xml:space="preserve"> and will be investigated further i</w:t>
      </w:r>
      <w:ins w:id="405" w:author="Mengye Chen" w:date="2019-12-17T17:44:00Z">
        <w:r w:rsidR="005447B0">
          <w:rPr>
            <w:lang w:val="en-US"/>
          </w:rPr>
          <w:t>wenshen</w:t>
        </w:r>
      </w:ins>
      <w:bookmarkStart w:id="406" w:name="_GoBack"/>
      <w:bookmarkEnd w:id="406"/>
      <w:r w:rsidR="008C0A76">
        <w:rPr>
          <w:lang w:val="en-US"/>
        </w:rPr>
        <w:t xml:space="preserve">n the Harvey events. But for MRMS and IMERG, </w:t>
      </w:r>
      <w:r w:rsidR="004E1B71">
        <w:rPr>
          <w:lang w:val="en-US"/>
        </w:rPr>
        <w:t xml:space="preserve">they are stratified </w:t>
      </w:r>
      <w:r w:rsidR="00EE15EF">
        <w:rPr>
          <w:lang w:val="en-US"/>
        </w:rPr>
        <w:t xml:space="preserve">well </w:t>
      </w:r>
      <w:r w:rsidR="004E1B71">
        <w:rPr>
          <w:rFonts w:hint="eastAsia"/>
          <w:lang w:val="en-US"/>
        </w:rPr>
        <w:t>w</w:t>
      </w:r>
      <w:r w:rsidR="004E1B71">
        <w:rPr>
          <w:lang w:val="en-US"/>
        </w:rPr>
        <w:t xml:space="preserve">hich show the </w:t>
      </w:r>
      <w:r w:rsidR="00300B1D">
        <w:rPr>
          <w:lang w:val="en-US"/>
        </w:rPr>
        <w:t xml:space="preserve">spatial </w:t>
      </w:r>
      <w:r w:rsidR="004E1B71">
        <w:rPr>
          <w:lang w:val="en-US"/>
        </w:rPr>
        <w:t xml:space="preserve">continuity of rain field. </w:t>
      </w:r>
    </w:p>
    <w:p w14:paraId="2BF8E7A2" w14:textId="67405198" w:rsidR="009C2BF5" w:rsidRPr="00137D78" w:rsidRDefault="001E132F" w:rsidP="00CA5EE0">
      <w:pPr>
        <w:spacing w:before="120" w:after="120" w:line="360" w:lineRule="auto"/>
        <w:rPr>
          <w:lang w:val="en-US"/>
        </w:rPr>
      </w:pPr>
      <w:r>
        <w:t xml:space="preserve">The first hand overview of applying TC to four events concatenated together, denoted as “All”, Harvey-only and non-Harvey that denoted as </w:t>
      </w:r>
      <w:r w:rsidR="00137D78">
        <w:t>“</w:t>
      </w:r>
      <w:r>
        <w:t>other</w:t>
      </w:r>
      <w:r w:rsidR="00137D78">
        <w:t>”</w:t>
      </w:r>
      <w:r>
        <w:t xml:space="preserve"> are illustrated in </w:t>
      </w:r>
      <w:r w:rsidRPr="001E132F">
        <w:rPr>
          <w:b/>
          <w:bCs/>
        </w:rPr>
        <w:t xml:space="preserve">Figure </w:t>
      </w:r>
      <w:r w:rsidR="007A4352">
        <w:rPr>
          <w:b/>
          <w:bCs/>
        </w:rPr>
        <w:t>3</w:t>
      </w:r>
      <w:r w:rsidR="00A26CAD">
        <w:rPr>
          <w:b/>
          <w:bCs/>
        </w:rPr>
        <w:t xml:space="preserve"> </w:t>
      </w:r>
      <w:r w:rsidR="00A26CAD" w:rsidRPr="00A26CAD">
        <w:t>for CC</w:t>
      </w:r>
      <w:r w:rsidRPr="001E132F">
        <w:rPr>
          <w:b/>
          <w:bCs/>
        </w:rPr>
        <w:t xml:space="preserve">, Figure </w:t>
      </w:r>
      <w:r w:rsidR="007A4352">
        <w:rPr>
          <w:b/>
          <w:bCs/>
        </w:rPr>
        <w:t>4</w:t>
      </w:r>
      <w:r w:rsidR="00A26CAD">
        <w:rPr>
          <w:b/>
          <w:bCs/>
        </w:rPr>
        <w:t xml:space="preserve"> </w:t>
      </w:r>
      <w:r w:rsidR="00A26CAD" w:rsidRPr="00A26CAD">
        <w:t>for RMSE</w:t>
      </w:r>
      <w:r>
        <w:t>. Firstly, both CC and RMSE demonstrate consistent behaviour in which higher CC and lower RMSE.</w:t>
      </w:r>
      <w:r w:rsidR="00CC7EB2">
        <w:t xml:space="preserve"> All three cases identified the same result that the ordered </w:t>
      </w:r>
      <w:r w:rsidR="00CC7EB2">
        <w:lastRenderedPageBreak/>
        <w:t>product uncertainties (from high to low) are MRMS, IMERG, NCEP</w:t>
      </w:r>
      <w:r w:rsidR="008E1F1F">
        <w:t xml:space="preserve"> according to the median value and metrics distribution </w:t>
      </w:r>
      <w:r w:rsidR="00E639BC">
        <w:t>at</w:t>
      </w:r>
      <w:r w:rsidR="008E1F1F">
        <w:t xml:space="preserve"> the whole domain</w:t>
      </w:r>
      <w:r w:rsidR="00CC7EB2">
        <w:t>.</w:t>
      </w:r>
      <w:r w:rsidR="008E1F1F">
        <w:t xml:space="preserve"> The median value is more </w:t>
      </w:r>
      <w:r w:rsidR="00E20760">
        <w:t>insightful</w:t>
      </w:r>
      <w:r w:rsidR="008E1F1F">
        <w:t xml:space="preserve"> than mean value because there are noises that tend to </w:t>
      </w:r>
      <w:r w:rsidR="00137D78">
        <w:t>shift</w:t>
      </w:r>
      <w:r w:rsidR="008E1F1F">
        <w:t xml:space="preserve"> up mean values especially in places where rainfall </w:t>
      </w:r>
      <w:r w:rsidR="00E565B5">
        <w:t>samples are limited</w:t>
      </w:r>
      <w:r w:rsidR="008E1F1F">
        <w:t xml:space="preserve">. </w:t>
      </w:r>
      <w:r w:rsidR="00DC614B">
        <w:t>NCEP gauge data tends to have higher CC value in the western regions in which smaller amount of rainfall observed compared to core regions. MRMS is behaving more uniform that higher CC is wide spread over the domain. IMERG concentrates its higher value in the western region as well as NCEP, but cover more regions than NCEP.</w:t>
      </w:r>
      <w:r w:rsidR="00AB7F37">
        <w:t xml:space="preserve"> The violin plot inside each axes indicates the distribution of CC. They are more skewed to higher values (above 0.5) but still have some samples that close to zero, especially for NCEP data. These values normally appear outside of the core where we set non-rain samples to be </w:t>
      </w:r>
      <m:oMath>
        <m:sSup>
          <m:sSupPr>
            <m:ctrlPr>
              <w:rPr>
                <w:rFonts w:ascii="Cambria Math" w:hAnsi="Cambria Math"/>
                <w:i/>
                <w:lang w:val="en-US"/>
              </w:rPr>
            </m:ctrlPr>
          </m:sSupPr>
          <m:e>
            <m:r>
              <w:rPr>
                <w:rFonts w:ascii="Cambria Math" w:hAnsi="Cambria Math"/>
                <w:lang w:val="en-US"/>
              </w:rPr>
              <m:t>10</m:t>
            </m:r>
          </m:e>
          <m:sup>
            <m:r>
              <w:rPr>
                <w:rFonts w:ascii="Cambria Math" w:hAnsi="Cambria Math"/>
                <w:lang w:val="en-US"/>
              </w:rPr>
              <m:t>-3</m:t>
            </m:r>
          </m:sup>
        </m:sSup>
      </m:oMath>
      <w:r w:rsidR="00AB7F37">
        <w:rPr>
          <w:lang w:val="en-US"/>
        </w:rPr>
        <w:t>. When the covariance of the estimated product e.g. NCEP with either other two products e.g. MRMS and NCEP becomes 0, it will impose estimated CC to be zero, meaning no correlation with the other two product</w:t>
      </w:r>
      <w:r w:rsidR="00EF386C">
        <w:rPr>
          <w:lang w:val="en-US"/>
        </w:rPr>
        <w:t>s</w:t>
      </w:r>
      <w:r w:rsidR="00AB7F37">
        <w:rPr>
          <w:lang w:val="en-US"/>
        </w:rPr>
        <w:t>.</w:t>
      </w:r>
      <w:r w:rsidR="00B83D6F">
        <w:rPr>
          <w:lang w:val="en-US"/>
        </w:rPr>
        <w:t xml:space="preserve"> These low values will be eliminated when we only consider core regions.</w:t>
      </w:r>
      <w:r w:rsidR="00EF386C">
        <w:rPr>
          <w:lang w:val="en-US"/>
        </w:rPr>
        <w:t xml:space="preserve"> We would like to point out that, in event Harvey, CCs of three product is more divergent compared to either All or Other. This indicates the three products agree more with other for non-Harvey case, and also push us to investigate Harvey with special attention.</w:t>
      </w:r>
    </w:p>
    <w:p w14:paraId="7500EC84" w14:textId="13BEA04C" w:rsidR="00477943" w:rsidRPr="00990658" w:rsidRDefault="00CD11AD" w:rsidP="00CA5EE0">
      <w:pPr>
        <w:spacing w:before="120" w:after="120" w:line="360" w:lineRule="auto"/>
        <w:rPr>
          <w:lang w:val="en-US"/>
        </w:rPr>
      </w:pPr>
      <w:r w:rsidRPr="00CD11AD">
        <w:rPr>
          <w:b/>
          <w:bCs/>
        </w:rPr>
        <w:t>Figure 4</w:t>
      </w:r>
      <w:r>
        <w:t xml:space="preserve"> depicted the RMSE value from TC results which reveals the other side of CC value. </w:t>
      </w:r>
      <w:r w:rsidR="00477943">
        <w:t xml:space="preserve">In </w:t>
      </w:r>
      <w:r w:rsidR="00477943" w:rsidRPr="00477943">
        <w:rPr>
          <w:b/>
          <w:bCs/>
        </w:rPr>
        <w:t>Figure 4</w:t>
      </w:r>
      <w:r w:rsidR="00265A29" w:rsidRPr="00265A29">
        <w:t>,</w:t>
      </w:r>
      <w:r w:rsidR="00477943">
        <w:t xml:space="preserve"> we emphasized</w:t>
      </w:r>
      <w:r w:rsidR="00F926F6">
        <w:t xml:space="preserve"> two remarkable consistent behaviours. One is for NCEP data that All and Harvey both experience higher RMSE value in Houston region. This needs our further scrutiniz</w:t>
      </w:r>
      <w:r w:rsidR="000F2A3B">
        <w:t>ation</w:t>
      </w:r>
      <w:r w:rsidR="00F926F6">
        <w:t xml:space="preserve"> by inspecting its time series in the detailed Harvey analysis.</w:t>
      </w:r>
      <w:r w:rsidR="00477943">
        <w:t xml:space="preserve"> </w:t>
      </w:r>
      <w:r w:rsidR="00C33453">
        <w:t>The other for MRMS and IMERG shows anomalous signals at the boundary of Louis</w:t>
      </w:r>
      <w:r w:rsidR="00D8678D">
        <w:t>i</w:t>
      </w:r>
      <w:r w:rsidR="00C33453">
        <w:t xml:space="preserve">ana and Mississippi. </w:t>
      </w:r>
      <w:r w:rsidR="00990658">
        <w:t xml:space="preserve">The corresponding time series plot of rainfall at one location is selected and shown up in the small axes. The overall trend is well followed by three products except </w:t>
      </w:r>
      <w:r w:rsidR="00E0185C">
        <w:t xml:space="preserve">that </w:t>
      </w:r>
      <w:r w:rsidR="00990658">
        <w:t xml:space="preserve">MRMS radar </w:t>
      </w:r>
      <w:r w:rsidR="0009648F">
        <w:t xml:space="preserve">has some anomalous impulse that disagrees with the other two data sources. </w:t>
      </w:r>
      <w:r w:rsidR="00C9705C">
        <w:t>This anomalous echo may not be coming from hydrometeors. It is probably caused by debris rolled up by strong wind</w:t>
      </w:r>
      <w:r w:rsidR="00D87A5A">
        <w:t xml:space="preserve"> that was </w:t>
      </w:r>
      <w:r w:rsidR="00D00712">
        <w:t>recorded</w:t>
      </w:r>
      <w:r w:rsidR="00D87A5A">
        <w:t xml:space="preserve"> of 108 mph</w:t>
      </w:r>
      <w:r w:rsidR="00C9705C">
        <w:t>.</w:t>
      </w:r>
    </w:p>
    <w:p w14:paraId="41E4A7E5" w14:textId="70459476" w:rsidR="00313C75" w:rsidRPr="009A709C" w:rsidRDefault="00313C75" w:rsidP="00CA5EE0">
      <w:pPr>
        <w:pStyle w:val="Heading3"/>
        <w:spacing w:before="120" w:after="120" w:line="360" w:lineRule="auto"/>
        <w:rPr>
          <w:rFonts w:ascii="Times New Roman" w:hAnsi="Times New Roman"/>
          <w:b/>
          <w:bCs/>
          <w:i/>
          <w:color w:val="000000" w:themeColor="text1"/>
          <w:szCs w:val="22"/>
          <w:lang w:val="en-US"/>
        </w:rPr>
      </w:pPr>
      <w:r w:rsidRPr="009A709C">
        <w:rPr>
          <w:rFonts w:ascii="Times New Roman" w:hAnsi="Times New Roman"/>
          <w:b/>
          <w:bCs/>
          <w:i/>
          <w:color w:val="000000" w:themeColor="text1"/>
          <w:szCs w:val="22"/>
          <w:lang w:val="en-US"/>
        </w:rPr>
        <w:t>Detailed Harvey Analysis</w:t>
      </w:r>
    </w:p>
    <w:p w14:paraId="385D6B47" w14:textId="4FC1D5D2" w:rsidR="00E20760" w:rsidRDefault="00E20760" w:rsidP="00CA5EE0">
      <w:pPr>
        <w:spacing w:before="120" w:after="120" w:line="360" w:lineRule="auto"/>
      </w:pPr>
      <w:r w:rsidRPr="00CE40BE">
        <w:rPr>
          <w:b/>
          <w:bCs/>
        </w:rPr>
        <w:t xml:space="preserve">Table 3 </w:t>
      </w:r>
      <w:r>
        <w:t>listed both quantitative intensity difference and categorical difference</w:t>
      </w:r>
      <w:r w:rsidR="00F73210">
        <w:t xml:space="preserve"> in Harvey</w:t>
      </w:r>
      <w:r>
        <w:t xml:space="preserve"> with three different percentiles. NCEP vs. MRMS, NCEP vs. IMERG, IMERG vs. MRMS are taken into account and the latter product is considered as “reference” because of lower </w:t>
      </w:r>
      <w:r>
        <w:lastRenderedPageBreak/>
        <w:t xml:space="preserve">uncertainty in the previous TC results. What this result conveys is </w:t>
      </w:r>
      <w:r w:rsidR="00AA2F26">
        <w:t>with analogy to the TC results. IMERG vs. MRMS comparison has highest correlation coefficient for three percentiles, even though they are slightly lower than NCEP vs. IMERG in terms of RMS difference</w:t>
      </w:r>
      <w:r w:rsidR="0048054A">
        <w:t xml:space="preserve"> in lower percentiles</w:t>
      </w:r>
      <w:r w:rsidR="00AA2F26">
        <w:t>. For categorical difference, all results suggest IMERG and MRMS behave relatively close while NCEP deviates from both MRMS and IMERG. It again validates the results that TC is capable to convey some consistent results with traditional methods.</w:t>
      </w:r>
    </w:p>
    <w:p w14:paraId="7FAA4EBC" w14:textId="7702553E" w:rsidR="00A324EB" w:rsidRPr="00CE40BE" w:rsidRDefault="00006F07" w:rsidP="00CA5EE0">
      <w:pPr>
        <w:spacing w:before="120" w:after="120" w:line="360" w:lineRule="auto"/>
        <w:rPr>
          <w:lang w:val="en-US"/>
        </w:rPr>
      </w:pPr>
      <w:r>
        <w:rPr>
          <w:lang w:val="en-US"/>
        </w:rPr>
        <w:t>The CC and RMSE from TC are further split based on accumulative rainfall</w:t>
      </w:r>
      <w:r w:rsidR="00611334">
        <w:rPr>
          <w:lang w:val="en-US"/>
        </w:rPr>
        <w:t xml:space="preserve"> by MRMS data</w:t>
      </w:r>
      <w:r>
        <w:rPr>
          <w:lang w:val="en-US"/>
        </w:rPr>
        <w:t xml:space="preserve"> at each interval of 50 mm in </w:t>
      </w:r>
      <w:r w:rsidRPr="00006F07">
        <w:rPr>
          <w:b/>
          <w:bCs/>
          <w:lang w:val="en-US"/>
        </w:rPr>
        <w:t xml:space="preserve">Figure </w:t>
      </w:r>
      <w:r w:rsidR="005F3526">
        <w:rPr>
          <w:b/>
          <w:bCs/>
          <w:lang w:val="en-US"/>
        </w:rPr>
        <w:t>5</w:t>
      </w:r>
      <w:r w:rsidRPr="00006F07">
        <w:rPr>
          <w:b/>
          <w:bCs/>
          <w:lang w:val="en-US"/>
        </w:rPr>
        <w:t>.</w:t>
      </w:r>
      <w:r>
        <w:rPr>
          <w:lang w:val="en-US"/>
        </w:rPr>
        <w:t xml:space="preserve"> In doing so, we could identify the range that</w:t>
      </w:r>
      <w:r w:rsidR="001975BA">
        <w:rPr>
          <w:lang w:val="en-US"/>
        </w:rPr>
        <w:t xml:space="preserve"> is</w:t>
      </w:r>
      <w:r>
        <w:rPr>
          <w:lang w:val="en-US"/>
        </w:rPr>
        <w:t xml:space="preserve"> suitable for each product to </w:t>
      </w:r>
      <w:r w:rsidR="00D5080A">
        <w:rPr>
          <w:lang w:val="en-US"/>
        </w:rPr>
        <w:t xml:space="preserve">be </w:t>
      </w:r>
      <w:r w:rsidR="001975BA">
        <w:rPr>
          <w:lang w:val="en-US"/>
        </w:rPr>
        <w:t>having less uncertainty</w:t>
      </w:r>
      <w:r>
        <w:rPr>
          <w:lang w:val="en-US"/>
        </w:rPr>
        <w:t xml:space="preserve">. As an overview, MRMS data is substantially robust and stable as rainfall increases, but NCEP gauge data </w:t>
      </w:r>
      <w:r w:rsidR="00161A8E">
        <w:rPr>
          <w:lang w:val="en-US"/>
        </w:rPr>
        <w:t xml:space="preserve">generally acquire more uncertainties than IMERG and MRMS at all ranges. Besides, NCEP </w:t>
      </w:r>
      <w:r>
        <w:rPr>
          <w:lang w:val="en-US"/>
        </w:rPr>
        <w:t xml:space="preserve">obviously aggravate its behavior at higher </w:t>
      </w:r>
      <w:r w:rsidR="00C8590B">
        <w:rPr>
          <w:lang w:val="en-US"/>
        </w:rPr>
        <w:t>range</w:t>
      </w:r>
      <w:r>
        <w:rPr>
          <w:lang w:val="en-US"/>
        </w:rPr>
        <w:t xml:space="preserve"> of the rainfall</w:t>
      </w:r>
      <w:r w:rsidR="00C8590B">
        <w:rPr>
          <w:lang w:val="en-US"/>
        </w:rPr>
        <w:t xml:space="preserve"> i.e. above 1200 mm</w:t>
      </w:r>
      <w:r>
        <w:rPr>
          <w:lang w:val="en-US"/>
        </w:rPr>
        <w:t>. IMERG data is behaving</w:t>
      </w:r>
      <w:r w:rsidR="000C16DD">
        <w:rPr>
          <w:lang w:val="en-US"/>
        </w:rPr>
        <w:t xml:space="preserve"> worse at lower tail</w:t>
      </w:r>
      <w:r w:rsidR="00F91D2E">
        <w:rPr>
          <w:lang w:val="en-US"/>
        </w:rPr>
        <w:t xml:space="preserve"> i.e. below 150 mm</w:t>
      </w:r>
      <w:r>
        <w:rPr>
          <w:lang w:val="en-US"/>
        </w:rPr>
        <w:t>. That indicates satellite data under-performs at</w:t>
      </w:r>
      <w:r w:rsidR="00CB7478">
        <w:rPr>
          <w:lang w:val="en-US"/>
        </w:rPr>
        <w:t xml:space="preserve"> lower</w:t>
      </w:r>
      <w:r>
        <w:rPr>
          <w:lang w:val="en-US"/>
        </w:rPr>
        <w:t xml:space="preserve"> tail </w:t>
      </w:r>
      <w:r w:rsidR="00535D59">
        <w:rPr>
          <w:lang w:val="en-US"/>
        </w:rPr>
        <w:t xml:space="preserve">probably due to the sensor sensitivity, signal attenuation and smoothing effect of large size of </w:t>
      </w:r>
      <w:r w:rsidR="00C07D68">
        <w:rPr>
          <w:lang w:val="en-US"/>
        </w:rPr>
        <w:t xml:space="preserve">the </w:t>
      </w:r>
      <w:r w:rsidR="00535D59">
        <w:rPr>
          <w:lang w:val="en-US"/>
        </w:rPr>
        <w:t>footprint</w:t>
      </w:r>
      <w:r>
        <w:rPr>
          <w:lang w:val="en-US"/>
        </w:rPr>
        <w:t xml:space="preserve">. </w:t>
      </w:r>
      <w:r w:rsidR="006863E9">
        <w:rPr>
          <w:lang w:val="en-US"/>
        </w:rPr>
        <w:t xml:space="preserve">It is </w:t>
      </w:r>
      <w:r w:rsidR="00CB7478">
        <w:rPr>
          <w:lang w:val="en-US"/>
        </w:rPr>
        <w:t xml:space="preserve">been reported </w:t>
      </w:r>
      <w:r w:rsidR="00F30A3B">
        <w:rPr>
          <w:lang w:val="en-US"/>
        </w:rPr>
        <w:t>in literature</w:t>
      </w:r>
      <w:r w:rsidR="005D1E0E">
        <w:rPr>
          <w:lang w:val="en-US"/>
        </w:rPr>
        <w:t>s</w:t>
      </w:r>
      <w:r w:rsidR="00F30A3B">
        <w:rPr>
          <w:lang w:val="en-US"/>
        </w:rPr>
        <w:t xml:space="preserve"> </w:t>
      </w:r>
      <w:r w:rsidR="006863E9">
        <w:rPr>
          <w:lang w:val="en-US"/>
        </w:rPr>
        <w:t xml:space="preserve">that </w:t>
      </w:r>
      <w:r w:rsidR="005D1E0E">
        <w:rPr>
          <w:lang w:val="en-US"/>
        </w:rPr>
        <w:t>IMERG</w:t>
      </w:r>
      <w:r w:rsidR="006863E9">
        <w:rPr>
          <w:lang w:val="en-US"/>
        </w:rPr>
        <w:t xml:space="preserve"> data typically tends to overestimate light rain and underestimate heavy rainfall</w:t>
      </w:r>
      <w:r w:rsidR="005D1E0E">
        <w:rPr>
          <w:lang w:val="en-US"/>
        </w:rPr>
        <w:t xml:space="preserve"> </w:t>
      </w:r>
      <w:r w:rsidR="005D1E0E">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 </w:instrText>
      </w:r>
      <w:r w:rsidR="00F04B95">
        <w:rPr>
          <w:lang w:val="en-US"/>
        </w:rPr>
        <w:fldChar w:fldCharType="begin">
          <w:fldData xml:space="preserve">PEVuZE5vdGU+PENpdGU+PEF1dGhvcj5HdW88L0F1dGhvcj48WWVhcj4yMDE2PC9ZZWFyPjxSZWNO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==
</w:fldData>
        </w:fldChar>
      </w:r>
      <w:r w:rsidR="00F04B95">
        <w:rPr>
          <w:lang w:val="en-US"/>
        </w:rPr>
        <w:instrText xml:space="preserve"> ADDIN EN.CITE.DATA </w:instrText>
      </w:r>
      <w:r w:rsidR="00F04B95">
        <w:rPr>
          <w:lang w:val="en-US"/>
        </w:rPr>
      </w:r>
      <w:r w:rsidR="00F04B95">
        <w:rPr>
          <w:lang w:val="en-US"/>
        </w:rPr>
        <w:fldChar w:fldCharType="end"/>
      </w:r>
      <w:r w:rsidR="005D1E0E">
        <w:rPr>
          <w:lang w:val="en-US"/>
        </w:rPr>
      </w:r>
      <w:r w:rsidR="005D1E0E">
        <w:rPr>
          <w:lang w:val="en-US"/>
        </w:rPr>
        <w:fldChar w:fldCharType="separate"/>
      </w:r>
      <w:r w:rsidR="005D1E0E">
        <w:rPr>
          <w:noProof/>
          <w:lang w:val="en-US"/>
        </w:rPr>
        <w:t>(Guo, Chen et al. 2016, Sharifi, Steinacker et al. 2016, O, Foelsche et al. 2017)</w:t>
      </w:r>
      <w:r w:rsidR="005D1E0E">
        <w:rPr>
          <w:lang w:val="en-US"/>
        </w:rPr>
        <w:fldChar w:fldCharType="end"/>
      </w:r>
      <w:r w:rsidR="006863E9">
        <w:rPr>
          <w:lang w:val="en-US"/>
        </w:rPr>
        <w:t>.</w:t>
      </w:r>
      <w:r w:rsidR="00FC79AA">
        <w:rPr>
          <w:lang w:val="en-US"/>
        </w:rPr>
        <w:t xml:space="preserve"> </w:t>
      </w:r>
      <w:r w:rsidR="00FC79AA">
        <w:rPr>
          <w:lang w:val="en-US"/>
        </w:rPr>
        <w:fldChar w:fldCharType="begin"/>
      </w:r>
      <w:r w:rsidR="00FC79AA">
        <w:rPr>
          <w:lang w:val="en-US"/>
        </w:rPr>
        <w:instrText xml:space="preserve"> ADDIN EN.CITE &lt;EndNote&gt;&lt;Cite&gt;&lt;Author&gt;Omranian&lt;/Author&gt;&lt;Year&gt;2018&lt;/Year&gt;&lt;RecNum&gt;19&lt;/RecNum&gt;&lt;DisplayText&gt;(Omranian, Sharif et al. 2018)&lt;/DisplayText&gt;&lt;record&gt;&lt;rec-number&gt;19&lt;/rec-number&gt;&lt;foreign-keys&gt;&lt;key app="EN" db-id="az2w0t9aqvxw93exzxz5axddapeppazvxrpx" timestamp="1570727523" guid="af007af0-f44d-4a62-8edc-7b0d163073a6"&gt;19&lt;/key&gt;&lt;/foreign-keys&gt;&lt;ref-type name="Journal Article"&gt;17&lt;/ref-type&gt;&lt;contributors&gt;&lt;authors&gt;&lt;author&gt;Omranian, Ehsan&lt;/author&gt;&lt;author&gt;Sharif, Hatim&lt;/author&gt;&lt;author&gt;Tavakoly, Ahmad&lt;/author&gt;&lt;/authors&gt;&lt;/contributors&gt;&lt;titles&gt;&lt;title&gt;How Well Can Global Precipitation Measurement (GPM) Capture Hurricanes? Case Study: Hurricane Harvey&lt;/title&gt;&lt;secondary-title&gt;Remote Sensing&lt;/secondary-title&gt;&lt;/titles&gt;&lt;periodical&gt;&lt;full-title&gt;Remote Sensing&lt;/full-title&gt;&lt;/periodical&gt;&lt;volume&gt;10&lt;/volume&gt;&lt;number&gt;7&lt;/number&gt;&lt;section&gt;1150&lt;/section&gt;&lt;dates&gt;&lt;year&gt;2018&lt;/year&gt;&lt;/dates&gt;&lt;isbn&gt;2072-4292&lt;/isbn&gt;&lt;urls&gt;&lt;/urls&gt;&lt;electronic-resource-num&gt;10.3390/rs10071150&lt;/electronic-resource-num&gt;&lt;/record&gt;&lt;/Cite&gt;&lt;/EndNote&gt;</w:instrText>
      </w:r>
      <w:r w:rsidR="00FC79AA">
        <w:rPr>
          <w:lang w:val="en-US"/>
        </w:rPr>
        <w:fldChar w:fldCharType="separate"/>
      </w:r>
      <w:r w:rsidR="00FC79AA">
        <w:rPr>
          <w:noProof/>
          <w:lang w:val="en-US"/>
        </w:rPr>
        <w:t>(Omranian, Sharif et al. 2018)</w:t>
      </w:r>
      <w:r w:rsidR="00FC79AA">
        <w:rPr>
          <w:lang w:val="en-US"/>
        </w:rPr>
        <w:fldChar w:fldCharType="end"/>
      </w:r>
      <w:r w:rsidR="00FC79AA">
        <w:rPr>
          <w:lang w:val="en-US"/>
        </w:rPr>
        <w:t xml:space="preserve"> also concluded that IMERG final product </w:t>
      </w:r>
      <w:r w:rsidR="002E10E3">
        <w:rPr>
          <w:lang w:val="en-US"/>
        </w:rPr>
        <w:t>has generally better performance with higher precipitation rates compared to lower rates</w:t>
      </w:r>
      <w:r w:rsidR="00731543">
        <w:rPr>
          <w:lang w:val="en-US"/>
        </w:rPr>
        <w:t xml:space="preserve"> in the case of hurricane Harvey</w:t>
      </w:r>
      <w:r w:rsidR="002E10E3">
        <w:rPr>
          <w:lang w:val="en-US"/>
        </w:rPr>
        <w:t>.</w:t>
      </w:r>
    </w:p>
    <w:p w14:paraId="213C17D1" w14:textId="4EA61299" w:rsidR="00EE41D0" w:rsidRPr="00573C9C" w:rsidRDefault="009C26D1" w:rsidP="00CA5EE0">
      <w:pPr>
        <w:spacing w:before="120" w:after="120" w:line="360" w:lineRule="auto"/>
        <w:rPr>
          <w:lang w:val="en-US"/>
        </w:rPr>
      </w:pPr>
      <w:r w:rsidRPr="009C26D1">
        <w:rPr>
          <w:b/>
          <w:bCs/>
        </w:rPr>
        <w:t xml:space="preserve">Figure </w:t>
      </w:r>
      <w:r w:rsidR="005F3526">
        <w:rPr>
          <w:b/>
          <w:bCs/>
        </w:rPr>
        <w:t>6</w:t>
      </w:r>
      <w:r>
        <w:t xml:space="preserve"> depicts TC metrics CC and RMSE for </w:t>
      </w:r>
      <w:r w:rsidR="00DE1877">
        <w:t>three grouped regions – whole, core and non-core</w:t>
      </w:r>
      <w:r>
        <w:t xml:space="preserve">. After thresholding, we clearly witnessed the improved performance for both MRMS and IMERG – higher CC and lower RMSE – in terms of median value and uncertainty bound. However, the RMSE for NCEP even remained unchanged. This points out the </w:t>
      </w:r>
      <w:r w:rsidR="00F63311">
        <w:t>noise removal</w:t>
      </w:r>
      <w:r>
        <w:t xml:space="preserve"> </w:t>
      </w:r>
      <w:r w:rsidR="00F63311">
        <w:t>for</w:t>
      </w:r>
      <w:r>
        <w:t xml:space="preserve"> NCEP data </w:t>
      </w:r>
      <w:r w:rsidR="00F63311">
        <w:t xml:space="preserve">inside the core </w:t>
      </w:r>
      <w:r>
        <w:t xml:space="preserve">is </w:t>
      </w:r>
      <w:r w:rsidR="00F63311" w:rsidRPr="00F63311">
        <w:t>superseded</w:t>
      </w:r>
      <w:r w:rsidR="00F63311">
        <w:t xml:space="preserve"> by the degradation of performance</w:t>
      </w:r>
      <w:r>
        <w:t xml:space="preserve"> probably due to the impact of intensive wind or out-of-splash. </w:t>
      </w:r>
      <w:r w:rsidR="00EC0DD9">
        <w:t xml:space="preserve">While for the performance of each product, the results are still remained, which again validate the consistency of TC method. </w:t>
      </w:r>
      <w:r w:rsidR="007853ED">
        <w:t xml:space="preserve">The whole region performance sits in between core and non-core because it neutralize the two tails. </w:t>
      </w:r>
      <w:r w:rsidR="00573C9C">
        <w:t xml:space="preserve">Looking at the distribution of rainfall for each product in </w:t>
      </w:r>
      <w:r w:rsidR="00573C9C" w:rsidRPr="00573C9C">
        <w:rPr>
          <w:b/>
          <w:bCs/>
        </w:rPr>
        <w:t xml:space="preserve">Figure </w:t>
      </w:r>
      <w:r w:rsidR="005F3526">
        <w:rPr>
          <w:b/>
          <w:bCs/>
        </w:rPr>
        <w:t>7</w:t>
      </w:r>
      <w:r w:rsidR="00573C9C">
        <w:t xml:space="preserve">, It associates with the characteristics of the product itself. For </w:t>
      </w:r>
      <w:r w:rsidR="009A1F64">
        <w:t xml:space="preserve">NCEP </w:t>
      </w:r>
      <w:r w:rsidR="00573C9C">
        <w:t>gauges, It is likely to underestimate total rainfall because of splash-out-of-water, wind under-catching</w:t>
      </w:r>
      <w:r w:rsidR="00573C9C" w:rsidRPr="00573C9C">
        <w:t xml:space="preserve"> </w:t>
      </w:r>
      <w:r w:rsidR="00573C9C">
        <w:t xml:space="preserve">and </w:t>
      </w:r>
      <w:r w:rsidR="00FE4B0E">
        <w:t xml:space="preserve">not representative of </w:t>
      </w:r>
      <w:r w:rsidR="00573C9C">
        <w:lastRenderedPageBreak/>
        <w:t xml:space="preserve">rainfall variability. It is thus obvious for NCEP data to be </w:t>
      </w:r>
      <w:r w:rsidR="00573C9C">
        <w:rPr>
          <w:lang w:val="en-US"/>
        </w:rPr>
        <w:t xml:space="preserve">concentrated in the range of 400 to 600 mm. Even though IMERG data is </w:t>
      </w:r>
      <w:r w:rsidR="00137D78">
        <w:rPr>
          <w:lang w:val="en-US"/>
        </w:rPr>
        <w:t xml:space="preserve">more </w:t>
      </w:r>
      <w:r w:rsidR="00573C9C">
        <w:rPr>
          <w:lang w:val="en-US"/>
        </w:rPr>
        <w:t xml:space="preserve">wide </w:t>
      </w:r>
      <w:r w:rsidR="00976411">
        <w:rPr>
          <w:lang w:val="en-US"/>
        </w:rPr>
        <w:t>spread</w:t>
      </w:r>
      <w:r w:rsidR="00573C9C">
        <w:rPr>
          <w:lang w:val="en-US"/>
        </w:rPr>
        <w:t xml:space="preserve"> than NCEP, it still cuts off at 1100 mm. The reasons behind are myriad e.g. the sensitivity of sensors, type of sensors</w:t>
      </w:r>
      <w:r w:rsidR="00F839C7">
        <w:rPr>
          <w:lang w:val="en-US"/>
        </w:rPr>
        <w:t xml:space="preserve"> (IR, PMW, DPR) but most importantly, since IMERG has resolution of 0.1 degree (around 10 km), it acts like a smoother that take the average of the cell. Hence, it is difficult to capture fine scale rainfall field. </w:t>
      </w:r>
      <w:r w:rsidR="00DF620D">
        <w:rPr>
          <w:lang w:val="en-US"/>
        </w:rPr>
        <w:t>To be noted, MRMS data could also suffer from overestimation since we observed some anomalous impulses during this event, but we tend to believe that MRMS radar QPE is more or less close to “reference” as TC results suggested.</w:t>
      </w:r>
    </w:p>
    <w:p w14:paraId="1EF5E0E1" w14:textId="6B4DB3FE" w:rsidR="00E7415A" w:rsidRDefault="00B0621A" w:rsidP="00CA5EE0">
      <w:pPr>
        <w:spacing w:before="120" w:after="120" w:line="360" w:lineRule="auto"/>
      </w:pPr>
      <w:r>
        <w:t xml:space="preserve">By inspecting the time series at selected representative points in </w:t>
      </w:r>
      <w:r w:rsidRPr="00B0621A">
        <w:rPr>
          <w:b/>
          <w:bCs/>
        </w:rPr>
        <w:t xml:space="preserve">Figure </w:t>
      </w:r>
      <w:r w:rsidR="005F3526">
        <w:rPr>
          <w:b/>
          <w:bCs/>
        </w:rPr>
        <w:t>8</w:t>
      </w:r>
      <w:r>
        <w:t xml:space="preserve">, we are able to unravel the reason that NCEP data behaved </w:t>
      </w:r>
      <w:r w:rsidR="00641F56">
        <w:t xml:space="preserve">relatively </w:t>
      </w:r>
      <w:r w:rsidR="005A1743">
        <w:t>worse</w:t>
      </w:r>
      <w:r>
        <w:t>. Point 1,</w:t>
      </w:r>
      <w:r w:rsidR="00226CDB">
        <w:t>3, 4</w:t>
      </w:r>
      <w:r w:rsidR="00641F56">
        <w:t xml:space="preserve"> and </w:t>
      </w:r>
      <w:r w:rsidR="00226CDB">
        <w:t>5</w:t>
      </w:r>
      <w:r w:rsidR="00641F56">
        <w:t xml:space="preserve"> are picked based on the RMSE spatial map in which NCEP data had highest value</w:t>
      </w:r>
      <w:r w:rsidR="00226CDB">
        <w:t xml:space="preserve"> or maximum rainfall are captured</w:t>
      </w:r>
      <w:r w:rsidR="00641F56">
        <w:t xml:space="preserve">. In the corresponding time series plots, the grey window mentioned that in that certain </w:t>
      </w:r>
      <w:r w:rsidR="00D647D4">
        <w:t>period</w:t>
      </w:r>
      <w:r w:rsidR="00641F56">
        <w:t xml:space="preserve">, NCEP data either recorded </w:t>
      </w:r>
      <w:r w:rsidR="002842BB">
        <w:t xml:space="preserve">as </w:t>
      </w:r>
      <w:r w:rsidR="00641F56">
        <w:t>zero</w:t>
      </w:r>
      <w:r w:rsidR="00D647D4">
        <w:t xml:space="preserve"> value</w:t>
      </w:r>
      <w:r w:rsidR="00641F56">
        <w:t xml:space="preserve"> but the other two captured intensive rainfall (point 1,</w:t>
      </w:r>
      <w:r w:rsidR="00D647D4">
        <w:t>3</w:t>
      </w:r>
      <w:r w:rsidR="00641F56">
        <w:t xml:space="preserve">) or stopped recording any data (point </w:t>
      </w:r>
      <w:r w:rsidR="00D647D4">
        <w:t>4,5</w:t>
      </w:r>
      <w:r w:rsidR="00641F56">
        <w:t xml:space="preserve">). </w:t>
      </w:r>
      <w:r w:rsidR="00D647D4">
        <w:t xml:space="preserve">This anomaly could be caused by wind that blows rain drops out of the range, or mechanical misfunctioning but more likely due to uncertainties introduced by interpolation. Because of the variability of rainfall field, sparse gauge network (e.g. 3000 in total around the U.S.) is not able to capture this variability. </w:t>
      </w:r>
      <w:r w:rsidR="006F77CE">
        <w:t xml:space="preserve">Point 2 is selected as IMERG data recorded maximum amount of rainfall in this event. </w:t>
      </w:r>
      <w:r w:rsidR="00CE120D">
        <w:t xml:space="preserve">The horizontal </w:t>
      </w:r>
      <w:r w:rsidR="003D6556">
        <w:t xml:space="preserve">blue </w:t>
      </w:r>
      <w:r w:rsidR="00CE120D">
        <w:t xml:space="preserve">line marked the maximum rain rate that GMI (GPM Microwave Imager) can record due to sensor sensitivity </w: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 </w:instrText>
      </w:r>
      <w:r w:rsidR="00CE120D">
        <w:fldChar w:fldCharType="begin">
          <w:fldData xml:space="preserve">PEVuZE5vdGU+PENpdGU+PEF1dGhvcj5Ta29mcm9uaWNrLUphY2tzb248L0F1dGhvcj48WWVhcj4y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</w:fldData>
        </w:fldChar>
      </w:r>
      <w:r w:rsidR="00CE120D">
        <w:instrText xml:space="preserve"> ADDIN EN.CITE.DATA </w:instrText>
      </w:r>
      <w:r w:rsidR="00CE120D">
        <w:fldChar w:fldCharType="end"/>
      </w:r>
      <w:r w:rsidR="00CE120D">
        <w:fldChar w:fldCharType="separate"/>
      </w:r>
      <w:r w:rsidR="00CE120D">
        <w:rPr>
          <w:noProof/>
        </w:rPr>
        <w:t>(Skofronick-Jackson, Petersen et al. 2017)</w:t>
      </w:r>
      <w:r w:rsidR="00CE120D">
        <w:fldChar w:fldCharType="end"/>
      </w:r>
      <w:r w:rsidR="00CE120D">
        <w:t xml:space="preserve">. In other words, IMERG product will cut off any rain rate larger than 60 mm/h except places swept by DPR (dual-frequency precipitation radar). Nevertheless, DPR has limited swath and coverage. </w:t>
      </w:r>
      <w:r w:rsidR="00E7415A">
        <w:t xml:space="preserve">Point 4 </w:t>
      </w:r>
      <w:r w:rsidR="00423808">
        <w:t xml:space="preserve">is where MRMS has relatively low CC value inside the core. We indeed found that MRMS sometimes </w:t>
      </w:r>
      <w:r w:rsidR="00423808">
        <w:rPr>
          <w:lang w:val="en-US"/>
        </w:rPr>
        <w:t xml:space="preserve">jumped </w:t>
      </w:r>
      <w:r w:rsidR="00423808">
        <w:rPr>
          <w:rFonts w:hint="eastAsia"/>
        </w:rPr>
        <w:t>u</w:t>
      </w:r>
      <w:r w:rsidR="00423808">
        <w:t xml:space="preserve">p </w:t>
      </w:r>
      <w:r w:rsidR="00423808" w:rsidRPr="00423808">
        <w:t>instantaneously</w:t>
      </w:r>
      <w:r w:rsidR="00423808">
        <w:t xml:space="preserve"> while NCEP and IMERG showed some agreements such as highlighted red window.</w:t>
      </w:r>
      <w:r w:rsidR="00CE4BD8">
        <w:t xml:space="preserve"> </w:t>
      </w:r>
      <w:r w:rsidR="00A4189A">
        <w:t>It probably attributes to non-weather echoes or applying incorrect Z-R relations.</w:t>
      </w:r>
    </w:p>
    <w:p w14:paraId="3D901C9B" w14:textId="26ECA294" w:rsidR="0009648F" w:rsidRPr="00AF61B5" w:rsidRDefault="0009648F" w:rsidP="00CA5EE0">
      <w:pPr>
        <w:spacing w:before="120" w:after="120" w:line="360" w:lineRule="auto"/>
        <w:rPr>
          <w:lang w:val="en-US"/>
        </w:rPr>
      </w:pPr>
      <w:r w:rsidRPr="0009648F">
        <w:rPr>
          <w:b/>
          <w:bCs/>
        </w:rPr>
        <w:t>Figure 9</w:t>
      </w:r>
      <w:r>
        <w:t xml:space="preserve"> has depicted the conditional inter-comparison </w:t>
      </w:r>
      <w:r w:rsidR="003D6556">
        <w:t>results</w:t>
      </w:r>
      <w:r>
        <w:t xml:space="preserve"> for each pair. As expected, those metrics are getting worse when larger percentile of data are exceeded because larger rain rate is associated with more difference. Except for RMS difference, all other statistics suggest IMERG and MRMS are more or less similar in whatever kinds of extreme rainfall conditions which is again the same signature in </w:t>
      </w:r>
      <w:r w:rsidRPr="0009648F">
        <w:rPr>
          <w:b/>
          <w:bCs/>
        </w:rPr>
        <w:t>Table 3</w:t>
      </w:r>
      <w:r>
        <w:t xml:space="preserve">. </w:t>
      </w:r>
      <w:r w:rsidR="00AF61B5">
        <w:t xml:space="preserve">It once again proved that NCEP data </w:t>
      </w:r>
      <w:r w:rsidR="00AF61B5">
        <w:lastRenderedPageBreak/>
        <w:t xml:space="preserve">inside Harvey core has certain degree of degradation. </w:t>
      </w:r>
      <w:r w:rsidR="00AF61B5">
        <w:rPr>
          <w:lang w:val="en-US"/>
        </w:rPr>
        <w:t>Researchers need to be cautious when deciding to use this data set to evaluate extreme weather conditions, and additional justification should be provided.</w:t>
      </w:r>
    </w:p>
    <w:p w14:paraId="04D81C08" w14:textId="057D5029" w:rsidR="00C2273B" w:rsidRDefault="00C2273B" w:rsidP="00CA5EE0">
      <w:pPr>
        <w:pStyle w:val="Heading2"/>
        <w:spacing w:line="360" w:lineRule="auto"/>
      </w:pPr>
      <w:r>
        <w:t>CONCLUSIONS</w:t>
      </w:r>
      <w:r w:rsidR="00485F1C">
        <w:t xml:space="preserve"> </w:t>
      </w:r>
      <w:r w:rsidR="00DC4DA0">
        <w:t>AND FUTURE WORKS</w:t>
      </w:r>
    </w:p>
    <w:p w14:paraId="2FD50E26" w14:textId="1977AF23" w:rsidR="00C2273B" w:rsidRDefault="004A755F" w:rsidP="00CA5EE0">
      <w:pPr>
        <w:spacing w:before="120" w:after="120" w:line="360" w:lineRule="auto"/>
      </w:pPr>
      <w:r>
        <w:t>In this experiment, we tried to explore the applicability of TC method in extreme events, and interpret the results from it. It is</w:t>
      </w:r>
      <w:r w:rsidR="00854152">
        <w:t xml:space="preserve"> an</w:t>
      </w:r>
      <w:r>
        <w:t xml:space="preserve"> ill-posed statement because we cannot find valuable reference data to absolutely validate the performance of TC method even though a great amount of previous works has proven that TC is a powerful statistical tool to analyse the uncertaint</w:t>
      </w:r>
      <w:r w:rsidR="003F39B1">
        <w:t>ies</w:t>
      </w:r>
      <w:r>
        <w:t xml:space="preserve"> of three independent precipitation products. However, instead of directly compare TC with traditional methods for given reference data, we could evaluate the consistency of TC </w:t>
      </w:r>
      <w:r w:rsidR="005446BC">
        <w:t xml:space="preserve">in </w:t>
      </w:r>
      <w:r w:rsidR="008B0162">
        <w:t xml:space="preserve">the </w:t>
      </w:r>
      <w:r w:rsidR="005446BC">
        <w:t>following ways:</w:t>
      </w:r>
    </w:p>
    <w:p w14:paraId="434A0C3A" w14:textId="2AABBF5C" w:rsidR="005446BC" w:rsidRDefault="005446BC" w:rsidP="00CA5EE0">
      <w:pPr>
        <w:pStyle w:val="ListParagraph"/>
        <w:numPr>
          <w:ilvl w:val="0"/>
          <w:numId w:val="1"/>
        </w:numPr>
        <w:spacing w:before="120" w:after="120" w:line="360" w:lineRule="auto"/>
      </w:pPr>
      <w:r>
        <w:t xml:space="preserve">Applying TC in </w:t>
      </w:r>
      <w:r w:rsidR="00063D75">
        <w:t>the</w:t>
      </w:r>
      <w:r>
        <w:t xml:space="preserve"> overall extreme events combined, and separately perform it with individuals. The results in </w:t>
      </w:r>
      <w:r w:rsidRPr="005446BC">
        <w:rPr>
          <w:b/>
          <w:bCs/>
        </w:rPr>
        <w:t xml:space="preserve">(Figure </w:t>
      </w:r>
      <w:r>
        <w:rPr>
          <w:b/>
          <w:bCs/>
        </w:rPr>
        <w:t>3</w:t>
      </w:r>
      <w:r w:rsidRPr="005446BC">
        <w:rPr>
          <w:b/>
          <w:bCs/>
        </w:rPr>
        <w:t xml:space="preserve"> and </w:t>
      </w:r>
      <w:r>
        <w:rPr>
          <w:b/>
          <w:bCs/>
        </w:rPr>
        <w:t>4</w:t>
      </w:r>
      <w:r w:rsidRPr="005446BC">
        <w:rPr>
          <w:b/>
          <w:bCs/>
        </w:rPr>
        <w:t>)</w:t>
      </w:r>
      <w:r>
        <w:t xml:space="preserve"> have suggested that MRMS data are always providing lowest uncertainties, and then follows IMERG</w:t>
      </w:r>
      <w:r w:rsidR="003F39B1">
        <w:t xml:space="preserve"> satellite QPE</w:t>
      </w:r>
      <w:r>
        <w:t xml:space="preserve">. NCEP data are associated with </w:t>
      </w:r>
      <w:r w:rsidR="003F39B1">
        <w:t>largest amount</w:t>
      </w:r>
      <w:r>
        <w:t xml:space="preserve"> of uncertainties, which may not be an appropriate product in evaluating rainfall at extremes.</w:t>
      </w:r>
    </w:p>
    <w:p w14:paraId="0B2EEB28" w14:textId="7962D58D" w:rsidR="001A6960" w:rsidRDefault="001A6960" w:rsidP="00CA5EE0">
      <w:pPr>
        <w:pStyle w:val="ListParagraph"/>
        <w:numPr>
          <w:ilvl w:val="0"/>
          <w:numId w:val="1"/>
        </w:numPr>
        <w:spacing w:before="120" w:after="120" w:line="360" w:lineRule="auto"/>
      </w:pPr>
      <w:r>
        <w:t>The traditional evaluation metrics e.g. RMS difference, Correlation Coefficient, POD, FAR, CSI</w:t>
      </w:r>
      <w:r w:rsidR="00047430">
        <w:t xml:space="preserve"> and also their conditioned values</w:t>
      </w:r>
      <w:r>
        <w:t xml:space="preserve"> are </w:t>
      </w:r>
      <w:r w:rsidR="00047430">
        <w:t xml:space="preserve">well </w:t>
      </w:r>
      <w:r>
        <w:t>in line with the TC</w:t>
      </w:r>
      <w:r w:rsidR="00705BBA">
        <w:t xml:space="preserve"> results</w:t>
      </w:r>
      <w:r>
        <w:t>. They indicate that NCEP data have larger difference with MRMS and IMERG.</w:t>
      </w:r>
    </w:p>
    <w:p w14:paraId="67838991" w14:textId="5DDE13B0" w:rsidR="005446BC" w:rsidRDefault="005446BC" w:rsidP="00CA5EE0">
      <w:pPr>
        <w:pStyle w:val="ListParagraph"/>
        <w:numPr>
          <w:ilvl w:val="0"/>
          <w:numId w:val="1"/>
        </w:numPr>
        <w:spacing w:before="120" w:after="120" w:line="360" w:lineRule="auto"/>
      </w:pPr>
      <w:r>
        <w:t xml:space="preserve">The results to separate Harvey core and non-core </w:t>
      </w:r>
      <w:r w:rsidRPr="00784603">
        <w:rPr>
          <w:b/>
          <w:bCs/>
        </w:rPr>
        <w:t>(Figure 5)</w:t>
      </w:r>
      <w:r>
        <w:t xml:space="preserve"> also demonstrated NCEP data</w:t>
      </w:r>
      <w:r w:rsidR="00FA3EE8">
        <w:t xml:space="preserve"> performance</w:t>
      </w:r>
      <w:r>
        <w:t xml:space="preserve"> is not substantially improved inside the core</w:t>
      </w:r>
      <w:r w:rsidR="001A6960">
        <w:t xml:space="preserve"> while the other two get different amount of increment. This points out that NCEP data may be subject to degradation in the Harvey core.</w:t>
      </w:r>
    </w:p>
    <w:p w14:paraId="33AB5F83" w14:textId="4623A359" w:rsidR="001A6960" w:rsidRDefault="00F55900" w:rsidP="00CA5EE0">
      <w:pPr>
        <w:pStyle w:val="ListParagraph"/>
        <w:numPr>
          <w:ilvl w:val="0"/>
          <w:numId w:val="1"/>
        </w:numPr>
        <w:spacing w:before="120" w:after="120" w:line="360" w:lineRule="auto"/>
      </w:pPr>
      <w:r>
        <w:t>The time series for collocated pixels where gauge ha</w:t>
      </w:r>
      <w:r w:rsidR="000133CE">
        <w:t>ve</w:t>
      </w:r>
      <w:r>
        <w:t xml:space="preserve"> more uncertainties inside the core showed that a large portion of NCEP data didn’t record rainfall while the other two products indeed observed some amount. We believe that gauge sparsity plays the first order role, and then it may also subject to other effects e.g. wind under-catching, splash-out-of-water, </w:t>
      </w:r>
      <w:r w:rsidR="008F5BAB">
        <w:t>mal-functioning.</w:t>
      </w:r>
    </w:p>
    <w:p w14:paraId="43D48511" w14:textId="11BE658D" w:rsidR="00784603" w:rsidRDefault="00784603" w:rsidP="00CA5EE0">
      <w:pPr>
        <w:pStyle w:val="ListParagraph"/>
        <w:numPr>
          <w:ilvl w:val="0"/>
          <w:numId w:val="1"/>
        </w:numPr>
        <w:spacing w:before="120" w:after="120" w:line="360" w:lineRule="auto"/>
      </w:pPr>
      <w:r>
        <w:t xml:space="preserve">IMERG data has the second largest uncertainty because: 1. Its large resolution smooths out rainfall variability so that it does not capture enough rainfall </w:t>
      </w:r>
      <w:r w:rsidRPr="00784603">
        <w:rPr>
          <w:b/>
          <w:bCs/>
        </w:rPr>
        <w:t>(Figure 8)</w:t>
      </w:r>
      <w:r>
        <w:t xml:space="preserve">; 2. The sensitivity for IMERG data is not trivial in extreme conditions </w:t>
      </w:r>
      <w:r w:rsidRPr="00784603">
        <w:rPr>
          <w:b/>
          <w:bCs/>
        </w:rPr>
        <w:t>(Figure 7)</w:t>
      </w:r>
      <w:r>
        <w:t xml:space="preserve"> as it </w:t>
      </w:r>
      <w:r>
        <w:lastRenderedPageBreak/>
        <w:t>cuts off rain rate beyond certain threshold</w:t>
      </w:r>
      <w:r w:rsidR="00E47F14">
        <w:t>;</w:t>
      </w:r>
      <w:r>
        <w:t xml:space="preserve"> </w:t>
      </w:r>
      <w:r w:rsidR="00B57B41">
        <w:t>3. Signal attenuation may also lower the rain rate captured by satellite QPEs</w:t>
      </w:r>
      <w:r w:rsidR="004B0023">
        <w:t>; 4. Gauge may also smooth out extreme values for gauge adjusted satellite QPEs.</w:t>
      </w:r>
    </w:p>
    <w:p w14:paraId="069E2AD1" w14:textId="586BC73A" w:rsidR="001773CA" w:rsidRDefault="004654C2" w:rsidP="00DC4DA0">
      <w:pPr>
        <w:spacing w:before="120" w:after="120" w:line="360" w:lineRule="auto"/>
      </w:pPr>
      <w:r>
        <w:t xml:space="preserve">The TC results also provide us insightful considerations. </w:t>
      </w:r>
      <w:r w:rsidR="00BA5988">
        <w:t xml:space="preserve">Firstly, it can assess the quality of each product. In our extreme rainfall cases, we found NCEP gauge based QPE encountered some problems </w:t>
      </w:r>
      <w:r w:rsidR="005F3526">
        <w:t>that</w:t>
      </w:r>
      <w:r w:rsidR="00BA5988">
        <w:t xml:space="preserve"> may be due to the uncertainty introduced by interpolation, or systematic error e.g. wind under</w:t>
      </w:r>
      <w:r w:rsidR="002A6DCB">
        <w:t>-</w:t>
      </w:r>
      <w:r w:rsidR="00BA5988">
        <w:t xml:space="preserve">catching, splash-out-of-water etc. </w:t>
      </w:r>
      <w:r w:rsidR="009150AB">
        <w:t xml:space="preserve">IMERG satellite QPE sits in between NCEP and MRMS. MRMS radar QPE is proved to be the most reliable dataset in capturing extreme rainfall. </w:t>
      </w:r>
      <w:r w:rsidR="001B209E">
        <w:t xml:space="preserve">Secondly, it tells the story about limiting boundaries of each product. </w:t>
      </w:r>
      <w:r>
        <w:t>NCEP gauge data increase its uncertainties as accumulative rainfall amount increases. One can infer that gauge</w:t>
      </w:r>
      <w:r w:rsidR="00F005C0">
        <w:t>-</w:t>
      </w:r>
      <w:r>
        <w:t xml:space="preserve">like </w:t>
      </w:r>
      <w:r w:rsidR="003C1B35">
        <w:t>QPE</w:t>
      </w:r>
      <w:r>
        <w:t xml:space="preserve"> are more susceptible to higher rainfall rate due to its own deficiencies</w:t>
      </w:r>
      <w:r w:rsidR="001B209E">
        <w:t xml:space="preserve"> mentioned above</w:t>
      </w:r>
      <w:r>
        <w:t xml:space="preserve">. IMERG data have higher uncertainties at </w:t>
      </w:r>
      <w:r w:rsidR="002F67D8">
        <w:t>lower</w:t>
      </w:r>
      <w:r>
        <w:t xml:space="preserve"> tail meaning </w:t>
      </w:r>
      <w:r w:rsidR="00F005C0">
        <w:t>light</w:t>
      </w:r>
      <w:r>
        <w:t xml:space="preserve"> rainfall </w:t>
      </w:r>
      <w:r w:rsidR="00F005C0">
        <w:t xml:space="preserve">could </w:t>
      </w:r>
      <w:r w:rsidR="002B4D02">
        <w:t>cumber</w:t>
      </w:r>
      <w:r w:rsidR="001B209E">
        <w:t xml:space="preserve"> its performance</w:t>
      </w:r>
      <w:r>
        <w:t xml:space="preserve">. </w:t>
      </w:r>
      <w:r w:rsidR="001F7B20">
        <w:t>MRMS radar data are behaving more robust and stable at either high rain</w:t>
      </w:r>
      <w:r w:rsidR="005910B6">
        <w:t xml:space="preserve"> amount</w:t>
      </w:r>
      <w:r w:rsidR="001F7B20">
        <w:t xml:space="preserve"> or low rain</w:t>
      </w:r>
      <w:r w:rsidR="005910B6">
        <w:t xml:space="preserve"> amount</w:t>
      </w:r>
      <w:r w:rsidR="001F7B20">
        <w:t xml:space="preserve">. It suggests that MRMS radar QPE is more appropriate to evaluate precipitation during extreme events. </w:t>
      </w:r>
      <w:r w:rsidR="003C1B35">
        <w:t xml:space="preserve"> </w:t>
      </w:r>
    </w:p>
    <w:p w14:paraId="76688111" w14:textId="43FB4CF6" w:rsidR="001773CA" w:rsidRPr="00D94C38" w:rsidRDefault="00DC4DA0" w:rsidP="0099380E">
      <w:pPr>
        <w:spacing w:before="120" w:after="120" w:line="360" w:lineRule="auto"/>
      </w:pPr>
      <w:r>
        <w:t>This paper serves as the first order overview of the quality of each product during extreme events as each suffers from its own deficiencies. However, it is still unclear which systematic error plays the first role for radar and satellite QPE. It motivates us to explore more detailed error decomposition in the future researches. Beyond that, we believe that the gauge corrected products i.e. radar and satellite will not get improved performance in extreme events.</w:t>
      </w:r>
      <w:r w:rsidR="000603AA">
        <w:t xml:space="preserve"> Further comparisons regarding to this topic could also help developers to adopt more reasonable algorithms for quantitative precipitation estimation.</w:t>
      </w:r>
    </w:p>
    <w:p w14:paraId="3ECDE9BF" w14:textId="3097FE4C" w:rsidR="00784603" w:rsidRPr="00513213" w:rsidRDefault="00513213" w:rsidP="00CA5EE0">
      <w:pPr>
        <w:pStyle w:val="Heading2"/>
        <w:spacing w:line="360" w:lineRule="auto"/>
        <w:rPr>
          <w:lang w:val="en-US"/>
        </w:rPr>
      </w:pPr>
      <w:r>
        <w:rPr>
          <w:lang w:val="en-US"/>
        </w:rPr>
        <w:t>ACKNOWLEDGEMENT</w:t>
      </w:r>
      <w:r w:rsidRPr="00513213">
        <w:rPr>
          <w:lang w:val="en-US"/>
        </w:rPr>
        <w:t>S</w:t>
      </w:r>
    </w:p>
    <w:p w14:paraId="4B45E211" w14:textId="3D4C3171" w:rsidR="00355E32" w:rsidRPr="00C2273B" w:rsidRDefault="00355E32" w:rsidP="00CA5EE0">
      <w:pPr>
        <w:pStyle w:val="Heading2"/>
        <w:spacing w:line="360" w:lineRule="auto"/>
      </w:pPr>
      <w:r>
        <w:rPr>
          <w:lang w:val="en-US"/>
        </w:rPr>
        <w:t>R</w:t>
      </w:r>
      <w:r w:rsidR="00C2273B">
        <w:rPr>
          <w:lang w:val="en-US"/>
        </w:rPr>
        <w:t>EFERENCE</w:t>
      </w:r>
    </w:p>
    <w:p w14:paraId="6FAECB91" w14:textId="77777777" w:rsidR="004A74ED" w:rsidRPr="004A74ED" w:rsidRDefault="00355E32" w:rsidP="004A74ED">
      <w:pPr>
        <w:pStyle w:val="EndNoteBibliography"/>
        <w:rPr>
          <w:noProof/>
        </w:rPr>
      </w:pPr>
      <w:r>
        <w:rPr>
          <w:lang w:val="en-US"/>
        </w:rPr>
        <w:fldChar w:fldCharType="begin"/>
      </w:r>
      <w:r>
        <w:rPr>
          <w:lang w:val="en-US"/>
        </w:rPr>
        <w:instrText xml:space="preserve"> ADDIN EN.REFLIST </w:instrText>
      </w:r>
      <w:r>
        <w:rPr>
          <w:lang w:val="en-US"/>
        </w:rPr>
        <w:fldChar w:fldCharType="separate"/>
      </w:r>
      <w:r w:rsidR="004A74ED" w:rsidRPr="004A74ED">
        <w:rPr>
          <w:noProof/>
        </w:rPr>
        <w:t xml:space="preserve">Alemohammad, S. H., K. A. McColl, A. G. Konings, D. Entekhabi and A. Stoffelen (2015). "Characterization of precipitation product errors across the United States using multiplicative triple collocation." </w:t>
      </w:r>
      <w:r w:rsidR="004A74ED" w:rsidRPr="004A74ED">
        <w:rPr>
          <w:noProof/>
          <w:u w:val="single"/>
        </w:rPr>
        <w:t>Hydrology and Earth System Sciences</w:t>
      </w:r>
      <w:r w:rsidR="004A74ED" w:rsidRPr="004A74ED">
        <w:rPr>
          <w:noProof/>
        </w:rPr>
        <w:t xml:space="preserve"> </w:t>
      </w:r>
      <w:r w:rsidR="004A74ED" w:rsidRPr="004A74ED">
        <w:rPr>
          <w:b/>
          <w:noProof/>
        </w:rPr>
        <w:t>19</w:t>
      </w:r>
      <w:r w:rsidR="004A74ED" w:rsidRPr="004A74ED">
        <w:rPr>
          <w:noProof/>
        </w:rPr>
        <w:t>(8): 3489-3503.</w:t>
      </w:r>
    </w:p>
    <w:p w14:paraId="4E25CE43" w14:textId="77777777" w:rsidR="004A74ED" w:rsidRPr="004A74ED" w:rsidRDefault="004A74ED" w:rsidP="004A74ED">
      <w:pPr>
        <w:pStyle w:val="EndNoteBibliography"/>
        <w:rPr>
          <w:noProof/>
        </w:rPr>
      </w:pPr>
      <w:r w:rsidRPr="004A74ED">
        <w:rPr>
          <w:noProof/>
        </w:rPr>
        <w:t>Berlamont, G. L. a. J. (2001). "Simplified method to correet rainfall measurements from tipping bucket rain gauges ".</w:t>
      </w:r>
    </w:p>
    <w:p w14:paraId="50969626" w14:textId="77777777" w:rsidR="004A74ED" w:rsidRPr="004A74ED" w:rsidRDefault="004A74ED" w:rsidP="004A74ED">
      <w:pPr>
        <w:pStyle w:val="EndNoteBibliography"/>
        <w:rPr>
          <w:noProof/>
        </w:rPr>
      </w:pPr>
      <w:r w:rsidRPr="004A74ED">
        <w:rPr>
          <w:noProof/>
        </w:rPr>
        <w:t xml:space="preserve">Caires, S. (2003). "Validation of ocean wind and wave data using triple collocation." </w:t>
      </w:r>
      <w:r w:rsidRPr="004A74ED">
        <w:rPr>
          <w:noProof/>
          <w:u w:val="single"/>
        </w:rPr>
        <w:t>Journal of Geophysical Research</w:t>
      </w:r>
      <w:r w:rsidRPr="004A74ED">
        <w:rPr>
          <w:noProof/>
        </w:rPr>
        <w:t xml:space="preserve"> </w:t>
      </w:r>
      <w:r w:rsidRPr="004A74ED">
        <w:rPr>
          <w:b/>
          <w:noProof/>
        </w:rPr>
        <w:t>108</w:t>
      </w:r>
      <w:r w:rsidRPr="004A74ED">
        <w:rPr>
          <w:noProof/>
        </w:rPr>
        <w:t>(C3).</w:t>
      </w:r>
    </w:p>
    <w:p w14:paraId="27716F48" w14:textId="77777777" w:rsidR="004A74ED" w:rsidRPr="004A74ED" w:rsidRDefault="004A74ED" w:rsidP="004A74ED">
      <w:pPr>
        <w:pStyle w:val="EndNoteBibliography"/>
        <w:rPr>
          <w:noProof/>
        </w:rPr>
      </w:pPr>
      <w:r w:rsidRPr="004A74ED">
        <w:rPr>
          <w:noProof/>
        </w:rPr>
        <w:lastRenderedPageBreak/>
        <w:t xml:space="preserve">Cecinati, F., A. Moreno-Ródenas, M. Rico-Ramirez, M.-c. ten Veldhuis and J. Langeveld (2018). "Considering Rain Gauge Uncertainty Using Kriging for Uncertain Data." </w:t>
      </w:r>
      <w:r w:rsidRPr="004A74ED">
        <w:rPr>
          <w:noProof/>
          <w:u w:val="single"/>
        </w:rPr>
        <w:t>Atmosphere</w:t>
      </w:r>
      <w:r w:rsidRPr="004A74ED">
        <w:rPr>
          <w:noProof/>
        </w:rPr>
        <w:t xml:space="preserve"> </w:t>
      </w:r>
      <w:r w:rsidRPr="004A74ED">
        <w:rPr>
          <w:b/>
          <w:noProof/>
        </w:rPr>
        <w:t>9</w:t>
      </w:r>
      <w:r w:rsidRPr="004A74ED">
        <w:rPr>
          <w:noProof/>
        </w:rPr>
        <w:t>(11).</w:t>
      </w:r>
    </w:p>
    <w:p w14:paraId="1973E357" w14:textId="77777777" w:rsidR="004A74ED" w:rsidRPr="004A74ED" w:rsidRDefault="004A74ED" w:rsidP="004A74ED">
      <w:pPr>
        <w:pStyle w:val="EndNoteBibliography"/>
        <w:rPr>
          <w:noProof/>
        </w:rPr>
      </w:pPr>
      <w:r w:rsidRPr="004A74ED">
        <w:rPr>
          <w:noProof/>
        </w:rPr>
        <w:t xml:space="preserve">Chaoying Huang, J. H., Sheng Chen, Asi Zhang, Zhenqing Liang,Xinhua Tong ,Liusi Xiao, Chao Min,Zengxin Zhang (2019). "How Well Can IMERG Products Capture Typhoon Extreme Precipitation Events over Southern China? ." </w:t>
      </w:r>
      <w:r w:rsidRPr="004A74ED">
        <w:rPr>
          <w:noProof/>
          <w:u w:val="single"/>
        </w:rPr>
        <w:t>Remote Sensing</w:t>
      </w:r>
      <w:r w:rsidRPr="004A74ED">
        <w:rPr>
          <w:noProof/>
        </w:rPr>
        <w:t xml:space="preserve"> </w:t>
      </w:r>
      <w:r w:rsidRPr="004A74ED">
        <w:rPr>
          <w:b/>
          <w:noProof/>
        </w:rPr>
        <w:t>11</w:t>
      </w:r>
      <w:r w:rsidRPr="004A74ED">
        <w:rPr>
          <w:noProof/>
        </w:rPr>
        <w:t>(70): 1-22.</w:t>
      </w:r>
    </w:p>
    <w:p w14:paraId="0F5DC177" w14:textId="77777777" w:rsidR="004A74ED" w:rsidRPr="004A74ED" w:rsidRDefault="004A74ED" w:rsidP="004A74ED">
      <w:pPr>
        <w:pStyle w:val="EndNoteBibliography"/>
        <w:rPr>
          <w:noProof/>
        </w:rPr>
      </w:pPr>
      <w:r w:rsidRPr="004A74ED">
        <w:rPr>
          <w:noProof/>
        </w:rPr>
        <w:t xml:space="preserve">Chen, S., Y. Hong, Q. Cao, P.-E. Kirstetter, J. J. Gourley, Y. Qi, J. Zhang, K. Howard, J. Hu and J. Wang (2013). "Performance evaluation of radar and satellite rainfalls for Typhoon Morakot over Taiwan: Are remote-sensing products ready for gauge denial scenario of extreme events?" </w:t>
      </w:r>
      <w:r w:rsidRPr="004A74ED">
        <w:rPr>
          <w:noProof/>
          <w:u w:val="single"/>
        </w:rPr>
        <w:t>Journal of Hydrology</w:t>
      </w:r>
      <w:r w:rsidRPr="004A74ED">
        <w:rPr>
          <w:noProof/>
        </w:rPr>
        <w:t xml:space="preserve"> </w:t>
      </w:r>
      <w:r w:rsidRPr="004A74ED">
        <w:rPr>
          <w:b/>
          <w:noProof/>
        </w:rPr>
        <w:t>506</w:t>
      </w:r>
      <w:r w:rsidRPr="004A74ED">
        <w:rPr>
          <w:noProof/>
        </w:rPr>
        <w:t>: 4-13.</w:t>
      </w:r>
    </w:p>
    <w:p w14:paraId="27356F68" w14:textId="578FBBBB" w:rsidR="004A74ED" w:rsidRPr="004A74ED" w:rsidRDefault="004A74ED" w:rsidP="004A74ED">
      <w:pPr>
        <w:pStyle w:val="EndNoteBibliography"/>
        <w:rPr>
          <w:noProof/>
        </w:rPr>
      </w:pPr>
      <w:r w:rsidRPr="004A74ED">
        <w:rPr>
          <w:noProof/>
        </w:rPr>
        <w:t xml:space="preserve">contributors, W. (9 October 2019 19:58 UTC). " Tropical Storm Imelda."   Retrieved 9 October 2019 20:04 UTC, 2019, from </w:t>
      </w:r>
      <w:hyperlink r:id="rId13" w:history="1">
        <w:r w:rsidRPr="004A74ED">
          <w:rPr>
            <w:rStyle w:val="Hyperlink"/>
            <w:noProof/>
          </w:rPr>
          <w:t>https://en.wikipedia.org/w/index.php?title=Tropical_Storm_Imelda&amp;oldid=920438568</w:t>
        </w:r>
      </w:hyperlink>
      <w:r w:rsidRPr="004A74ED">
        <w:rPr>
          <w:noProof/>
        </w:rPr>
        <w:t>.</w:t>
      </w:r>
    </w:p>
    <w:p w14:paraId="704129C6" w14:textId="77777777" w:rsidR="004A74ED" w:rsidRPr="004A74ED" w:rsidRDefault="004A74ED" w:rsidP="004A74ED">
      <w:pPr>
        <w:pStyle w:val="EndNoteBibliography"/>
        <w:rPr>
          <w:noProof/>
        </w:rPr>
      </w:pPr>
      <w:r w:rsidRPr="004A74ED">
        <w:rPr>
          <w:noProof/>
        </w:rPr>
        <w:t xml:space="preserve">Emanuel, K. (2017). "Assessing the present and future probability of Hurricane Harvey's rainfall." </w:t>
      </w:r>
      <w:r w:rsidRPr="004A74ED">
        <w:rPr>
          <w:noProof/>
          <w:u w:val="single"/>
        </w:rPr>
        <w:t>Proc Natl Acad Sci U S A</w:t>
      </w:r>
      <w:r w:rsidRPr="004A74ED">
        <w:rPr>
          <w:noProof/>
        </w:rPr>
        <w:t xml:space="preserve"> </w:t>
      </w:r>
      <w:r w:rsidRPr="004A74ED">
        <w:rPr>
          <w:b/>
          <w:noProof/>
        </w:rPr>
        <w:t>114</w:t>
      </w:r>
      <w:r w:rsidRPr="004A74ED">
        <w:rPr>
          <w:noProof/>
        </w:rPr>
        <w:t>(48): 12681-12684.</w:t>
      </w:r>
    </w:p>
    <w:p w14:paraId="13F294D4" w14:textId="77777777" w:rsidR="004A74ED" w:rsidRPr="004A74ED" w:rsidRDefault="004A74ED" w:rsidP="004A74ED">
      <w:pPr>
        <w:pStyle w:val="EndNoteBibliography"/>
        <w:rPr>
          <w:noProof/>
        </w:rPr>
      </w:pPr>
      <w:r w:rsidRPr="004A74ED">
        <w:rPr>
          <w:noProof/>
        </w:rPr>
        <w:t xml:space="preserve">Gao, S., J. Zhang, D. Li, H. Jiang and N. Z. Fang (2018). </w:t>
      </w:r>
      <w:r w:rsidRPr="004A74ED">
        <w:rPr>
          <w:noProof/>
          <w:u w:val="single"/>
        </w:rPr>
        <w:t>Evaluation of Multi-Radar Multi-Sensor (MRMS) and Stage IV Gauge-adjusted Quantitative Precipitation Estimate (QPE) During Hurricane Harvey</w:t>
      </w:r>
      <w:r w:rsidRPr="004A74ED">
        <w:rPr>
          <w:noProof/>
        </w:rPr>
        <w:t>.</w:t>
      </w:r>
    </w:p>
    <w:p w14:paraId="3FC34B9A" w14:textId="77777777" w:rsidR="004A74ED" w:rsidRPr="004A74ED" w:rsidRDefault="004A74ED" w:rsidP="004A74ED">
      <w:pPr>
        <w:pStyle w:val="EndNoteBibliography"/>
        <w:rPr>
          <w:noProof/>
        </w:rPr>
      </w:pPr>
      <w:r w:rsidRPr="004A74ED">
        <w:rPr>
          <w:noProof/>
        </w:rPr>
        <w:t>Gentemann, C. L. (2014). "Three way validation of MODIS and AMSR-E sea surface</w:t>
      </w:r>
    </w:p>
    <w:p w14:paraId="00996701" w14:textId="77777777" w:rsidR="004A74ED" w:rsidRPr="004A74ED" w:rsidRDefault="004A74ED" w:rsidP="004A74ED">
      <w:pPr>
        <w:pStyle w:val="EndNoteBibliography"/>
        <w:rPr>
          <w:noProof/>
        </w:rPr>
      </w:pPr>
      <w:r w:rsidRPr="004A74ED">
        <w:rPr>
          <w:noProof/>
        </w:rPr>
        <w:t xml:space="preserve">temperatures." </w:t>
      </w:r>
      <w:r w:rsidRPr="004A74ED">
        <w:rPr>
          <w:noProof/>
          <w:u w:val="single"/>
        </w:rPr>
        <w:t>Journal of Geophysical Research: Oceans</w:t>
      </w:r>
      <w:r w:rsidRPr="004A74ED">
        <w:rPr>
          <w:noProof/>
        </w:rPr>
        <w:t xml:space="preserve"> </w:t>
      </w:r>
      <w:r w:rsidRPr="004A74ED">
        <w:rPr>
          <w:b/>
          <w:noProof/>
        </w:rPr>
        <w:t>119</w:t>
      </w:r>
      <w:r w:rsidRPr="004A74ED">
        <w:rPr>
          <w:noProof/>
        </w:rPr>
        <w:t>: 2583-2598.</w:t>
      </w:r>
    </w:p>
    <w:p w14:paraId="437ACD88" w14:textId="77777777" w:rsidR="004A74ED" w:rsidRPr="004A74ED" w:rsidRDefault="004A74ED" w:rsidP="004A74ED">
      <w:pPr>
        <w:pStyle w:val="EndNoteBibliography"/>
        <w:rPr>
          <w:noProof/>
        </w:rPr>
      </w:pPr>
      <w:r w:rsidRPr="004A74ED">
        <w:rPr>
          <w:noProof/>
        </w:rPr>
        <w:t xml:space="preserve">Gourley, J. J., Y. Hong, Z. L. Flamig, L. Li and J. Wang (2009). "Intercomparison of Rainfall Estimates from Radar, Satellite, Gauge, and Combinations for a Season of Record Rainfall." </w:t>
      </w:r>
      <w:r w:rsidRPr="004A74ED">
        <w:rPr>
          <w:noProof/>
          <w:u w:val="single"/>
        </w:rPr>
        <w:t>Journal of Applied Meteorology and Climatology</w:t>
      </w:r>
      <w:r w:rsidRPr="004A74ED">
        <w:rPr>
          <w:noProof/>
        </w:rPr>
        <w:t xml:space="preserve"> </w:t>
      </w:r>
      <w:r w:rsidRPr="004A74ED">
        <w:rPr>
          <w:b/>
          <w:noProof/>
        </w:rPr>
        <w:t>49</w:t>
      </w:r>
      <w:r w:rsidRPr="004A74ED">
        <w:rPr>
          <w:noProof/>
        </w:rPr>
        <w:t>(3): 437-452.</w:t>
      </w:r>
    </w:p>
    <w:p w14:paraId="7A3B4F78" w14:textId="77777777" w:rsidR="004A74ED" w:rsidRPr="004A74ED" w:rsidRDefault="004A74ED" w:rsidP="004A74ED">
      <w:pPr>
        <w:pStyle w:val="EndNoteBibliography"/>
        <w:rPr>
          <w:noProof/>
        </w:rPr>
      </w:pPr>
      <w:r w:rsidRPr="004A74ED">
        <w:rPr>
          <w:noProof/>
        </w:rPr>
        <w:t xml:space="preserve">Guo, H., S. Chen, A. Bao, A. Behrangi, Y. Hong, F. Ndayisaba, J. Hu and P. M. Stepanian (2016). "Early assessment of Integrated Multi-satellite Retrievals for Global Precipitation Measurement over China." </w:t>
      </w:r>
      <w:r w:rsidRPr="004A74ED">
        <w:rPr>
          <w:noProof/>
          <w:u w:val="single"/>
        </w:rPr>
        <w:t>Atmospheric Research</w:t>
      </w:r>
      <w:r w:rsidRPr="004A74ED">
        <w:rPr>
          <w:noProof/>
        </w:rPr>
        <w:t xml:space="preserve"> </w:t>
      </w:r>
      <w:r w:rsidRPr="004A74ED">
        <w:rPr>
          <w:b/>
          <w:noProof/>
        </w:rPr>
        <w:t>176-177</w:t>
      </w:r>
      <w:r w:rsidRPr="004A74ED">
        <w:rPr>
          <w:noProof/>
        </w:rPr>
        <w:t>: 121-133.</w:t>
      </w:r>
    </w:p>
    <w:p w14:paraId="032FA662" w14:textId="77777777" w:rsidR="004A74ED" w:rsidRPr="004A74ED" w:rsidRDefault="004A74ED" w:rsidP="004A74ED">
      <w:pPr>
        <w:pStyle w:val="EndNoteBibliography"/>
        <w:rPr>
          <w:noProof/>
        </w:rPr>
      </w:pPr>
      <w:r w:rsidRPr="004A74ED">
        <w:rPr>
          <w:noProof/>
        </w:rPr>
        <w:t xml:space="preserve">He, X., T. O. Sonnenborg, J. C. Refsgaard, F. Vejen and K. H. Jensen (2013). "Evaluation of the value of radar QPE data and rain gauge data for hydrological modeling." </w:t>
      </w:r>
      <w:r w:rsidRPr="004A74ED">
        <w:rPr>
          <w:noProof/>
          <w:u w:val="single"/>
        </w:rPr>
        <w:t>Water Resources Research</w:t>
      </w:r>
      <w:r w:rsidRPr="004A74ED">
        <w:rPr>
          <w:noProof/>
        </w:rPr>
        <w:t xml:space="preserve"> </w:t>
      </w:r>
      <w:r w:rsidRPr="004A74ED">
        <w:rPr>
          <w:b/>
          <w:noProof/>
        </w:rPr>
        <w:t>49</w:t>
      </w:r>
      <w:r w:rsidRPr="004A74ED">
        <w:rPr>
          <w:noProof/>
        </w:rPr>
        <w:t>(9): 5989-6005.</w:t>
      </w:r>
    </w:p>
    <w:p w14:paraId="0BD1A7C6" w14:textId="77777777" w:rsidR="004A74ED" w:rsidRPr="004A74ED" w:rsidRDefault="004A74ED" w:rsidP="004A74ED">
      <w:pPr>
        <w:pStyle w:val="EndNoteBibliography"/>
        <w:rPr>
          <w:noProof/>
        </w:rPr>
      </w:pPr>
      <w:r w:rsidRPr="004A74ED">
        <w:rPr>
          <w:noProof/>
        </w:rPr>
        <w:t xml:space="preserve">Hong, Y. and J. Gourley (2014). </w:t>
      </w:r>
      <w:r w:rsidRPr="004A74ED">
        <w:rPr>
          <w:noProof/>
          <w:u w:val="single"/>
        </w:rPr>
        <w:t>Radar Hydrology: Principles, Models, and Applications</w:t>
      </w:r>
      <w:r w:rsidRPr="004A74ED">
        <w:rPr>
          <w:noProof/>
        </w:rPr>
        <w:t>.</w:t>
      </w:r>
    </w:p>
    <w:p w14:paraId="1EC2F86B" w14:textId="77777777" w:rsidR="004A74ED" w:rsidRPr="004A74ED" w:rsidRDefault="004A74ED" w:rsidP="004A74ED">
      <w:pPr>
        <w:pStyle w:val="EndNoteBibliography"/>
        <w:rPr>
          <w:noProof/>
        </w:rPr>
      </w:pPr>
      <w:r w:rsidRPr="004A74ED">
        <w:rPr>
          <w:noProof/>
        </w:rPr>
        <w:t xml:space="preserve">Hong, Y., K.-l. Hsu, H. Moradkhani and S. Sorooshian (2006). "Uncertainty quantification of satellite precipitation estimation and Monte Carlo assessment of the error propagation into hydrologic response." </w:t>
      </w:r>
      <w:r w:rsidRPr="004A74ED">
        <w:rPr>
          <w:noProof/>
          <w:u w:val="single"/>
        </w:rPr>
        <w:t>Water Resources Research</w:t>
      </w:r>
      <w:r w:rsidRPr="004A74ED">
        <w:rPr>
          <w:noProof/>
        </w:rPr>
        <w:t xml:space="preserve"> </w:t>
      </w:r>
      <w:r w:rsidRPr="004A74ED">
        <w:rPr>
          <w:b/>
          <w:noProof/>
        </w:rPr>
        <w:t>42</w:t>
      </w:r>
      <w:r w:rsidRPr="004A74ED">
        <w:rPr>
          <w:noProof/>
        </w:rPr>
        <w:t>(8).</w:t>
      </w:r>
    </w:p>
    <w:p w14:paraId="165199F4" w14:textId="77777777" w:rsidR="004A74ED" w:rsidRPr="004A74ED" w:rsidRDefault="004A74ED" w:rsidP="004A74ED">
      <w:pPr>
        <w:pStyle w:val="EndNoteBibliography"/>
        <w:rPr>
          <w:noProof/>
        </w:rPr>
      </w:pPr>
      <w:r w:rsidRPr="004A74ED">
        <w:rPr>
          <w:noProof/>
        </w:rPr>
        <w:t>Huffman, G. J., E.F. Stocker, D.T. Bolvin, E.J. Nelkin, Jackson Tan (2019). GPM IMERG Final Precipitation L3 Half Hourly 0.1 degree x 0.1 degree V06. Greenbelt, MD, Goddard Earth Sciences Data and Information Services Center (GES DISC).</w:t>
      </w:r>
    </w:p>
    <w:p w14:paraId="2F959552" w14:textId="77777777" w:rsidR="004A74ED" w:rsidRPr="004A74ED" w:rsidRDefault="004A74ED" w:rsidP="004A74ED">
      <w:pPr>
        <w:pStyle w:val="EndNoteBibliography"/>
        <w:rPr>
          <w:noProof/>
        </w:rPr>
      </w:pPr>
      <w:r w:rsidRPr="004A74ED">
        <w:rPr>
          <w:noProof/>
        </w:rPr>
        <w:t xml:space="preserve">Jewell, S. A. and N. Gaussiat (2015). "An assessment of kriging-based rain-gauge-radar merging techniques." </w:t>
      </w:r>
      <w:r w:rsidRPr="004A74ED">
        <w:rPr>
          <w:noProof/>
          <w:u w:val="single"/>
        </w:rPr>
        <w:t>Quarterly Journal of the Royal Meteorological Society</w:t>
      </w:r>
      <w:r w:rsidRPr="004A74ED">
        <w:rPr>
          <w:noProof/>
        </w:rPr>
        <w:t xml:space="preserve"> </w:t>
      </w:r>
      <w:r w:rsidRPr="004A74ED">
        <w:rPr>
          <w:b/>
          <w:noProof/>
        </w:rPr>
        <w:t>141</w:t>
      </w:r>
      <w:r w:rsidRPr="004A74ED">
        <w:rPr>
          <w:noProof/>
        </w:rPr>
        <w:t>(691): 2300-2313.</w:t>
      </w:r>
    </w:p>
    <w:p w14:paraId="621040AF" w14:textId="77777777" w:rsidR="004A74ED" w:rsidRPr="004A74ED" w:rsidRDefault="004A74ED" w:rsidP="004A74ED">
      <w:pPr>
        <w:pStyle w:val="EndNoteBibliography"/>
        <w:rPr>
          <w:noProof/>
        </w:rPr>
      </w:pPr>
      <w:r w:rsidRPr="004A74ED">
        <w:rPr>
          <w:noProof/>
        </w:rPr>
        <w:t xml:space="preserve">Kidd, C., P. Bauer, J. Turk, G. J. Huffman, R. Joyce, K. L. Hsu and D. Braithwaite (2011). "Intercomparison of High-Resolution Precipitation Products over Northwest Europe." </w:t>
      </w:r>
      <w:r w:rsidRPr="004A74ED">
        <w:rPr>
          <w:noProof/>
          <w:u w:val="single"/>
        </w:rPr>
        <w:t>Journal of Hydrometeorology</w:t>
      </w:r>
      <w:r w:rsidRPr="004A74ED">
        <w:rPr>
          <w:noProof/>
        </w:rPr>
        <w:t xml:space="preserve"> </w:t>
      </w:r>
      <w:r w:rsidRPr="004A74ED">
        <w:rPr>
          <w:b/>
          <w:noProof/>
        </w:rPr>
        <w:t>13</w:t>
      </w:r>
      <w:r w:rsidRPr="004A74ED">
        <w:rPr>
          <w:noProof/>
        </w:rPr>
        <w:t>(1): 67-83.</w:t>
      </w:r>
    </w:p>
    <w:p w14:paraId="2DFA8617" w14:textId="77777777" w:rsidR="004A74ED" w:rsidRPr="004A74ED" w:rsidRDefault="004A74ED" w:rsidP="004A74ED">
      <w:pPr>
        <w:pStyle w:val="EndNoteBibliography"/>
        <w:rPr>
          <w:noProof/>
        </w:rPr>
      </w:pPr>
      <w:r w:rsidRPr="004A74ED">
        <w:rPr>
          <w:noProof/>
        </w:rPr>
        <w:t xml:space="preserve">Kirstetter, P.-E., J. J. Gourley, Y. Hong, J. Zhang, S. Moazamigoodarzi, C. Langston and A. Arthur (2015). "Probabilistic precipitation rate estimates with ground-based radar networks." </w:t>
      </w:r>
      <w:r w:rsidRPr="004A74ED">
        <w:rPr>
          <w:noProof/>
          <w:u w:val="single"/>
        </w:rPr>
        <w:t>Water Resources Research</w:t>
      </w:r>
      <w:r w:rsidRPr="004A74ED">
        <w:rPr>
          <w:noProof/>
        </w:rPr>
        <w:t xml:space="preserve"> </w:t>
      </w:r>
      <w:r w:rsidRPr="004A74ED">
        <w:rPr>
          <w:b/>
          <w:noProof/>
        </w:rPr>
        <w:t>51</w:t>
      </w:r>
      <w:r w:rsidRPr="004A74ED">
        <w:rPr>
          <w:noProof/>
        </w:rPr>
        <w:t>(3): 1422-1442.</w:t>
      </w:r>
    </w:p>
    <w:p w14:paraId="631A2B25" w14:textId="77777777" w:rsidR="004A74ED" w:rsidRPr="004A74ED" w:rsidRDefault="004A74ED" w:rsidP="004A74ED">
      <w:pPr>
        <w:pStyle w:val="EndNoteBibliography"/>
        <w:rPr>
          <w:noProof/>
        </w:rPr>
      </w:pPr>
      <w:r w:rsidRPr="004A74ED">
        <w:rPr>
          <w:noProof/>
        </w:rPr>
        <w:lastRenderedPageBreak/>
        <w:t xml:space="preserve">Li, C., G. Tang and Y. Hong (2018). "Cross-evaluation of ground-based, multi-satellite and reanalysis precipitation products: Applicability of the Triple Collocation method across Mainland China." </w:t>
      </w:r>
      <w:r w:rsidRPr="004A74ED">
        <w:rPr>
          <w:noProof/>
          <w:u w:val="single"/>
        </w:rPr>
        <w:t>Journal of Hydrology</w:t>
      </w:r>
      <w:r w:rsidRPr="004A74ED">
        <w:rPr>
          <w:noProof/>
        </w:rPr>
        <w:t xml:space="preserve"> </w:t>
      </w:r>
      <w:r w:rsidRPr="004A74ED">
        <w:rPr>
          <w:b/>
          <w:noProof/>
        </w:rPr>
        <w:t>562</w:t>
      </w:r>
      <w:r w:rsidRPr="004A74ED">
        <w:rPr>
          <w:noProof/>
        </w:rPr>
        <w:t>: 71-83.</w:t>
      </w:r>
    </w:p>
    <w:p w14:paraId="3530F0E2" w14:textId="77777777" w:rsidR="004A74ED" w:rsidRPr="004A74ED" w:rsidRDefault="004A74ED" w:rsidP="004A74ED">
      <w:pPr>
        <w:pStyle w:val="EndNoteBibliography"/>
        <w:rPr>
          <w:noProof/>
        </w:rPr>
      </w:pPr>
      <w:r w:rsidRPr="004A74ED">
        <w:rPr>
          <w:noProof/>
        </w:rPr>
        <w:t>Lin, Y. (2011). NCEP/EMC U.S. Gridded Gage Only Hourly Precipitation. Y. Lin, UCAR/NCAR - Earth Observing Laboratory.</w:t>
      </w:r>
    </w:p>
    <w:p w14:paraId="1164A544" w14:textId="77777777" w:rsidR="004A74ED" w:rsidRPr="004A74ED" w:rsidRDefault="004A74ED" w:rsidP="004A74ED">
      <w:pPr>
        <w:pStyle w:val="EndNoteBibliography"/>
        <w:rPr>
          <w:noProof/>
        </w:rPr>
      </w:pPr>
      <w:r w:rsidRPr="004A74ED">
        <w:rPr>
          <w:noProof/>
        </w:rPr>
        <w:t xml:space="preserve">Massari, C., W. Crow and L. Brocca (2017). "An assessment of the performance of global rainfall estimates without ground-based observations." </w:t>
      </w:r>
      <w:r w:rsidRPr="004A74ED">
        <w:rPr>
          <w:noProof/>
          <w:u w:val="single"/>
        </w:rPr>
        <w:t>Hydrology and Earth System Sciences</w:t>
      </w:r>
      <w:r w:rsidRPr="004A74ED">
        <w:rPr>
          <w:noProof/>
        </w:rPr>
        <w:t xml:space="preserve"> </w:t>
      </w:r>
      <w:r w:rsidRPr="004A74ED">
        <w:rPr>
          <w:b/>
          <w:noProof/>
        </w:rPr>
        <w:t>21</w:t>
      </w:r>
      <w:r w:rsidRPr="004A74ED">
        <w:rPr>
          <w:noProof/>
        </w:rPr>
        <w:t>(9): 4347-4361.</w:t>
      </w:r>
    </w:p>
    <w:p w14:paraId="6A048C84" w14:textId="77777777" w:rsidR="004A74ED" w:rsidRPr="004A74ED" w:rsidRDefault="004A74ED" w:rsidP="004A74ED">
      <w:pPr>
        <w:pStyle w:val="EndNoteBibliography"/>
        <w:rPr>
          <w:noProof/>
        </w:rPr>
      </w:pPr>
      <w:r w:rsidRPr="004A74ED">
        <w:rPr>
          <w:noProof/>
        </w:rPr>
        <w:t xml:space="preserve">Mazzoglio, P., F. Laio, S. Balbo, P. Boccardo and F. Disabato (2019). "Improving an Extreme Rainfall Detection System with GPM IMERG data." </w:t>
      </w:r>
      <w:r w:rsidRPr="004A74ED">
        <w:rPr>
          <w:noProof/>
          <w:u w:val="single"/>
        </w:rPr>
        <w:t>Remote Sensing</w:t>
      </w:r>
      <w:r w:rsidRPr="004A74ED">
        <w:rPr>
          <w:noProof/>
        </w:rPr>
        <w:t xml:space="preserve"> </w:t>
      </w:r>
      <w:r w:rsidRPr="004A74ED">
        <w:rPr>
          <w:b/>
          <w:noProof/>
        </w:rPr>
        <w:t>11</w:t>
      </w:r>
      <w:r w:rsidRPr="004A74ED">
        <w:rPr>
          <w:noProof/>
        </w:rPr>
        <w:t>(6).</w:t>
      </w:r>
    </w:p>
    <w:p w14:paraId="36B28640" w14:textId="77777777" w:rsidR="004A74ED" w:rsidRPr="004A74ED" w:rsidRDefault="004A74ED" w:rsidP="004A74ED">
      <w:pPr>
        <w:pStyle w:val="EndNoteBibliography"/>
        <w:rPr>
          <w:noProof/>
        </w:rPr>
      </w:pPr>
      <w:r w:rsidRPr="004A74ED">
        <w:rPr>
          <w:noProof/>
        </w:rPr>
        <w:t xml:space="preserve">McColl, K. A., J. Vogelzang, A. G. Konings, D. Entekhabi, M. Piles and A. Stoffelen (2014). "Extended triple collocation: Estimating errors and correlation coefficients with respect to an unknown target." </w:t>
      </w:r>
      <w:r w:rsidRPr="004A74ED">
        <w:rPr>
          <w:noProof/>
          <w:u w:val="single"/>
        </w:rPr>
        <w:t>Geophysical Research Letters</w:t>
      </w:r>
      <w:r w:rsidRPr="004A74ED">
        <w:rPr>
          <w:noProof/>
        </w:rPr>
        <w:t xml:space="preserve"> </w:t>
      </w:r>
      <w:r w:rsidRPr="004A74ED">
        <w:rPr>
          <w:b/>
          <w:noProof/>
        </w:rPr>
        <w:t>41</w:t>
      </w:r>
      <w:r w:rsidRPr="004A74ED">
        <w:rPr>
          <w:noProof/>
        </w:rPr>
        <w:t>(17): 6229-6236.</w:t>
      </w:r>
    </w:p>
    <w:p w14:paraId="71E399CB" w14:textId="77777777" w:rsidR="004A74ED" w:rsidRPr="004A74ED" w:rsidRDefault="004A74ED" w:rsidP="004A74ED">
      <w:pPr>
        <w:pStyle w:val="EndNoteBibliography"/>
        <w:rPr>
          <w:noProof/>
        </w:rPr>
      </w:pPr>
      <w:r w:rsidRPr="004A74ED">
        <w:rPr>
          <w:noProof/>
        </w:rPr>
        <w:t xml:space="preserve">Medlin, J. M., S. K. Kimball and K. G. Blackwell (2007). "Radar and Rain Gauge Analysis of the Extreme Rainfall during Hurricane Danny’s (1997) Landfall." </w:t>
      </w:r>
      <w:r w:rsidRPr="004A74ED">
        <w:rPr>
          <w:noProof/>
          <w:u w:val="single"/>
        </w:rPr>
        <w:t>Monthly Weather Review</w:t>
      </w:r>
      <w:r w:rsidRPr="004A74ED">
        <w:rPr>
          <w:noProof/>
        </w:rPr>
        <w:t xml:space="preserve"> </w:t>
      </w:r>
      <w:r w:rsidRPr="004A74ED">
        <w:rPr>
          <w:b/>
          <w:noProof/>
        </w:rPr>
        <w:t>135</w:t>
      </w:r>
      <w:r w:rsidRPr="004A74ED">
        <w:rPr>
          <w:noProof/>
        </w:rPr>
        <w:t>(5): 1869-1888.</w:t>
      </w:r>
    </w:p>
    <w:p w14:paraId="4AD8332F" w14:textId="77777777" w:rsidR="004A74ED" w:rsidRPr="004A74ED" w:rsidRDefault="004A74ED" w:rsidP="004A74ED">
      <w:pPr>
        <w:pStyle w:val="EndNoteBibliography"/>
        <w:rPr>
          <w:noProof/>
        </w:rPr>
      </w:pPr>
      <w:r w:rsidRPr="004A74ED">
        <w:rPr>
          <w:noProof/>
        </w:rPr>
        <w:t xml:space="preserve">Molini, A., L. G. Lanza and P. La Barbera (2005). "The impact of tipping-bucket raingauge measurement errors on design rainfall for urban-scale applications." </w:t>
      </w:r>
      <w:r w:rsidRPr="004A74ED">
        <w:rPr>
          <w:noProof/>
          <w:u w:val="single"/>
        </w:rPr>
        <w:t>Hydrological Processes</w:t>
      </w:r>
      <w:r w:rsidRPr="004A74ED">
        <w:rPr>
          <w:noProof/>
        </w:rPr>
        <w:t xml:space="preserve"> </w:t>
      </w:r>
      <w:r w:rsidRPr="004A74ED">
        <w:rPr>
          <w:b/>
          <w:noProof/>
        </w:rPr>
        <w:t>19</w:t>
      </w:r>
      <w:r w:rsidRPr="004A74ED">
        <w:rPr>
          <w:noProof/>
        </w:rPr>
        <w:t>(5): 1073-1088.</w:t>
      </w:r>
    </w:p>
    <w:p w14:paraId="53D6BF9C" w14:textId="77777777" w:rsidR="004A74ED" w:rsidRPr="004A74ED" w:rsidRDefault="004A74ED" w:rsidP="004A74ED">
      <w:pPr>
        <w:pStyle w:val="EndNoteBibliography"/>
        <w:rPr>
          <w:noProof/>
        </w:rPr>
      </w:pPr>
      <w:r w:rsidRPr="004A74ED">
        <w:rPr>
          <w:noProof/>
        </w:rPr>
        <w:t>News (2019). Why can't I sign up for FEMA assistance after Imelda?</w:t>
      </w:r>
    </w:p>
    <w:p w14:paraId="629504A4" w14:textId="77777777" w:rsidR="004A74ED" w:rsidRPr="004A74ED" w:rsidRDefault="004A74ED" w:rsidP="004A74ED">
      <w:pPr>
        <w:pStyle w:val="EndNoteBibliography"/>
        <w:rPr>
          <w:noProof/>
        </w:rPr>
      </w:pPr>
      <w:r w:rsidRPr="004A74ED">
        <w:rPr>
          <w:noProof/>
        </w:rPr>
        <w:t xml:space="preserve">O, S., U. Foelsche, G. Kirchengast, J. Fuchsberger, J. Tan and W. A. Petersen (2017). "Evaluation of GPM IMERG Early, Late, and Final rainfall estimates using WegenerNet gauge data in southeastern Austria." </w:t>
      </w:r>
      <w:r w:rsidRPr="004A74ED">
        <w:rPr>
          <w:noProof/>
          <w:u w:val="single"/>
        </w:rPr>
        <w:t>Hydrology and Earth System Sciences</w:t>
      </w:r>
      <w:r w:rsidRPr="004A74ED">
        <w:rPr>
          <w:noProof/>
        </w:rPr>
        <w:t xml:space="preserve"> </w:t>
      </w:r>
      <w:r w:rsidRPr="004A74ED">
        <w:rPr>
          <w:b/>
          <w:noProof/>
        </w:rPr>
        <w:t>21</w:t>
      </w:r>
      <w:r w:rsidRPr="004A74ED">
        <w:rPr>
          <w:noProof/>
        </w:rPr>
        <w:t>(12): 6559-6572.</w:t>
      </w:r>
    </w:p>
    <w:p w14:paraId="0E310C60" w14:textId="77777777" w:rsidR="004A74ED" w:rsidRPr="004A74ED" w:rsidRDefault="004A74ED" w:rsidP="004A74ED">
      <w:pPr>
        <w:pStyle w:val="EndNoteBibliography"/>
        <w:rPr>
          <w:noProof/>
        </w:rPr>
      </w:pPr>
      <w:r w:rsidRPr="004A74ED">
        <w:rPr>
          <w:noProof/>
        </w:rPr>
        <w:t xml:space="preserve">Omranian, E., H. Sharif and A. Tavakoly (2018). "How Well Can Global Precipitation Measurement (GPM) Capture Hurricanes? Case Study: Hurricane Harvey." </w:t>
      </w:r>
      <w:r w:rsidRPr="004A74ED">
        <w:rPr>
          <w:noProof/>
          <w:u w:val="single"/>
        </w:rPr>
        <w:t>Remote Sensing</w:t>
      </w:r>
      <w:r w:rsidRPr="004A74ED">
        <w:rPr>
          <w:noProof/>
        </w:rPr>
        <w:t xml:space="preserve"> </w:t>
      </w:r>
      <w:r w:rsidRPr="004A74ED">
        <w:rPr>
          <w:b/>
          <w:noProof/>
        </w:rPr>
        <w:t>10</w:t>
      </w:r>
      <w:r w:rsidRPr="004A74ED">
        <w:rPr>
          <w:noProof/>
        </w:rPr>
        <w:t>(7).</w:t>
      </w:r>
    </w:p>
    <w:p w14:paraId="4720BD8A" w14:textId="77777777" w:rsidR="004A74ED" w:rsidRPr="004A74ED" w:rsidRDefault="004A74ED" w:rsidP="004A74ED">
      <w:pPr>
        <w:pStyle w:val="EndNoteBibliography"/>
        <w:rPr>
          <w:noProof/>
        </w:rPr>
      </w:pPr>
      <w:r w:rsidRPr="004A74ED">
        <w:rPr>
          <w:noProof/>
        </w:rPr>
        <w:t>Pollock, M., M. Dutton, P. Quinn, E. O’Connell, M. Wilkinson and M. Colli (2010). "Accurate Rainfall Measurement: The Neglected Achiles Heel of Hydro-Meteorology."</w:t>
      </w:r>
    </w:p>
    <w:p w14:paraId="56C6396A" w14:textId="77777777" w:rsidR="004A74ED" w:rsidRPr="004A74ED" w:rsidRDefault="004A74ED" w:rsidP="004A74ED">
      <w:pPr>
        <w:pStyle w:val="EndNoteBibliography"/>
        <w:rPr>
          <w:noProof/>
        </w:rPr>
      </w:pPr>
      <w:r w:rsidRPr="004A74ED">
        <w:rPr>
          <w:noProof/>
        </w:rPr>
        <w:t xml:space="preserve">Ratheesh, S., B. Mankad, S. Basu, R. Kumar and R. Sharma (2013). "Assessment of Satellite-Derived Sea Surface Salinity in the Indian Ocean." </w:t>
      </w:r>
      <w:r w:rsidRPr="004A74ED">
        <w:rPr>
          <w:noProof/>
          <w:u w:val="single"/>
        </w:rPr>
        <w:t>IEEE Geoscience and Remote Sensing Letters</w:t>
      </w:r>
      <w:r w:rsidRPr="004A74ED">
        <w:rPr>
          <w:noProof/>
        </w:rPr>
        <w:t xml:space="preserve"> </w:t>
      </w:r>
      <w:r w:rsidRPr="004A74ED">
        <w:rPr>
          <w:b/>
          <w:noProof/>
        </w:rPr>
        <w:t>10</w:t>
      </w:r>
      <w:r w:rsidRPr="004A74ED">
        <w:rPr>
          <w:noProof/>
        </w:rPr>
        <w:t>(3): 428-431.</w:t>
      </w:r>
    </w:p>
    <w:p w14:paraId="34DAB9C2" w14:textId="77777777" w:rsidR="004A74ED" w:rsidRPr="004A74ED" w:rsidRDefault="004A74ED" w:rsidP="004A74ED">
      <w:pPr>
        <w:pStyle w:val="EndNoteBibliography"/>
        <w:rPr>
          <w:noProof/>
        </w:rPr>
      </w:pPr>
      <w:r w:rsidRPr="004A74ED">
        <w:rPr>
          <w:noProof/>
        </w:rPr>
        <w:t xml:space="preserve">Roebeling, R. A., E. L. A. Wolters, J. F. Meirink and H. Leijnse (2012). "Triple Collocation of Summer Precipitation Retrievals from SEVIRI over Europe with Gridded Rain Gauge and Weather Radar Data." </w:t>
      </w:r>
      <w:r w:rsidRPr="004A74ED">
        <w:rPr>
          <w:noProof/>
          <w:u w:val="single"/>
        </w:rPr>
        <w:t>Journal of Hydrometeorology</w:t>
      </w:r>
      <w:r w:rsidRPr="004A74ED">
        <w:rPr>
          <w:noProof/>
        </w:rPr>
        <w:t xml:space="preserve"> </w:t>
      </w:r>
      <w:r w:rsidRPr="004A74ED">
        <w:rPr>
          <w:b/>
          <w:noProof/>
        </w:rPr>
        <w:t>13</w:t>
      </w:r>
      <w:r w:rsidRPr="004A74ED">
        <w:rPr>
          <w:noProof/>
        </w:rPr>
        <w:t>(5): 1552-1566.</w:t>
      </w:r>
    </w:p>
    <w:p w14:paraId="6D01FA69" w14:textId="77777777" w:rsidR="004A74ED" w:rsidRPr="004A74ED" w:rsidRDefault="004A74ED" w:rsidP="004A74ED">
      <w:pPr>
        <w:pStyle w:val="EndNoteBibliography"/>
        <w:rPr>
          <w:noProof/>
        </w:rPr>
      </w:pPr>
      <w:r w:rsidRPr="004A74ED">
        <w:rPr>
          <w:noProof/>
        </w:rPr>
        <w:t xml:space="preserve">Ryzhkov, A., M. Diederich, P. Zhang and C. Simmer (2014). "Potential Utilization of Specific Attenuation for Rainfall Estimation, Mitigation of Partial Beam Blockage, and Radar Networking." </w:t>
      </w:r>
      <w:r w:rsidRPr="004A74ED">
        <w:rPr>
          <w:noProof/>
          <w:u w:val="single"/>
        </w:rPr>
        <w:t>Journal of Atmospheric and Oceanic Technology</w:t>
      </w:r>
      <w:r w:rsidRPr="004A74ED">
        <w:rPr>
          <w:noProof/>
        </w:rPr>
        <w:t xml:space="preserve"> </w:t>
      </w:r>
      <w:r w:rsidRPr="004A74ED">
        <w:rPr>
          <w:b/>
          <w:noProof/>
        </w:rPr>
        <w:t>31</w:t>
      </w:r>
      <w:r w:rsidRPr="004A74ED">
        <w:rPr>
          <w:noProof/>
        </w:rPr>
        <w:t>(3): 599-619.</w:t>
      </w:r>
    </w:p>
    <w:p w14:paraId="56D77867" w14:textId="77777777" w:rsidR="004A74ED" w:rsidRPr="004A74ED" w:rsidRDefault="004A74ED" w:rsidP="004A74ED">
      <w:pPr>
        <w:pStyle w:val="EndNoteBibliography"/>
        <w:rPr>
          <w:noProof/>
        </w:rPr>
      </w:pPr>
      <w:r w:rsidRPr="004A74ED">
        <w:rPr>
          <w:noProof/>
        </w:rPr>
        <w:t xml:space="preserve">Scofield, R. A. and R. J. Kuligowski (2003). "Status and Outlook of Operational Satellite Precipitation Algorithms for Extreme-Precipitation Events." </w:t>
      </w:r>
      <w:r w:rsidRPr="004A74ED">
        <w:rPr>
          <w:noProof/>
          <w:u w:val="single"/>
        </w:rPr>
        <w:t>Weather and Forecasting</w:t>
      </w:r>
      <w:r w:rsidRPr="004A74ED">
        <w:rPr>
          <w:noProof/>
        </w:rPr>
        <w:t xml:space="preserve"> </w:t>
      </w:r>
      <w:r w:rsidRPr="004A74ED">
        <w:rPr>
          <w:b/>
          <w:noProof/>
        </w:rPr>
        <w:t>18</w:t>
      </w:r>
      <w:r w:rsidRPr="004A74ED">
        <w:rPr>
          <w:noProof/>
        </w:rPr>
        <w:t>(6): 1037-1051.</w:t>
      </w:r>
    </w:p>
    <w:p w14:paraId="3D9BBC17" w14:textId="77777777" w:rsidR="004A74ED" w:rsidRPr="004A74ED" w:rsidRDefault="004A74ED" w:rsidP="004A74ED">
      <w:pPr>
        <w:pStyle w:val="EndNoteBibliography"/>
        <w:rPr>
          <w:noProof/>
        </w:rPr>
      </w:pPr>
      <w:r w:rsidRPr="004A74ED">
        <w:rPr>
          <w:noProof/>
        </w:rPr>
        <w:t xml:space="preserve">Seo, D.-J. (1998). "Real-time estimation of rainfall fields using rain gage data under fractional coverage conditions." </w:t>
      </w:r>
      <w:r w:rsidRPr="004A74ED">
        <w:rPr>
          <w:noProof/>
          <w:u w:val="single"/>
        </w:rPr>
        <w:t>Journal of Hydrology</w:t>
      </w:r>
      <w:r w:rsidRPr="004A74ED">
        <w:rPr>
          <w:noProof/>
        </w:rPr>
        <w:t xml:space="preserve"> </w:t>
      </w:r>
      <w:r w:rsidRPr="004A74ED">
        <w:rPr>
          <w:b/>
          <w:noProof/>
        </w:rPr>
        <w:t>208</w:t>
      </w:r>
      <w:r w:rsidRPr="004A74ED">
        <w:rPr>
          <w:noProof/>
        </w:rPr>
        <w:t>: 25-36.</w:t>
      </w:r>
    </w:p>
    <w:p w14:paraId="79ECF5BA" w14:textId="77777777" w:rsidR="004A74ED" w:rsidRPr="004A74ED" w:rsidRDefault="004A74ED" w:rsidP="004A74ED">
      <w:pPr>
        <w:pStyle w:val="EndNoteBibliography"/>
        <w:rPr>
          <w:noProof/>
        </w:rPr>
      </w:pPr>
      <w:r w:rsidRPr="004A74ED">
        <w:rPr>
          <w:noProof/>
        </w:rPr>
        <w:t xml:space="preserve">Sharifi, E., R. Steinacker and B. Saghafian (2016). "Assessment of GPM-IMERG and Other Precipitation Products against Gauge Data under Different Topographic and Climatic Conditions in Iran: Preliminary Results." </w:t>
      </w:r>
      <w:r w:rsidRPr="004A74ED">
        <w:rPr>
          <w:noProof/>
          <w:u w:val="single"/>
        </w:rPr>
        <w:t>Remote Sensing</w:t>
      </w:r>
      <w:r w:rsidRPr="004A74ED">
        <w:rPr>
          <w:noProof/>
        </w:rPr>
        <w:t xml:space="preserve"> </w:t>
      </w:r>
      <w:r w:rsidRPr="004A74ED">
        <w:rPr>
          <w:b/>
          <w:noProof/>
        </w:rPr>
        <w:t>8</w:t>
      </w:r>
      <w:r w:rsidRPr="004A74ED">
        <w:rPr>
          <w:noProof/>
        </w:rPr>
        <w:t>(2).</w:t>
      </w:r>
    </w:p>
    <w:p w14:paraId="1E8B9417" w14:textId="77777777" w:rsidR="004A74ED" w:rsidRPr="004A74ED" w:rsidRDefault="004A74ED" w:rsidP="004A74ED">
      <w:pPr>
        <w:pStyle w:val="EndNoteBibliography"/>
        <w:rPr>
          <w:noProof/>
        </w:rPr>
      </w:pPr>
      <w:r w:rsidRPr="004A74ED">
        <w:rPr>
          <w:noProof/>
        </w:rPr>
        <w:t xml:space="preserve">Skofronick-Jackson, G., W. A. Petersen, W. Berg, C. Kidd, E. F. Stocker, D. B. Kirschbaum, R. Kakar, S. A. Braun, G. J. Huffman, T. Iguchi, P. E. Kirstetter, C. Kummerow, R. Meneghini, R. </w:t>
      </w:r>
      <w:r w:rsidRPr="004A74ED">
        <w:rPr>
          <w:noProof/>
        </w:rPr>
        <w:lastRenderedPageBreak/>
        <w:t xml:space="preserve">Oki, W. S. Olson, Y. N. Takayabu, K. Furukawa and T. Wilheit (2017). "The Global Precipitation Measurement (Gpm) Mission for Science and Society." </w:t>
      </w:r>
      <w:r w:rsidRPr="004A74ED">
        <w:rPr>
          <w:noProof/>
          <w:u w:val="single"/>
        </w:rPr>
        <w:t>Bull Am Meteorol Soc</w:t>
      </w:r>
      <w:r w:rsidRPr="004A74ED">
        <w:rPr>
          <w:noProof/>
        </w:rPr>
        <w:t xml:space="preserve"> </w:t>
      </w:r>
      <w:r w:rsidRPr="004A74ED">
        <w:rPr>
          <w:b/>
          <w:noProof/>
        </w:rPr>
        <w:t>98</w:t>
      </w:r>
      <w:r w:rsidRPr="004A74ED">
        <w:rPr>
          <w:noProof/>
        </w:rPr>
        <w:t>(8): 1679-1695.</w:t>
      </w:r>
    </w:p>
    <w:p w14:paraId="62EAE3E4" w14:textId="77777777" w:rsidR="004A74ED" w:rsidRPr="004A74ED" w:rsidRDefault="004A74ED" w:rsidP="004A74ED">
      <w:pPr>
        <w:pStyle w:val="EndNoteBibliography"/>
        <w:rPr>
          <w:noProof/>
        </w:rPr>
      </w:pPr>
      <w:r w:rsidRPr="004A74ED">
        <w:rPr>
          <w:noProof/>
        </w:rPr>
        <w:t xml:space="preserve">Stampoulis, D. and E. N. Anagnostou (2012). "Evaluation of Global Satellite Rainfall Products over Continental Europe." </w:t>
      </w:r>
      <w:r w:rsidRPr="004A74ED">
        <w:rPr>
          <w:noProof/>
          <w:u w:val="single"/>
        </w:rPr>
        <w:t>Journal of Hydrometeorology</w:t>
      </w:r>
      <w:r w:rsidRPr="004A74ED">
        <w:rPr>
          <w:noProof/>
        </w:rPr>
        <w:t xml:space="preserve"> </w:t>
      </w:r>
      <w:r w:rsidRPr="004A74ED">
        <w:rPr>
          <w:b/>
          <w:noProof/>
        </w:rPr>
        <w:t>13</w:t>
      </w:r>
      <w:r w:rsidRPr="004A74ED">
        <w:rPr>
          <w:noProof/>
        </w:rPr>
        <w:t>(2): 588-603.</w:t>
      </w:r>
    </w:p>
    <w:p w14:paraId="6ADE125D" w14:textId="77777777" w:rsidR="004A74ED" w:rsidRPr="004A74ED" w:rsidRDefault="004A74ED" w:rsidP="004A74ED">
      <w:pPr>
        <w:pStyle w:val="EndNoteBibliography"/>
        <w:rPr>
          <w:noProof/>
        </w:rPr>
      </w:pPr>
      <w:r w:rsidRPr="004A74ED">
        <w:rPr>
          <w:noProof/>
        </w:rPr>
        <w:t xml:space="preserve">Stoffelen, A. (1998). "Toward the true near-surface wind speed: Error modeling and calibration using triple collocation." </w:t>
      </w:r>
      <w:r w:rsidRPr="004A74ED">
        <w:rPr>
          <w:noProof/>
          <w:u w:val="single"/>
        </w:rPr>
        <w:t>Journal of Geophysical Research: Oceans</w:t>
      </w:r>
      <w:r w:rsidRPr="004A74ED">
        <w:rPr>
          <w:noProof/>
        </w:rPr>
        <w:t xml:space="preserve"> </w:t>
      </w:r>
      <w:r w:rsidRPr="004A74ED">
        <w:rPr>
          <w:b/>
          <w:noProof/>
        </w:rPr>
        <w:t>103</w:t>
      </w:r>
      <w:r w:rsidRPr="004A74ED">
        <w:rPr>
          <w:noProof/>
        </w:rPr>
        <w:t>(C4): 7755-7766.</w:t>
      </w:r>
    </w:p>
    <w:p w14:paraId="572E17C6" w14:textId="77777777" w:rsidR="004A74ED" w:rsidRPr="004A74ED" w:rsidRDefault="004A74ED" w:rsidP="004A74ED">
      <w:pPr>
        <w:pStyle w:val="EndNoteBibliography"/>
        <w:rPr>
          <w:noProof/>
        </w:rPr>
      </w:pPr>
      <w:r w:rsidRPr="004A74ED">
        <w:rPr>
          <w:noProof/>
        </w:rPr>
        <w:t xml:space="preserve">Sukovich, E. M., F. M. Ralph, F. E. Barthold, D. W. Reynolds and D. R. Novak (2014). "Extreme Quantitative Precipitation Forecast Performance at the Weather Prediction Center from 2001 to 2011." </w:t>
      </w:r>
      <w:r w:rsidRPr="004A74ED">
        <w:rPr>
          <w:noProof/>
          <w:u w:val="single"/>
        </w:rPr>
        <w:t>Weather and Forecasting</w:t>
      </w:r>
      <w:r w:rsidRPr="004A74ED">
        <w:rPr>
          <w:noProof/>
        </w:rPr>
        <w:t xml:space="preserve"> </w:t>
      </w:r>
      <w:r w:rsidRPr="004A74ED">
        <w:rPr>
          <w:b/>
          <w:noProof/>
        </w:rPr>
        <w:t>29</w:t>
      </w:r>
      <w:r w:rsidRPr="004A74ED">
        <w:rPr>
          <w:noProof/>
        </w:rPr>
        <w:t>(4): 894-911.</w:t>
      </w:r>
    </w:p>
    <w:p w14:paraId="62F896D3" w14:textId="77777777" w:rsidR="004A74ED" w:rsidRPr="004A74ED" w:rsidRDefault="004A74ED" w:rsidP="004A74ED">
      <w:pPr>
        <w:pStyle w:val="EndNoteBibliography"/>
        <w:rPr>
          <w:noProof/>
        </w:rPr>
      </w:pPr>
      <w:r w:rsidRPr="004A74ED">
        <w:rPr>
          <w:noProof/>
        </w:rPr>
        <w:t xml:space="preserve">Tian, Y., G. J. Huffman, R. F. Adler, L. Tang, M. Sapiano, V. Maggioni and H. Wu (2013). "Modeling errors in daily precipitation measurements: Additive or multiplicative?" </w:t>
      </w:r>
      <w:r w:rsidRPr="004A74ED">
        <w:rPr>
          <w:noProof/>
          <w:u w:val="single"/>
        </w:rPr>
        <w:t>Geophysical Research Letters</w:t>
      </w:r>
      <w:r w:rsidRPr="004A74ED">
        <w:rPr>
          <w:noProof/>
        </w:rPr>
        <w:t xml:space="preserve"> </w:t>
      </w:r>
      <w:r w:rsidRPr="004A74ED">
        <w:rPr>
          <w:b/>
          <w:noProof/>
        </w:rPr>
        <w:t>40</w:t>
      </w:r>
      <w:r w:rsidRPr="004A74ED">
        <w:rPr>
          <w:noProof/>
        </w:rPr>
        <w:t>(10): 2060-2065.</w:t>
      </w:r>
    </w:p>
    <w:p w14:paraId="70C69037" w14:textId="77777777" w:rsidR="004A74ED" w:rsidRPr="004A74ED" w:rsidRDefault="004A74ED" w:rsidP="004A74ED">
      <w:pPr>
        <w:pStyle w:val="EndNoteBibliography"/>
        <w:rPr>
          <w:noProof/>
        </w:rPr>
      </w:pPr>
      <w:r w:rsidRPr="004A74ED">
        <w:rPr>
          <w:noProof/>
        </w:rPr>
        <w:t xml:space="preserve">Tian, Y. and C. D. Peters-Lidard (2010). "A global map of uncertainties in satellite-based precipitation measurements." </w:t>
      </w:r>
      <w:r w:rsidRPr="004A74ED">
        <w:rPr>
          <w:noProof/>
          <w:u w:val="single"/>
        </w:rPr>
        <w:t>Geophysical Research Letters</w:t>
      </w:r>
      <w:r w:rsidRPr="004A74ED">
        <w:rPr>
          <w:noProof/>
        </w:rPr>
        <w:t xml:space="preserve"> </w:t>
      </w:r>
      <w:r w:rsidRPr="004A74ED">
        <w:rPr>
          <w:b/>
          <w:noProof/>
        </w:rPr>
        <w:t>37</w:t>
      </w:r>
      <w:r w:rsidRPr="004A74ED">
        <w:rPr>
          <w:noProof/>
        </w:rPr>
        <w:t>(24): n/a-n/a.</w:t>
      </w:r>
    </w:p>
    <w:p w14:paraId="2D059519" w14:textId="77777777" w:rsidR="004A74ED" w:rsidRPr="004A74ED" w:rsidRDefault="004A74ED" w:rsidP="004A74ED">
      <w:pPr>
        <w:pStyle w:val="EndNoteBibliography"/>
        <w:rPr>
          <w:noProof/>
        </w:rPr>
      </w:pPr>
      <w:r w:rsidRPr="004A74ED">
        <w:rPr>
          <w:noProof/>
        </w:rPr>
        <w:t xml:space="preserve">Yoo, C., C. Park, J. Yoon and J. Kim (2014). "Interpretation of mean-field bias correction of radar rain rate using the concept of linear regression." </w:t>
      </w:r>
      <w:r w:rsidRPr="004A74ED">
        <w:rPr>
          <w:noProof/>
          <w:u w:val="single"/>
        </w:rPr>
        <w:t>Hydrological Processes</w:t>
      </w:r>
      <w:r w:rsidRPr="004A74ED">
        <w:rPr>
          <w:noProof/>
        </w:rPr>
        <w:t xml:space="preserve"> </w:t>
      </w:r>
      <w:r w:rsidRPr="004A74ED">
        <w:rPr>
          <w:b/>
          <w:noProof/>
        </w:rPr>
        <w:t>28</w:t>
      </w:r>
      <w:r w:rsidRPr="004A74ED">
        <w:rPr>
          <w:noProof/>
        </w:rPr>
        <w:t>(19): 5081-5092.</w:t>
      </w:r>
    </w:p>
    <w:p w14:paraId="3D8E9F34" w14:textId="77777777" w:rsidR="004A74ED" w:rsidRPr="004A74ED" w:rsidRDefault="004A74ED" w:rsidP="004A74ED">
      <w:pPr>
        <w:pStyle w:val="EndNoteBibliography"/>
        <w:rPr>
          <w:noProof/>
        </w:rPr>
      </w:pPr>
      <w:r w:rsidRPr="004A74ED">
        <w:rPr>
          <w:noProof/>
        </w:rPr>
        <w:t xml:space="preserve">Zhang, J., K. Howard, C. Langston, B. Kaney, Y. Qi, L. Tang, H. Grams, Y. Wang, S. Cocks, S. Martinaitis, A. Arthur, K. Cooper, J. Brogden and D. Kitzmiller (2016). "Multi-Radar Multi-Sensor (MRMS) Quantitative Precipitation Estimation: Initial Operating Capabilities." </w:t>
      </w:r>
      <w:r w:rsidRPr="004A74ED">
        <w:rPr>
          <w:noProof/>
          <w:u w:val="single"/>
        </w:rPr>
        <w:t>Bulletin of the American Meteorological Society</w:t>
      </w:r>
      <w:r w:rsidRPr="004A74ED">
        <w:rPr>
          <w:noProof/>
        </w:rPr>
        <w:t xml:space="preserve"> </w:t>
      </w:r>
      <w:r w:rsidRPr="004A74ED">
        <w:rPr>
          <w:b/>
          <w:noProof/>
        </w:rPr>
        <w:t>97</w:t>
      </w:r>
      <w:r w:rsidRPr="004A74ED">
        <w:rPr>
          <w:noProof/>
        </w:rPr>
        <w:t>(4): 621-638.</w:t>
      </w:r>
    </w:p>
    <w:p w14:paraId="3FDE5CE1" w14:textId="77777777" w:rsidR="004A74ED" w:rsidRPr="004A74ED" w:rsidRDefault="004A74ED" w:rsidP="004A74ED">
      <w:pPr>
        <w:pStyle w:val="EndNoteBibliography"/>
        <w:rPr>
          <w:noProof/>
        </w:rPr>
      </w:pPr>
      <w:r w:rsidRPr="004A74ED">
        <w:rPr>
          <w:noProof/>
        </w:rPr>
        <w:t xml:space="preserve">Zwieback, S., K. Scipal, W. Dorigo and W. Wagner (2012). "Structural and statistical properties of the collocation technique for error characterization." </w:t>
      </w:r>
      <w:r w:rsidRPr="004A74ED">
        <w:rPr>
          <w:noProof/>
          <w:u w:val="single"/>
        </w:rPr>
        <w:t>Nonlinear Processes in Geophysics</w:t>
      </w:r>
      <w:r w:rsidRPr="004A74ED">
        <w:rPr>
          <w:noProof/>
        </w:rPr>
        <w:t xml:space="preserve"> </w:t>
      </w:r>
      <w:r w:rsidRPr="004A74ED">
        <w:rPr>
          <w:b/>
          <w:noProof/>
        </w:rPr>
        <w:t>19</w:t>
      </w:r>
      <w:r w:rsidRPr="004A74ED">
        <w:rPr>
          <w:noProof/>
        </w:rPr>
        <w:t>(1): 69-80.</w:t>
      </w:r>
    </w:p>
    <w:p w14:paraId="01ED4B20" w14:textId="4FE0D29F" w:rsidR="00E43E85" w:rsidRPr="00E43E85" w:rsidRDefault="00355E32" w:rsidP="006D1B55">
      <w:pPr>
        <w:spacing w:before="120" w:after="120" w:line="360" w:lineRule="auto"/>
        <w:rPr>
          <w:lang w:val="en-US"/>
        </w:rPr>
      </w:pPr>
      <w:r>
        <w:rPr>
          <w:lang w:val="en-US"/>
        </w:rPr>
        <w:fldChar w:fldCharType="end"/>
      </w:r>
    </w:p>
    <w:sectPr w:rsidR="00E43E85" w:rsidRPr="00E43E85" w:rsidSect="00355E32">
      <w:pgSz w:w="11900" w:h="16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8" w:author="Mengye Chen" w:date="2019-12-02T15:25:00Z" w:initials="MC">
    <w:p w14:paraId="5D94C354" w14:textId="77777777" w:rsidR="00653FBE" w:rsidRDefault="00653FBE">
      <w:pPr>
        <w:pStyle w:val="CommentText"/>
      </w:pPr>
      <w:r>
        <w:rPr>
          <w:rStyle w:val="CommentReference"/>
        </w:rPr>
        <w:annotationRef/>
      </w:r>
      <w:r>
        <w:t>Are you talking about extreme precipitation? Extreme heat, cold, droughts, tornados are all extreme weather conditions.</w:t>
      </w:r>
    </w:p>
    <w:p w14:paraId="48A32804" w14:textId="109FD264" w:rsidR="00653FBE" w:rsidRDefault="00653FBE">
      <w:pPr>
        <w:pStyle w:val="CommentText"/>
      </w:pPr>
      <w:r>
        <w:t>Rewrite the sentence.</w:t>
      </w:r>
    </w:p>
  </w:comment>
  <w:comment w:id="9" w:author="Mengye Chen" w:date="2019-12-02T15:27:00Z" w:initials="MC">
    <w:p w14:paraId="16BC0759" w14:textId="7F6C11BA" w:rsidR="00653FBE" w:rsidRDefault="00653FBE">
      <w:pPr>
        <w:pStyle w:val="CommentText"/>
      </w:pPr>
      <w:r>
        <w:rPr>
          <w:rStyle w:val="CommentReference"/>
        </w:rPr>
        <w:annotationRef/>
      </w:r>
      <w:r>
        <w:t>Who concerns?</w:t>
      </w:r>
    </w:p>
  </w:comment>
  <w:comment w:id="10" w:author="Mengye Chen" w:date="2019-12-02T15:27:00Z" w:initials="MC">
    <w:p w14:paraId="0375970E" w14:textId="6AB21580" w:rsidR="00653FBE" w:rsidRDefault="00653FBE">
      <w:pPr>
        <w:pStyle w:val="CommentText"/>
      </w:pPr>
      <w:r>
        <w:rPr>
          <w:rStyle w:val="CommentReference"/>
        </w:rPr>
        <w:annotationRef/>
      </w:r>
      <w:r>
        <w:t>Who is them?</w:t>
      </w:r>
    </w:p>
  </w:comment>
  <w:comment w:id="11" w:author="Mengye Chen" w:date="2019-12-02T15:28:00Z" w:initials="MC">
    <w:p w14:paraId="78E06315" w14:textId="6C96BE6A" w:rsidR="00653FBE" w:rsidRDefault="00653FBE">
      <w:pPr>
        <w:pStyle w:val="CommentText"/>
      </w:pPr>
      <w:r>
        <w:rPr>
          <w:rStyle w:val="CommentReference"/>
        </w:rPr>
        <w:annotationRef/>
      </w:r>
      <w:r>
        <w:t>Needs a reference</w:t>
      </w:r>
    </w:p>
  </w:comment>
  <w:comment w:id="13" w:author="Mengye Chen" w:date="2019-12-02T15:28:00Z" w:initials="MC">
    <w:p w14:paraId="186F64F6" w14:textId="77606912" w:rsidR="00653FBE" w:rsidRDefault="00653FBE">
      <w:pPr>
        <w:pStyle w:val="CommentText"/>
      </w:pPr>
      <w:r>
        <w:rPr>
          <w:rStyle w:val="CommentReference"/>
        </w:rPr>
        <w:annotationRef/>
      </w:r>
      <w:r>
        <w:t>Rewrite the sentence, it sounds like Texas didn’t get impact. And the impact of Harvey actually covered over five states.</w:t>
      </w:r>
    </w:p>
  </w:comment>
  <w:comment w:id="16" w:author="Mengye Chen" w:date="2019-12-02T15:31:00Z" w:initials="MC">
    <w:p w14:paraId="1BCC431C" w14:textId="61EE4622" w:rsidR="00653FBE" w:rsidRDefault="00653FBE">
      <w:pPr>
        <w:pStyle w:val="CommentText"/>
      </w:pPr>
      <w:r>
        <w:rPr>
          <w:rStyle w:val="CommentReference"/>
        </w:rPr>
        <w:annotationRef/>
      </w:r>
      <w:r>
        <w:t>Rewrite this sentence. “Based on the surveys done by….”</w:t>
      </w:r>
    </w:p>
  </w:comment>
  <w:comment w:id="19" w:author="Mengye Chen" w:date="2019-12-02T15:33:00Z" w:initials="MC">
    <w:p w14:paraId="50CA95B5" w14:textId="5EF2D266" w:rsidR="00653FBE" w:rsidRDefault="00653FBE">
      <w:pPr>
        <w:pStyle w:val="CommentText"/>
      </w:pPr>
      <w:r>
        <w:rPr>
          <w:rStyle w:val="CommentReference"/>
        </w:rPr>
        <w:annotationRef/>
      </w:r>
      <w:r>
        <w:t>Rewrite please, this is very hard to read.</w:t>
      </w:r>
    </w:p>
  </w:comment>
  <w:comment w:id="20" w:author="Mengye Chen" w:date="2019-12-02T15:33:00Z" w:initials="MC">
    <w:p w14:paraId="52C236EC" w14:textId="6D5363B4" w:rsidR="00653FBE" w:rsidRDefault="00653FBE">
      <w:pPr>
        <w:pStyle w:val="CommentText"/>
      </w:pPr>
      <w:r>
        <w:rPr>
          <w:rStyle w:val="CommentReference"/>
        </w:rPr>
        <w:annotationRef/>
      </w:r>
      <w:r>
        <w:t>I don’t think this number is right.</w:t>
      </w:r>
    </w:p>
  </w:comment>
  <w:comment w:id="21" w:author="Mengye Chen" w:date="2019-12-02T15:34:00Z" w:initials="MC">
    <w:p w14:paraId="03B5E52C" w14:textId="47FE8C53" w:rsidR="00653FBE" w:rsidRDefault="00653FBE">
      <w:pPr>
        <w:pStyle w:val="CommentText"/>
      </w:pPr>
      <w:r>
        <w:rPr>
          <w:rStyle w:val="CommentReference"/>
        </w:rPr>
        <w:annotationRef/>
      </w:r>
      <w:r>
        <w:t>Wind damage is irrelevant to this paper. This sentence is a waste of space.</w:t>
      </w:r>
    </w:p>
  </w:comment>
  <w:comment w:id="26" w:author="Mengye Chen" w:date="2019-12-02T15:36:00Z" w:initials="MC">
    <w:p w14:paraId="2C0EE855" w14:textId="38A1BCCA" w:rsidR="00653FBE" w:rsidRDefault="00653FBE">
      <w:pPr>
        <w:pStyle w:val="CommentText"/>
      </w:pPr>
      <w:r>
        <w:rPr>
          <w:rStyle w:val="CommentReference"/>
        </w:rPr>
        <w:annotationRef/>
      </w:r>
      <w:r>
        <w:t>It can’t be, Harvey’s impact area was much larger. From what source.</w:t>
      </w:r>
    </w:p>
  </w:comment>
  <w:comment w:id="27" w:author="Mengye Chen" w:date="2019-12-02T15:37:00Z" w:initials="MC">
    <w:p w14:paraId="1004CF2B" w14:textId="3E195942" w:rsidR="00653FBE" w:rsidRDefault="00653FBE">
      <w:pPr>
        <w:pStyle w:val="CommentText"/>
      </w:pPr>
      <w:r>
        <w:rPr>
          <w:rStyle w:val="CommentReference"/>
        </w:rPr>
        <w:annotationRef/>
      </w:r>
      <w:r>
        <w:rPr>
          <w:rStyle w:val="CommentReference"/>
        </w:rPr>
        <w:t xml:space="preserve">Where in Texas, more specifically. </w:t>
      </w:r>
    </w:p>
  </w:comment>
  <w:comment w:id="28" w:author="Mengye Chen" w:date="2019-12-02T15:38:00Z" w:initials="MC">
    <w:p w14:paraId="3AC42477" w14:textId="2E1D0F44" w:rsidR="00653FBE" w:rsidRDefault="00653FBE">
      <w:pPr>
        <w:pStyle w:val="CommentText"/>
      </w:pPr>
      <w:r>
        <w:rPr>
          <w:rStyle w:val="CommentReference"/>
        </w:rPr>
        <w:annotationRef/>
      </w:r>
      <w:r>
        <w:t>Contributors of what?</w:t>
      </w:r>
    </w:p>
  </w:comment>
  <w:comment w:id="29" w:author="Mengye Chen" w:date="2019-12-02T15:39:00Z" w:initials="MC">
    <w:p w14:paraId="335807DA" w14:textId="4A520AAD" w:rsidR="00653FBE" w:rsidRDefault="00653FBE">
      <w:pPr>
        <w:pStyle w:val="CommentText"/>
      </w:pPr>
      <w:r>
        <w:rPr>
          <w:rStyle w:val="CommentReference"/>
        </w:rPr>
        <w:annotationRef/>
      </w:r>
      <w:r>
        <w:t>You might not be able to cite this one. If there is no government report about it, you might need to delete this sentence.</w:t>
      </w:r>
    </w:p>
  </w:comment>
  <w:comment w:id="30" w:author="Mengye Chen" w:date="2019-12-02T15:40:00Z" w:initials="MC">
    <w:p w14:paraId="4FC520CA" w14:textId="08424EBA" w:rsidR="00653FBE" w:rsidRDefault="00653FBE">
      <w:pPr>
        <w:pStyle w:val="CommentText"/>
      </w:pPr>
      <w:r>
        <w:rPr>
          <w:rStyle w:val="CommentReference"/>
        </w:rPr>
        <w:annotationRef/>
      </w:r>
      <w:r>
        <w:t xml:space="preserve">Maybe just put Southeast </w:t>
      </w:r>
      <w:proofErr w:type="gramStart"/>
      <w:r>
        <w:t>Texas..</w:t>
      </w:r>
      <w:proofErr w:type="gramEnd"/>
    </w:p>
  </w:comment>
  <w:comment w:id="32" w:author="Mengye Chen" w:date="2019-12-02T15:42:00Z" w:initials="MC">
    <w:p w14:paraId="1C885601" w14:textId="69D15135" w:rsidR="00653FBE" w:rsidRDefault="00653FBE">
      <w:pPr>
        <w:pStyle w:val="CommentText"/>
      </w:pPr>
      <w:r>
        <w:rPr>
          <w:rStyle w:val="CommentReference"/>
        </w:rPr>
        <w:annotationRef/>
      </w:r>
      <w:r>
        <w:t>You should reference more papers talking about the impact of flood to public health, economy to social stability in USA and globally. This paragraph is too thin.</w:t>
      </w:r>
    </w:p>
  </w:comment>
  <w:comment w:id="35" w:author="Mengye Chen" w:date="2019-12-02T15:45:00Z" w:initials="MC">
    <w:p w14:paraId="22240F8B" w14:textId="0E1C9142" w:rsidR="00653FBE" w:rsidRDefault="00653FBE">
      <w:pPr>
        <w:pStyle w:val="CommentText"/>
      </w:pPr>
      <w:r>
        <w:rPr>
          <w:rStyle w:val="CommentReference"/>
        </w:rPr>
        <w:annotationRef/>
      </w:r>
      <w:r>
        <w:t>Reference of what? Specify.</w:t>
      </w:r>
    </w:p>
  </w:comment>
  <w:comment w:id="37" w:author="Mengye Chen" w:date="2019-12-02T15:46:00Z" w:initials="MC">
    <w:p w14:paraId="60293C58" w14:textId="27DB6F9A" w:rsidR="00653FBE" w:rsidRDefault="00653FBE">
      <w:pPr>
        <w:pStyle w:val="CommentText"/>
      </w:pPr>
      <w:r>
        <w:rPr>
          <w:rStyle w:val="CommentReference"/>
        </w:rPr>
        <w:annotationRef/>
      </w:r>
      <w:r>
        <w:t>Is there a definition of heavy rain events from those studies, or other paper? If so, you need to define it.</w:t>
      </w:r>
    </w:p>
  </w:comment>
  <w:comment w:id="48" w:author="Mengye Chen" w:date="2019-12-02T16:15:00Z" w:initials="MC">
    <w:p w14:paraId="19835F4D" w14:textId="0F19D7EA" w:rsidR="00653FBE" w:rsidRDefault="00653FBE">
      <w:pPr>
        <w:pStyle w:val="CommentText"/>
      </w:pPr>
      <w:r>
        <w:rPr>
          <w:rStyle w:val="CommentReference"/>
        </w:rPr>
        <w:annotationRef/>
      </w:r>
      <w:r>
        <w:t>Is there a quantified number from that paper?</w:t>
      </w:r>
    </w:p>
  </w:comment>
  <w:comment w:id="49" w:author="Mengye Chen" w:date="2019-12-02T16:24:00Z" w:initials="MC">
    <w:p w14:paraId="6F26573F" w14:textId="594C3573" w:rsidR="00653FBE" w:rsidRDefault="00653FBE">
      <w:pPr>
        <w:pStyle w:val="CommentText"/>
      </w:pPr>
      <w:r>
        <w:rPr>
          <w:rStyle w:val="CommentReference"/>
        </w:rPr>
        <w:annotationRef/>
      </w:r>
      <w:r>
        <w:t>I think you want to talk about interpolation, then just use data interpolation. And you need a connection sentence before this one.</w:t>
      </w:r>
    </w:p>
  </w:comment>
  <w:comment w:id="50" w:author="Mengye Chen" w:date="2019-12-02T16:26:00Z" w:initials="MC">
    <w:p w14:paraId="6AAA8C92" w14:textId="30E356E6" w:rsidR="00653FBE" w:rsidRDefault="00653FBE">
      <w:pPr>
        <w:pStyle w:val="CommentText"/>
      </w:pPr>
      <w:r>
        <w:rPr>
          <w:rStyle w:val="CommentReference"/>
        </w:rPr>
        <w:annotationRef/>
      </w:r>
      <w:r>
        <w:t>References?</w:t>
      </w:r>
    </w:p>
  </w:comment>
  <w:comment w:id="56" w:author="Mengye Chen" w:date="2019-12-02T16:29:00Z" w:initials="MC">
    <w:p w14:paraId="1B5E3726" w14:textId="1AB07191" w:rsidR="00653FBE" w:rsidRDefault="00653FBE">
      <w:pPr>
        <w:pStyle w:val="CommentText"/>
      </w:pPr>
      <w:r>
        <w:rPr>
          <w:rStyle w:val="CommentReference"/>
        </w:rPr>
        <w:annotationRef/>
      </w:r>
      <w:r>
        <w:t xml:space="preserve">If there </w:t>
      </w:r>
      <w:proofErr w:type="gramStart"/>
      <w:r>
        <w:t>is</w:t>
      </w:r>
      <w:proofErr w:type="gramEnd"/>
      <w:r>
        <w:t xml:space="preserve"> no other scientific explanations about this observation, then just delete this part.</w:t>
      </w:r>
    </w:p>
  </w:comment>
  <w:comment w:id="64" w:author="Mengye Chen" w:date="2019-12-02T16:32:00Z" w:initials="MC">
    <w:p w14:paraId="7F62C6F6" w14:textId="2A57CE4A" w:rsidR="00653FBE" w:rsidRDefault="00653FBE">
      <w:pPr>
        <w:pStyle w:val="CommentText"/>
      </w:pPr>
      <w:r>
        <w:rPr>
          <w:rStyle w:val="CommentReference"/>
        </w:rPr>
        <w:annotationRef/>
      </w:r>
      <w:r>
        <w:t xml:space="preserve">Speed is more important compared to the bias changes. If there </w:t>
      </w:r>
      <w:proofErr w:type="gramStart"/>
      <w:r>
        <w:t>is</w:t>
      </w:r>
      <w:proofErr w:type="gramEnd"/>
      <w:r>
        <w:t xml:space="preserve"> no conclusions about the wind speed factors, just remove this part.</w:t>
      </w:r>
    </w:p>
  </w:comment>
  <w:comment w:id="67" w:author="Mengye Chen" w:date="2019-12-02T16:34:00Z" w:initials="MC">
    <w:p w14:paraId="26A71FF0" w14:textId="23C5A3C9" w:rsidR="00653FBE" w:rsidRDefault="00653FBE">
      <w:pPr>
        <w:pStyle w:val="CommentText"/>
      </w:pPr>
      <w:r>
        <w:rPr>
          <w:rStyle w:val="CommentReference"/>
        </w:rPr>
        <w:annotationRef/>
      </w:r>
      <w:r>
        <w:t>This statement is too strong. People are indeed using rain gauge to correct the remote sensing precipitation products.</w:t>
      </w:r>
    </w:p>
  </w:comment>
  <w:comment w:id="75" w:author="Mengye Chen" w:date="2019-12-02T16:37:00Z" w:initials="MC">
    <w:p w14:paraId="436D13DB" w14:textId="3FABC7D6" w:rsidR="00653FBE" w:rsidRDefault="00653FBE">
      <w:pPr>
        <w:pStyle w:val="CommentText"/>
      </w:pPr>
      <w:r>
        <w:rPr>
          <w:rStyle w:val="CommentReference"/>
        </w:rPr>
        <w:annotationRef/>
      </w:r>
      <w:r>
        <w:t>Meteorology?</w:t>
      </w:r>
    </w:p>
  </w:comment>
  <w:comment w:id="86" w:author="Mengye Chen" w:date="2019-12-02T16:48:00Z" w:initials="MC">
    <w:p w14:paraId="433FBF6A" w14:textId="3A37EE05" w:rsidR="00653FBE" w:rsidRDefault="00653FBE">
      <w:pPr>
        <w:pStyle w:val="CommentText"/>
      </w:pPr>
      <w:r>
        <w:rPr>
          <w:rStyle w:val="CommentReference"/>
        </w:rPr>
        <w:annotationRef/>
      </w:r>
      <w:r>
        <w:t>Are you sure this is the right word to use?</w:t>
      </w:r>
    </w:p>
  </w:comment>
  <w:comment w:id="102" w:author="Mengye Chen" w:date="2019-12-02T17:10:00Z" w:initials="MC">
    <w:p w14:paraId="6710B5CF" w14:textId="33085648" w:rsidR="00653FBE" w:rsidRDefault="00653FBE">
      <w:pPr>
        <w:pStyle w:val="CommentText"/>
      </w:pPr>
      <w:r>
        <w:rPr>
          <w:rStyle w:val="CommentReference"/>
        </w:rPr>
        <w:annotationRef/>
      </w:r>
      <w:r>
        <w:t>You need one or two more refences about evaluating radar estimates during extreme events.</w:t>
      </w:r>
    </w:p>
  </w:comment>
  <w:comment w:id="103" w:author="Mengye Chen" w:date="2019-12-02T17:11:00Z" w:initials="MC">
    <w:p w14:paraId="53630289" w14:textId="48E62B2B" w:rsidR="00653FBE" w:rsidRDefault="00653FBE">
      <w:pPr>
        <w:pStyle w:val="CommentText"/>
      </w:pPr>
      <w:r>
        <w:rPr>
          <w:rStyle w:val="CommentReference"/>
        </w:rPr>
        <w:annotationRef/>
      </w:r>
      <w:r>
        <w:t>Wordy, needs to rewrite.</w:t>
      </w:r>
    </w:p>
  </w:comment>
  <w:comment w:id="104" w:author="Mengye Chen" w:date="2019-12-02T17:12:00Z" w:initials="MC">
    <w:p w14:paraId="167983B7" w14:textId="7FEB3E0C" w:rsidR="00653FBE" w:rsidRDefault="00653FBE">
      <w:pPr>
        <w:pStyle w:val="CommentText"/>
      </w:pPr>
      <w:r>
        <w:rPr>
          <w:rStyle w:val="CommentReference"/>
        </w:rPr>
        <w:annotationRef/>
      </w:r>
      <w:r>
        <w:t>Why top view is an advantage?</w:t>
      </w:r>
    </w:p>
  </w:comment>
  <w:comment w:id="119" w:author="Mengye Chen" w:date="2019-12-02T17:16:00Z" w:initials="MC">
    <w:p w14:paraId="45525791" w14:textId="6E62BA15" w:rsidR="00653FBE" w:rsidRDefault="00653FBE">
      <w:pPr>
        <w:pStyle w:val="CommentText"/>
      </w:pPr>
      <w:r>
        <w:rPr>
          <w:rStyle w:val="CommentReference"/>
        </w:rPr>
        <w:annotationRef/>
      </w:r>
      <w:r>
        <w:t>This is not a good word choice here.</w:t>
      </w:r>
    </w:p>
  </w:comment>
  <w:comment w:id="128" w:author="Mengye Chen" w:date="2019-12-03T16:09:00Z" w:initials="MC">
    <w:p w14:paraId="5C715FED" w14:textId="11605391" w:rsidR="00653FBE" w:rsidRDefault="00653FBE">
      <w:pPr>
        <w:pStyle w:val="CommentText"/>
      </w:pPr>
      <w:r>
        <w:rPr>
          <w:rStyle w:val="CommentReference"/>
        </w:rPr>
        <w:annotationRef/>
      </w:r>
      <w:proofErr w:type="spellStart"/>
      <w:r>
        <w:t>Omarnian</w:t>
      </w:r>
      <w:proofErr w:type="spellEnd"/>
      <w:r>
        <w:t xml:space="preserve"> 2018 didn’t say that.</w:t>
      </w:r>
    </w:p>
  </w:comment>
  <w:comment w:id="129" w:author="Mengye Chen" w:date="2019-12-03T16:10:00Z" w:initials="MC">
    <w:p w14:paraId="16F3AA79" w14:textId="591499DA" w:rsidR="00653FBE" w:rsidRDefault="00653FBE">
      <w:pPr>
        <w:pStyle w:val="CommentText"/>
      </w:pPr>
      <w:r>
        <w:rPr>
          <w:rStyle w:val="CommentReference"/>
        </w:rPr>
        <w:annotationRef/>
      </w:r>
      <w:r>
        <w:t>Better to consistent with the previous sentence.</w:t>
      </w:r>
    </w:p>
  </w:comment>
  <w:comment w:id="130" w:author="Mengye Chen" w:date="2019-12-03T16:12:00Z" w:initials="MC">
    <w:p w14:paraId="12DA6877" w14:textId="4714CE37" w:rsidR="00653FBE" w:rsidRDefault="00653FBE">
      <w:pPr>
        <w:pStyle w:val="CommentText"/>
      </w:pPr>
      <w:r>
        <w:rPr>
          <w:rStyle w:val="CommentReference"/>
        </w:rPr>
        <w:annotationRef/>
      </w:r>
      <w:r>
        <w:t>Only the satellite has radar, it calls QPE. Otherwise, the precipitation products have different name.</w:t>
      </w:r>
    </w:p>
  </w:comment>
  <w:comment w:id="131" w:author="Mengye Chen" w:date="2019-12-03T16:15:00Z" w:initials="MC">
    <w:p w14:paraId="19CB872C" w14:textId="3E9CFAB9" w:rsidR="00653FBE" w:rsidRDefault="00653FBE">
      <w:pPr>
        <w:pStyle w:val="CommentText"/>
      </w:pPr>
      <w:r>
        <w:rPr>
          <w:rStyle w:val="CommentReference"/>
        </w:rPr>
        <w:annotationRef/>
      </w:r>
      <w:r>
        <w:t>It should be the same object.</w:t>
      </w:r>
    </w:p>
  </w:comment>
  <w:comment w:id="132" w:author="Mengye Chen" w:date="2019-12-03T16:16:00Z" w:initials="MC">
    <w:p w14:paraId="777B1581" w14:textId="23A44769" w:rsidR="00653FBE" w:rsidRDefault="00653FBE">
      <w:pPr>
        <w:pStyle w:val="CommentText"/>
      </w:pPr>
      <w:r>
        <w:rPr>
          <w:rStyle w:val="CommentReference"/>
        </w:rPr>
        <w:annotationRef/>
      </w:r>
      <w:r>
        <w:t>It doesn’t look like a scientific term</w:t>
      </w:r>
    </w:p>
  </w:comment>
  <w:comment w:id="133" w:author="Mengye Chen" w:date="2019-12-03T16:18:00Z" w:initials="MC">
    <w:p w14:paraId="002CE0B8" w14:textId="6FC39E1E" w:rsidR="00653FBE" w:rsidRDefault="00653FBE">
      <w:pPr>
        <w:pStyle w:val="CommentText"/>
      </w:pPr>
      <w:r>
        <w:rPr>
          <w:rStyle w:val="CommentReference"/>
        </w:rPr>
        <w:annotationRef/>
      </w:r>
      <w:r>
        <w:t>Contradicted to the previous sentence</w:t>
      </w:r>
    </w:p>
  </w:comment>
  <w:comment w:id="134" w:author="Mengye Chen" w:date="2019-12-03T16:18:00Z" w:initials="MC">
    <w:p w14:paraId="63E9EC23" w14:textId="5E5084E7" w:rsidR="00653FBE" w:rsidRDefault="00653FBE">
      <w:pPr>
        <w:pStyle w:val="CommentText"/>
      </w:pPr>
      <w:r>
        <w:rPr>
          <w:rStyle w:val="CommentReference"/>
        </w:rPr>
        <w:annotationRef/>
      </w:r>
      <w:r>
        <w:t>It’s not a formal wording</w:t>
      </w:r>
    </w:p>
  </w:comment>
  <w:comment w:id="135" w:author="Mengye Chen" w:date="2019-12-03T16:22:00Z" w:initials="MC">
    <w:p w14:paraId="2A221BD8" w14:textId="2F317A46" w:rsidR="00653FBE" w:rsidRDefault="00653FBE">
      <w:pPr>
        <w:pStyle w:val="CommentText"/>
      </w:pPr>
      <w:r>
        <w:rPr>
          <w:rStyle w:val="CommentReference"/>
        </w:rPr>
        <w:annotationRef/>
      </w:r>
      <w:r>
        <w:t>Reword this. It’s not a good sentence to put here.</w:t>
      </w:r>
    </w:p>
  </w:comment>
  <w:comment w:id="148" w:author="Mengye Chen" w:date="2019-12-03T16:26:00Z" w:initials="MC">
    <w:p w14:paraId="3D35850C" w14:textId="1B6D072E" w:rsidR="00653FBE" w:rsidRDefault="00653FBE">
      <w:pPr>
        <w:pStyle w:val="CommentText"/>
      </w:pPr>
      <w:r>
        <w:rPr>
          <w:rStyle w:val="CommentReference"/>
        </w:rPr>
        <w:annotationRef/>
      </w:r>
      <w:r>
        <w:t>Again, I don’t think you can use QPE for Satellite precipitation products.</w:t>
      </w:r>
    </w:p>
  </w:comment>
  <w:comment w:id="149" w:author="Mengye Chen" w:date="2019-12-03T16:28:00Z" w:initials="MC">
    <w:p w14:paraId="6506D6AF" w14:textId="6B0F3982" w:rsidR="00653FBE" w:rsidRDefault="00653FBE">
      <w:pPr>
        <w:pStyle w:val="CommentText"/>
      </w:pPr>
      <w:r>
        <w:rPr>
          <w:rStyle w:val="CommentReference"/>
        </w:rPr>
        <w:annotationRef/>
      </w:r>
      <w:r>
        <w:t>Not a good word choice.</w:t>
      </w:r>
    </w:p>
  </w:comment>
  <w:comment w:id="152" w:author="Mengye Chen" w:date="2019-12-03T16:29:00Z" w:initials="MC">
    <w:p w14:paraId="059D4541" w14:textId="6CE7EAC1" w:rsidR="00653FBE" w:rsidRDefault="00653FBE">
      <w:pPr>
        <w:pStyle w:val="CommentText"/>
      </w:pPr>
      <w:r>
        <w:rPr>
          <w:rStyle w:val="CommentReference"/>
        </w:rPr>
        <w:annotationRef/>
      </w:r>
      <w:r>
        <w:t>Rewrite this sentence. People will give you trouble for saying it.</w:t>
      </w:r>
    </w:p>
  </w:comment>
  <w:comment w:id="154" w:author="Mengye Chen" w:date="2019-12-03T16:33:00Z" w:initials="MC">
    <w:p w14:paraId="789655E0" w14:textId="6F5A2AE9" w:rsidR="00653FBE" w:rsidRDefault="00653FBE">
      <w:pPr>
        <w:pStyle w:val="CommentText"/>
      </w:pPr>
      <w:r>
        <w:rPr>
          <w:rStyle w:val="CommentReference"/>
        </w:rPr>
        <w:annotationRef/>
      </w:r>
      <w:r>
        <w:t>Change this word.</w:t>
      </w:r>
    </w:p>
  </w:comment>
  <w:comment w:id="165" w:author="Mengye Chen" w:date="2019-12-03T16:36:00Z" w:initials="MC">
    <w:p w14:paraId="16F747E8" w14:textId="6EB283AA" w:rsidR="00653FBE" w:rsidRDefault="00653FBE">
      <w:pPr>
        <w:pStyle w:val="CommentText"/>
      </w:pPr>
      <w:r>
        <w:rPr>
          <w:rStyle w:val="CommentReference"/>
        </w:rPr>
        <w:annotationRef/>
      </w:r>
      <w:r>
        <w:t>??? Do you have results for this one?</w:t>
      </w:r>
    </w:p>
  </w:comment>
  <w:comment w:id="199" w:author="Mengye Chen" w:date="2019-12-03T16:51:00Z" w:initials="MC">
    <w:p w14:paraId="670A368A" w14:textId="77D21DCE" w:rsidR="00653FBE" w:rsidRDefault="00653FBE">
      <w:pPr>
        <w:pStyle w:val="CommentText"/>
      </w:pPr>
      <w:r>
        <w:rPr>
          <w:rStyle w:val="CommentReference"/>
        </w:rPr>
        <w:annotationRef/>
      </w:r>
      <w:r>
        <w:t>You need a reference for this statement.</w:t>
      </w:r>
    </w:p>
  </w:comment>
  <w:comment w:id="244" w:author="Mengye Chen" w:date="2019-12-03T17:16:00Z" w:initials="MC">
    <w:p w14:paraId="7B94257A" w14:textId="48518478" w:rsidR="00653FBE" w:rsidRDefault="00653FBE">
      <w:pPr>
        <w:pStyle w:val="CommentText"/>
      </w:pPr>
      <w:r>
        <w:rPr>
          <w:rStyle w:val="CommentReference"/>
        </w:rPr>
        <w:annotationRef/>
      </w:r>
      <w:r>
        <w:t>Don’t put any analytical results in this section.</w:t>
      </w:r>
    </w:p>
  </w:comment>
  <w:comment w:id="247" w:author="Mengye Chen" w:date="2019-12-03T17:24:00Z" w:initials="MC">
    <w:p w14:paraId="0369E5B2" w14:textId="42E4ABE1" w:rsidR="00653FBE" w:rsidRDefault="00653FBE">
      <w:pPr>
        <w:pStyle w:val="CommentText"/>
      </w:pPr>
      <w:r>
        <w:rPr>
          <w:rStyle w:val="CommentReference"/>
        </w:rPr>
        <w:annotationRef/>
      </w:r>
      <w:r>
        <w:t>Would recommend you delete this sentence. This is not the reason why we have more events rather than just Harvey.</w:t>
      </w:r>
    </w:p>
  </w:comment>
  <w:comment w:id="249" w:author="Mengye Chen" w:date="2019-12-03T17:24:00Z" w:initials="MC">
    <w:p w14:paraId="1BEBAD24" w14:textId="5329BD39" w:rsidR="00653FBE" w:rsidRDefault="00653FBE">
      <w:pPr>
        <w:pStyle w:val="CommentText"/>
      </w:pPr>
      <w:r>
        <w:rPr>
          <w:rStyle w:val="CommentReference"/>
        </w:rPr>
        <w:annotationRef/>
      </w:r>
      <w:r>
        <w:t>Don’t put any analytical results in this section</w:t>
      </w:r>
    </w:p>
  </w:comment>
  <w:comment w:id="276" w:author="Mengye Chen" w:date="2019-12-03T22:56:00Z" w:initials="MC">
    <w:p w14:paraId="5A88D82E" w14:textId="4FCA6613" w:rsidR="00653FBE" w:rsidRDefault="00653FBE">
      <w:pPr>
        <w:pStyle w:val="CommentText"/>
      </w:pPr>
      <w:r>
        <w:rPr>
          <w:rStyle w:val="CommentReference"/>
        </w:rPr>
        <w:annotationRef/>
      </w:r>
      <w:r>
        <w:t>Again, change that.</w:t>
      </w:r>
    </w:p>
  </w:comment>
  <w:comment w:id="277" w:author="Mengye Chen" w:date="2019-12-03T22:59:00Z" w:initials="MC">
    <w:p w14:paraId="03CBD26E" w14:textId="4939D770" w:rsidR="00653FBE" w:rsidRDefault="00653FBE">
      <w:pPr>
        <w:pStyle w:val="CommentText"/>
      </w:pPr>
      <w:r>
        <w:rPr>
          <w:rStyle w:val="CommentReference"/>
        </w:rPr>
        <w:annotationRef/>
      </w:r>
      <w:r>
        <w:t>Same</w:t>
      </w:r>
    </w:p>
  </w:comment>
  <w:comment w:id="283" w:author="Mengye Chen" w:date="2019-12-03T23:03:00Z" w:initials="MC">
    <w:p w14:paraId="0FBEABEA" w14:textId="6739B0B4" w:rsidR="00653FBE" w:rsidRDefault="00653FBE">
      <w:pPr>
        <w:pStyle w:val="CommentText"/>
      </w:pPr>
      <w:r>
        <w:rPr>
          <w:rStyle w:val="CommentReference"/>
        </w:rPr>
        <w:annotationRef/>
      </w:r>
      <w:r>
        <w:t>You need to define what is good performance.</w:t>
      </w:r>
    </w:p>
  </w:comment>
  <w:comment w:id="290" w:author="Mengye Chen" w:date="2019-12-03T23:05:00Z" w:initials="MC">
    <w:p w14:paraId="04AF2BA9" w14:textId="716AAECF" w:rsidR="00653FBE" w:rsidRDefault="00653FBE">
      <w:pPr>
        <w:pStyle w:val="CommentText"/>
      </w:pPr>
      <w:r>
        <w:rPr>
          <w:rStyle w:val="CommentReference"/>
        </w:rPr>
        <w:annotationRef/>
      </w:r>
      <w:r>
        <w:t>What kind of storm? Use the description from the paper.</w:t>
      </w:r>
    </w:p>
  </w:comment>
  <w:comment w:id="303" w:author="Mengye Chen" w:date="2019-12-03T23:22:00Z" w:initials="MC">
    <w:p w14:paraId="445A3ABC" w14:textId="63EB0BC9" w:rsidR="00653FBE" w:rsidRDefault="00653FBE">
      <w:pPr>
        <w:pStyle w:val="CommentText"/>
      </w:pPr>
      <w:r>
        <w:rPr>
          <w:rStyle w:val="CommentReference"/>
        </w:rPr>
        <w:annotationRef/>
      </w:r>
      <w:r>
        <w:t>I don’t think MRMS has all those NEXRAD radar. Those radar are US government property. MRMS just use the raw data from those radar to generate the QPEs. You need to rewrite this.</w:t>
      </w:r>
    </w:p>
  </w:comment>
  <w:comment w:id="304" w:author="Mengye Chen" w:date="2019-12-03T23:25:00Z" w:initials="MC">
    <w:p w14:paraId="3DD727AB" w14:textId="0DE25127" w:rsidR="00653FBE" w:rsidRDefault="00653FBE">
      <w:pPr>
        <w:pStyle w:val="CommentText"/>
      </w:pPr>
      <w:r>
        <w:rPr>
          <w:rStyle w:val="CommentReference"/>
        </w:rPr>
        <w:annotationRef/>
      </w:r>
      <w:r>
        <w:t>Add their documented names in MRMS technical description.</w:t>
      </w:r>
    </w:p>
  </w:comment>
  <w:comment w:id="305" w:author="Mengye Chen" w:date="2019-12-03T23:27:00Z" w:initials="MC">
    <w:p w14:paraId="0A08A553" w14:textId="39494632" w:rsidR="00653FBE" w:rsidRDefault="00653FBE">
      <w:pPr>
        <w:pStyle w:val="CommentText"/>
      </w:pPr>
      <w:r>
        <w:rPr>
          <w:rStyle w:val="CommentReference"/>
        </w:rPr>
        <w:annotationRef/>
      </w:r>
      <w:r>
        <w:t>Same here</w:t>
      </w:r>
    </w:p>
  </w:comment>
  <w:comment w:id="308" w:author="Mengye Chen" w:date="2019-12-03T23:43:00Z" w:initials="MC">
    <w:p w14:paraId="12E578BE" w14:textId="645EFB33" w:rsidR="00653FBE" w:rsidRDefault="00653FBE">
      <w:pPr>
        <w:pStyle w:val="CommentText"/>
      </w:pPr>
      <w:r>
        <w:rPr>
          <w:rStyle w:val="CommentReference"/>
        </w:rPr>
        <w:annotationRef/>
      </w:r>
      <w:r>
        <w:t>Not a good word choice</w:t>
      </w:r>
    </w:p>
  </w:comment>
  <w:comment w:id="313" w:author="Mengye Chen" w:date="2019-12-03T23:29:00Z" w:initials="MC">
    <w:p w14:paraId="58BDEBA6" w14:textId="0AC2F458" w:rsidR="00653FBE" w:rsidRDefault="00653FBE">
      <w:pPr>
        <w:pStyle w:val="CommentText"/>
      </w:pPr>
      <w:r>
        <w:rPr>
          <w:rStyle w:val="CommentReference"/>
        </w:rPr>
        <w:annotationRef/>
      </w:r>
      <w:r>
        <w:t>You don’t need this here.</w:t>
      </w:r>
    </w:p>
  </w:comment>
  <w:comment w:id="315" w:author="Mengye Chen" w:date="2019-12-03T23:42:00Z" w:initials="MC">
    <w:p w14:paraId="39F0E5B2" w14:textId="4AFD234F" w:rsidR="00653FBE" w:rsidRDefault="00653FBE">
      <w:pPr>
        <w:pStyle w:val="CommentText"/>
      </w:pPr>
      <w:r>
        <w:rPr>
          <w:rStyle w:val="CommentReference"/>
        </w:rPr>
        <w:annotationRef/>
      </w:r>
      <w:r>
        <w:t>This doesn’t belong here. Move it to introduction.</w:t>
      </w:r>
    </w:p>
  </w:comment>
  <w:comment w:id="329" w:author="Mengye Chen" w:date="2019-12-04T00:02:00Z" w:initials="MC">
    <w:p w14:paraId="1270725D" w14:textId="13752556" w:rsidR="00653FBE" w:rsidRDefault="00653FBE">
      <w:pPr>
        <w:pStyle w:val="CommentText"/>
      </w:pPr>
      <w:r>
        <w:rPr>
          <w:rStyle w:val="CommentReference"/>
        </w:rPr>
        <w:annotationRef/>
      </w:r>
      <w:r>
        <w:t>Give this a name and stay consistent from now on.</w:t>
      </w:r>
    </w:p>
  </w:comment>
  <w:comment w:id="338" w:author="Mengye Chen" w:date="2019-12-04T00:11:00Z" w:initials="MC">
    <w:p w14:paraId="1116285F" w14:textId="7AB87114" w:rsidR="00653FBE" w:rsidRDefault="00653FBE">
      <w:pPr>
        <w:pStyle w:val="CommentText"/>
      </w:pPr>
      <w:r>
        <w:rPr>
          <w:rStyle w:val="CommentReference"/>
        </w:rPr>
        <w:annotationRef/>
      </w:r>
      <w:r>
        <w:t>Needs rewrite. IMERG is just one of many products from GPM. And GPM is using data from multiple satellites owned by different countries. You can’t say IMERG integrates them.</w:t>
      </w:r>
    </w:p>
  </w:comment>
  <w:comment w:id="342" w:author="Mengye Chen" w:date="2019-12-04T00:28:00Z" w:initials="MC">
    <w:p w14:paraId="5C44A87E" w14:textId="5F207C8A" w:rsidR="00653FBE" w:rsidRDefault="00653FBE">
      <w:pPr>
        <w:pStyle w:val="CommentText"/>
      </w:pPr>
      <w:r>
        <w:rPr>
          <w:rStyle w:val="CommentReference"/>
        </w:rPr>
        <w:annotationRef/>
      </w:r>
      <w:r>
        <w:t>This is really confusing. You can spend more words on this part and delete some of other sentence above.</w:t>
      </w:r>
    </w:p>
  </w:comment>
  <w:comment w:id="356" w:author="Mengye Chen" w:date="2019-12-16T11:13:00Z" w:initials="MC">
    <w:p w14:paraId="786F6E06" w14:textId="3A9095A6" w:rsidR="00653FBE" w:rsidRDefault="00653FBE">
      <w:pPr>
        <w:pStyle w:val="CommentText"/>
      </w:pPr>
      <w:r>
        <w:rPr>
          <w:rStyle w:val="CommentReference"/>
        </w:rPr>
        <w:annotationRef/>
      </w:r>
      <w:r>
        <w:rPr>
          <w:rFonts w:hint="eastAsia"/>
        </w:rPr>
        <w:t>Put</w:t>
      </w:r>
      <w:r>
        <w:t xml:space="preserve"> this to the appendix</w:t>
      </w:r>
    </w:p>
  </w:comment>
  <w:comment w:id="366" w:author="Mengye Chen" w:date="2019-12-16T15:16:00Z" w:initials="MC">
    <w:p w14:paraId="4B3F9A3E" w14:textId="2CDC594E" w:rsidR="006A68E8" w:rsidRDefault="006A68E8">
      <w:pPr>
        <w:pStyle w:val="CommentText"/>
      </w:pPr>
      <w:r>
        <w:rPr>
          <w:rStyle w:val="CommentReference"/>
        </w:rPr>
        <w:annotationRef/>
      </w:r>
      <w:r>
        <w:t>Change this term</w:t>
      </w:r>
    </w:p>
  </w:comment>
  <w:comment w:id="386" w:author="Mengye Chen" w:date="2019-12-16T16:44:00Z" w:initials="MC">
    <w:p w14:paraId="5BC9B7A0" w14:textId="12791033" w:rsidR="002927D1" w:rsidRDefault="002927D1">
      <w:pPr>
        <w:pStyle w:val="CommentText"/>
      </w:pPr>
      <w:r>
        <w:rPr>
          <w:rStyle w:val="CommentReference"/>
        </w:rPr>
        <w:annotationRef/>
      </w:r>
      <w:r>
        <w:t>Find a way to explain methods better so you don’t use an example to do it. It’s kind of unprofessional to do this.</w:t>
      </w:r>
    </w:p>
  </w:comment>
  <w:comment w:id="404" w:author="Mengye Chen" w:date="2019-12-17T17:07:00Z" w:initials="MC">
    <w:p w14:paraId="6E24F9F1" w14:textId="38DEF8B0" w:rsidR="00E17118" w:rsidRDefault="00E17118">
      <w:pPr>
        <w:pStyle w:val="CommentText"/>
      </w:pPr>
      <w:r>
        <w:rPr>
          <w:rStyle w:val="CommentReference"/>
        </w:rPr>
        <w:annotationRef/>
      </w:r>
      <w:r>
        <w:t>The shape of the storm has nothing to do with this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8A32804" w15:done="0"/>
  <w15:commentEx w15:paraId="16BC0759" w15:done="0"/>
  <w15:commentEx w15:paraId="0375970E" w15:done="0"/>
  <w15:commentEx w15:paraId="78E06315" w15:done="0"/>
  <w15:commentEx w15:paraId="186F64F6" w15:done="0"/>
  <w15:commentEx w15:paraId="1BCC431C" w15:done="0"/>
  <w15:commentEx w15:paraId="50CA95B5" w15:done="0"/>
  <w15:commentEx w15:paraId="52C236EC" w15:done="0"/>
  <w15:commentEx w15:paraId="03B5E52C" w15:done="0"/>
  <w15:commentEx w15:paraId="2C0EE855" w15:done="0"/>
  <w15:commentEx w15:paraId="1004CF2B" w15:done="0"/>
  <w15:commentEx w15:paraId="3AC42477" w15:done="0"/>
  <w15:commentEx w15:paraId="335807DA" w15:done="0"/>
  <w15:commentEx w15:paraId="4FC520CA" w15:done="0"/>
  <w15:commentEx w15:paraId="1C885601" w15:done="0"/>
  <w15:commentEx w15:paraId="22240F8B" w15:done="0"/>
  <w15:commentEx w15:paraId="60293C58" w15:done="0"/>
  <w15:commentEx w15:paraId="19835F4D" w15:done="0"/>
  <w15:commentEx w15:paraId="6F26573F" w15:done="0"/>
  <w15:commentEx w15:paraId="6AAA8C92" w15:done="0"/>
  <w15:commentEx w15:paraId="1B5E3726" w15:done="0"/>
  <w15:commentEx w15:paraId="7F62C6F6" w15:done="0"/>
  <w15:commentEx w15:paraId="26A71FF0" w15:done="0"/>
  <w15:commentEx w15:paraId="436D13DB" w15:done="0"/>
  <w15:commentEx w15:paraId="433FBF6A" w15:done="0"/>
  <w15:commentEx w15:paraId="6710B5CF" w15:done="0"/>
  <w15:commentEx w15:paraId="53630289" w15:done="0"/>
  <w15:commentEx w15:paraId="167983B7" w15:done="0"/>
  <w15:commentEx w15:paraId="45525791" w15:done="0"/>
  <w15:commentEx w15:paraId="5C715FED" w15:done="0"/>
  <w15:commentEx w15:paraId="16F3AA79" w15:done="0"/>
  <w15:commentEx w15:paraId="12DA6877" w15:done="0"/>
  <w15:commentEx w15:paraId="19CB872C" w15:done="0"/>
  <w15:commentEx w15:paraId="777B1581" w15:done="0"/>
  <w15:commentEx w15:paraId="002CE0B8" w15:done="0"/>
  <w15:commentEx w15:paraId="63E9EC23" w15:done="0"/>
  <w15:commentEx w15:paraId="2A221BD8" w15:done="0"/>
  <w15:commentEx w15:paraId="3D35850C" w15:done="0"/>
  <w15:commentEx w15:paraId="6506D6AF" w15:done="0"/>
  <w15:commentEx w15:paraId="059D4541" w15:done="0"/>
  <w15:commentEx w15:paraId="789655E0" w15:done="0"/>
  <w15:commentEx w15:paraId="16F747E8" w15:done="0"/>
  <w15:commentEx w15:paraId="670A368A" w15:done="0"/>
  <w15:commentEx w15:paraId="7B94257A" w15:done="0"/>
  <w15:commentEx w15:paraId="0369E5B2" w15:done="0"/>
  <w15:commentEx w15:paraId="1BEBAD24" w15:done="0"/>
  <w15:commentEx w15:paraId="5A88D82E" w15:done="0"/>
  <w15:commentEx w15:paraId="03CBD26E" w15:done="0"/>
  <w15:commentEx w15:paraId="0FBEABEA" w15:done="0"/>
  <w15:commentEx w15:paraId="04AF2BA9" w15:done="0"/>
  <w15:commentEx w15:paraId="445A3ABC" w15:done="0"/>
  <w15:commentEx w15:paraId="3DD727AB" w15:done="0"/>
  <w15:commentEx w15:paraId="0A08A553" w15:done="0"/>
  <w15:commentEx w15:paraId="12E578BE" w15:done="0"/>
  <w15:commentEx w15:paraId="58BDEBA6" w15:done="0"/>
  <w15:commentEx w15:paraId="39F0E5B2" w15:done="0"/>
  <w15:commentEx w15:paraId="1270725D" w15:done="0"/>
  <w15:commentEx w15:paraId="1116285F" w15:done="0"/>
  <w15:commentEx w15:paraId="5C44A87E" w15:done="0"/>
  <w15:commentEx w15:paraId="786F6E06" w15:done="0"/>
  <w15:commentEx w15:paraId="4B3F9A3E" w15:done="0"/>
  <w15:commentEx w15:paraId="5BC9B7A0" w15:done="0"/>
  <w15:commentEx w15:paraId="6E24F9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8A32804" w16cid:durableId="218FAB4D"/>
  <w16cid:commentId w16cid:paraId="16BC0759" w16cid:durableId="218FABC6"/>
  <w16cid:commentId w16cid:paraId="0375970E" w16cid:durableId="218FABE5"/>
  <w16cid:commentId w16cid:paraId="78E06315" w16cid:durableId="218FAC06"/>
  <w16cid:commentId w16cid:paraId="186F64F6" w16cid:durableId="218FAC2B"/>
  <w16cid:commentId w16cid:paraId="1BCC431C" w16cid:durableId="218FACBA"/>
  <w16cid:commentId w16cid:paraId="50CA95B5" w16cid:durableId="218FAD5D"/>
  <w16cid:commentId w16cid:paraId="52C236EC" w16cid:durableId="218FAD48"/>
  <w16cid:commentId w16cid:paraId="03B5E52C" w16cid:durableId="218FAD99"/>
  <w16cid:commentId w16cid:paraId="2C0EE855" w16cid:durableId="218FAE0D"/>
  <w16cid:commentId w16cid:paraId="1004CF2B" w16cid:durableId="218FAE38"/>
  <w16cid:commentId w16cid:paraId="3AC42477" w16cid:durableId="218FAE62"/>
  <w16cid:commentId w16cid:paraId="335807DA" w16cid:durableId="218FAEA2"/>
  <w16cid:commentId w16cid:paraId="4FC520CA" w16cid:durableId="218FAEF2"/>
  <w16cid:commentId w16cid:paraId="1C885601" w16cid:durableId="218FAF68"/>
  <w16cid:commentId w16cid:paraId="22240F8B" w16cid:durableId="218FAFFE"/>
  <w16cid:commentId w16cid:paraId="60293C58" w16cid:durableId="218FB070"/>
  <w16cid:commentId w16cid:paraId="19835F4D" w16cid:durableId="218FB70F"/>
  <w16cid:commentId w16cid:paraId="6F26573F" w16cid:durableId="218FB952"/>
  <w16cid:commentId w16cid:paraId="6AAA8C92" w16cid:durableId="218FB9AD"/>
  <w16cid:commentId w16cid:paraId="1B5E3726" w16cid:durableId="218FBA79"/>
  <w16cid:commentId w16cid:paraId="7F62C6F6" w16cid:durableId="218FBB0A"/>
  <w16cid:commentId w16cid:paraId="26A71FF0" w16cid:durableId="218FBBAD"/>
  <w16cid:commentId w16cid:paraId="436D13DB" w16cid:durableId="218FBC66"/>
  <w16cid:commentId w16cid:paraId="433FBF6A" w16cid:durableId="218FBEC9"/>
  <w16cid:commentId w16cid:paraId="6710B5CF" w16cid:durableId="218FC40F"/>
  <w16cid:commentId w16cid:paraId="53630289" w16cid:durableId="218FC453"/>
  <w16cid:commentId w16cid:paraId="167983B7" w16cid:durableId="218FC48B"/>
  <w16cid:commentId w16cid:paraId="45525791" w16cid:durableId="218FC569"/>
  <w16cid:commentId w16cid:paraId="5C715FED" w16cid:durableId="21910746"/>
  <w16cid:commentId w16cid:paraId="16F3AA79" w16cid:durableId="21910775"/>
  <w16cid:commentId w16cid:paraId="12DA6877" w16cid:durableId="219107E4"/>
  <w16cid:commentId w16cid:paraId="19CB872C" w16cid:durableId="21910885"/>
  <w16cid:commentId w16cid:paraId="777B1581" w16cid:durableId="219108C6"/>
  <w16cid:commentId w16cid:paraId="002CE0B8" w16cid:durableId="21910969"/>
  <w16cid:commentId w16cid:paraId="63E9EC23" w16cid:durableId="2191093B"/>
  <w16cid:commentId w16cid:paraId="2A221BD8" w16cid:durableId="21910A3A"/>
  <w16cid:commentId w16cid:paraId="3D35850C" w16cid:durableId="21910B4E"/>
  <w16cid:commentId w16cid:paraId="6506D6AF" w16cid:durableId="21910B94"/>
  <w16cid:commentId w16cid:paraId="059D4541" w16cid:durableId="21910BF0"/>
  <w16cid:commentId w16cid:paraId="789655E0" w16cid:durableId="21910CDE"/>
  <w16cid:commentId w16cid:paraId="16F747E8" w16cid:durableId="21910D91"/>
  <w16cid:commentId w16cid:paraId="670A368A" w16cid:durableId="2191111F"/>
  <w16cid:commentId w16cid:paraId="7B94257A" w16cid:durableId="219116DA"/>
  <w16cid:commentId w16cid:paraId="0369E5B2" w16cid:durableId="219118CD"/>
  <w16cid:commentId w16cid:paraId="1BEBAD24" w16cid:durableId="219118B3"/>
  <w16cid:commentId w16cid:paraId="5A88D82E" w16cid:durableId="2191669B"/>
  <w16cid:commentId w16cid:paraId="03CBD26E" w16cid:durableId="21916760"/>
  <w16cid:commentId w16cid:paraId="0FBEABEA" w16cid:durableId="2191685B"/>
  <w16cid:commentId w16cid:paraId="04AF2BA9" w16cid:durableId="219168B5"/>
  <w16cid:commentId w16cid:paraId="445A3ABC" w16cid:durableId="21916CA0"/>
  <w16cid:commentId w16cid:paraId="3DD727AB" w16cid:durableId="21916D75"/>
  <w16cid:commentId w16cid:paraId="0A08A553" w16cid:durableId="21916DEF"/>
  <w16cid:commentId w16cid:paraId="12E578BE" w16cid:durableId="219171B7"/>
  <w16cid:commentId w16cid:paraId="58BDEBA6" w16cid:durableId="21916E42"/>
  <w16cid:commentId w16cid:paraId="39F0E5B2" w16cid:durableId="21917182"/>
  <w16cid:commentId w16cid:paraId="1270725D" w16cid:durableId="21917602"/>
  <w16cid:commentId w16cid:paraId="1116285F" w16cid:durableId="21917833"/>
  <w16cid:commentId w16cid:paraId="5C44A87E" w16cid:durableId="21917C21"/>
  <w16cid:commentId w16cid:paraId="786F6E06" w16cid:durableId="21A1E556"/>
  <w16cid:commentId w16cid:paraId="4B3F9A3E" w16cid:durableId="21A21E5F"/>
  <w16cid:commentId w16cid:paraId="5BC9B7A0" w16cid:durableId="21A232FE"/>
  <w16cid:commentId w16cid:paraId="6E24F9F1" w16cid:durableId="21A389B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CE25D6" w14:textId="77777777" w:rsidR="00E21F17" w:rsidRDefault="00E21F17" w:rsidP="00653FBE">
      <w:r>
        <w:separator/>
      </w:r>
    </w:p>
  </w:endnote>
  <w:endnote w:type="continuationSeparator" w:id="0">
    <w:p w14:paraId="30005E12" w14:textId="77777777" w:rsidR="00E21F17" w:rsidRDefault="00E21F17" w:rsidP="00653F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E11FD81" w14:textId="77777777" w:rsidR="00E21F17" w:rsidRDefault="00E21F17" w:rsidP="00653FBE">
      <w:r>
        <w:separator/>
      </w:r>
    </w:p>
  </w:footnote>
  <w:footnote w:type="continuationSeparator" w:id="0">
    <w:p w14:paraId="23CBC39B" w14:textId="77777777" w:rsidR="00E21F17" w:rsidRDefault="00E21F17" w:rsidP="00653F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642D7A"/>
    <w:multiLevelType w:val="hybridMultilevel"/>
    <w:tmpl w:val="9E9EB1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engye Chen">
    <w15:presenceInfo w15:providerId="Windows Live" w15:userId="e83a382edbf80b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DS3NDU2NTc2NLQwMbNQ0lEKTi0uzszPAykwqQUA/ULFsiwAAAA="/>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az2w0t9aqvxw93exzxz5axddapeppazvxrpx&quot;&gt;My EndNote Library-Converted&lt;record-ids&gt;&lt;item&gt;3&lt;/item&gt;&lt;item&gt;4&lt;/item&gt;&lt;item&gt;5&lt;/item&gt;&lt;item&gt;15&lt;/item&gt;&lt;item&gt;16&lt;/item&gt;&lt;item&gt;17&lt;/item&gt;&lt;item&gt;18&lt;/item&gt;&lt;item&gt;19&lt;/item&gt;&lt;item&gt;22&lt;/item&gt;&lt;item&gt;23&lt;/item&gt;&lt;item&gt;24&lt;/item&gt;&lt;item&gt;25&lt;/item&gt;&lt;item&gt;26&lt;/item&gt;&lt;item&gt;29&lt;/item&gt;&lt;item&gt;30&lt;/item&gt;&lt;item&gt;32&lt;/item&gt;&lt;item&gt;33&lt;/item&gt;&lt;item&gt;34&lt;/item&gt;&lt;item&gt;35&lt;/item&gt;&lt;item&gt;36&lt;/item&gt;&lt;item&gt;37&lt;/item&gt;&lt;item&gt;38&lt;/item&gt;&lt;item&gt;39&lt;/item&gt;&lt;item&gt;40&lt;/item&gt;&lt;item&gt;41&lt;/item&gt;&lt;item&gt;42&lt;/item&gt;&lt;item&gt;44&lt;/item&gt;&lt;item&gt;45&lt;/item&gt;&lt;item&gt;46&lt;/item&gt;&lt;item&gt;47&lt;/item&gt;&lt;item&gt;50&lt;/item&gt;&lt;item&gt;64&lt;/item&gt;&lt;item&gt;67&lt;/item&gt;&lt;item&gt;69&lt;/item&gt;&lt;item&gt;70&lt;/item&gt;&lt;item&gt;71&lt;/item&gt;&lt;item&gt;72&lt;/item&gt;&lt;item&gt;74&lt;/item&gt;&lt;item&gt;75&lt;/item&gt;&lt;item&gt;76&lt;/item&gt;&lt;item&gt;77&lt;/item&gt;&lt;item&gt;78&lt;/item&gt;&lt;item&gt;79&lt;/item&gt;&lt;item&gt;80&lt;/item&gt;&lt;item&gt;85&lt;/item&gt;&lt;/record-ids&gt;&lt;/item&gt;&lt;/Libraries&gt;"/>
  </w:docVars>
  <w:rsids>
    <w:rsidRoot w:val="00355E32"/>
    <w:rsid w:val="00000BDB"/>
    <w:rsid w:val="00006F07"/>
    <w:rsid w:val="000133CE"/>
    <w:rsid w:val="0003410D"/>
    <w:rsid w:val="00036D76"/>
    <w:rsid w:val="00040499"/>
    <w:rsid w:val="00040B2A"/>
    <w:rsid w:val="00047430"/>
    <w:rsid w:val="000563DB"/>
    <w:rsid w:val="000603AA"/>
    <w:rsid w:val="00060444"/>
    <w:rsid w:val="000631AB"/>
    <w:rsid w:val="00063D75"/>
    <w:rsid w:val="00065E1C"/>
    <w:rsid w:val="00071B05"/>
    <w:rsid w:val="00075003"/>
    <w:rsid w:val="00080C5C"/>
    <w:rsid w:val="000831B5"/>
    <w:rsid w:val="000913B5"/>
    <w:rsid w:val="0009648F"/>
    <w:rsid w:val="000A2E01"/>
    <w:rsid w:val="000A401C"/>
    <w:rsid w:val="000A4476"/>
    <w:rsid w:val="000C16DD"/>
    <w:rsid w:val="000C1F6A"/>
    <w:rsid w:val="000D3C3A"/>
    <w:rsid w:val="000D6A43"/>
    <w:rsid w:val="000F2A3B"/>
    <w:rsid w:val="000F4685"/>
    <w:rsid w:val="00114E84"/>
    <w:rsid w:val="0013187B"/>
    <w:rsid w:val="0013770D"/>
    <w:rsid w:val="00137D78"/>
    <w:rsid w:val="00140BA6"/>
    <w:rsid w:val="0014399C"/>
    <w:rsid w:val="001448D9"/>
    <w:rsid w:val="00154562"/>
    <w:rsid w:val="00156F87"/>
    <w:rsid w:val="00161A8E"/>
    <w:rsid w:val="00162969"/>
    <w:rsid w:val="001773CA"/>
    <w:rsid w:val="00187D28"/>
    <w:rsid w:val="00192A56"/>
    <w:rsid w:val="001975BA"/>
    <w:rsid w:val="001A6960"/>
    <w:rsid w:val="001B209E"/>
    <w:rsid w:val="001B5EAA"/>
    <w:rsid w:val="001D28CA"/>
    <w:rsid w:val="001D34B2"/>
    <w:rsid w:val="001D49D4"/>
    <w:rsid w:val="001D4C87"/>
    <w:rsid w:val="001E132F"/>
    <w:rsid w:val="001E162B"/>
    <w:rsid w:val="001F01EC"/>
    <w:rsid w:val="001F1AA5"/>
    <w:rsid w:val="001F28CD"/>
    <w:rsid w:val="001F7B20"/>
    <w:rsid w:val="0020368D"/>
    <w:rsid w:val="00203B56"/>
    <w:rsid w:val="00221F44"/>
    <w:rsid w:val="00223515"/>
    <w:rsid w:val="00225320"/>
    <w:rsid w:val="00226CDB"/>
    <w:rsid w:val="002337E6"/>
    <w:rsid w:val="00251632"/>
    <w:rsid w:val="00256E14"/>
    <w:rsid w:val="00265A29"/>
    <w:rsid w:val="002704D2"/>
    <w:rsid w:val="00276E26"/>
    <w:rsid w:val="00280A94"/>
    <w:rsid w:val="002842BB"/>
    <w:rsid w:val="002875ED"/>
    <w:rsid w:val="00291024"/>
    <w:rsid w:val="00292551"/>
    <w:rsid w:val="002927D1"/>
    <w:rsid w:val="0029404A"/>
    <w:rsid w:val="002944BD"/>
    <w:rsid w:val="0029453E"/>
    <w:rsid w:val="00296D20"/>
    <w:rsid w:val="002A1EF4"/>
    <w:rsid w:val="002A2864"/>
    <w:rsid w:val="002A645B"/>
    <w:rsid w:val="002A6DCB"/>
    <w:rsid w:val="002A7015"/>
    <w:rsid w:val="002B4D02"/>
    <w:rsid w:val="002C4349"/>
    <w:rsid w:val="002C4D4D"/>
    <w:rsid w:val="002E10E3"/>
    <w:rsid w:val="002F2672"/>
    <w:rsid w:val="002F35AB"/>
    <w:rsid w:val="002F4F3B"/>
    <w:rsid w:val="002F67D8"/>
    <w:rsid w:val="00300B1D"/>
    <w:rsid w:val="0030147E"/>
    <w:rsid w:val="003048CD"/>
    <w:rsid w:val="00310467"/>
    <w:rsid w:val="0031216E"/>
    <w:rsid w:val="00313C75"/>
    <w:rsid w:val="0032026C"/>
    <w:rsid w:val="0032087B"/>
    <w:rsid w:val="00320C6C"/>
    <w:rsid w:val="003210C7"/>
    <w:rsid w:val="00321138"/>
    <w:rsid w:val="0034240D"/>
    <w:rsid w:val="00342A7E"/>
    <w:rsid w:val="00355E32"/>
    <w:rsid w:val="003750B0"/>
    <w:rsid w:val="003832AB"/>
    <w:rsid w:val="00383A19"/>
    <w:rsid w:val="003840D8"/>
    <w:rsid w:val="00390BD5"/>
    <w:rsid w:val="003933E6"/>
    <w:rsid w:val="003A500F"/>
    <w:rsid w:val="003B1BE5"/>
    <w:rsid w:val="003B5B6B"/>
    <w:rsid w:val="003C1B35"/>
    <w:rsid w:val="003C2315"/>
    <w:rsid w:val="003D28A4"/>
    <w:rsid w:val="003D4119"/>
    <w:rsid w:val="003D6556"/>
    <w:rsid w:val="003F39B1"/>
    <w:rsid w:val="003F71EF"/>
    <w:rsid w:val="0040113F"/>
    <w:rsid w:val="0040529F"/>
    <w:rsid w:val="00405B7D"/>
    <w:rsid w:val="0041294F"/>
    <w:rsid w:val="00412C21"/>
    <w:rsid w:val="00413F2F"/>
    <w:rsid w:val="00423808"/>
    <w:rsid w:val="004430A3"/>
    <w:rsid w:val="00444F3A"/>
    <w:rsid w:val="00462961"/>
    <w:rsid w:val="004654C2"/>
    <w:rsid w:val="00474743"/>
    <w:rsid w:val="00474A64"/>
    <w:rsid w:val="00474FAD"/>
    <w:rsid w:val="00477943"/>
    <w:rsid w:val="0048054A"/>
    <w:rsid w:val="00485731"/>
    <w:rsid w:val="00485F1C"/>
    <w:rsid w:val="004860E8"/>
    <w:rsid w:val="00487CE7"/>
    <w:rsid w:val="004912B2"/>
    <w:rsid w:val="004A1FDB"/>
    <w:rsid w:val="004A381D"/>
    <w:rsid w:val="004A53E0"/>
    <w:rsid w:val="004A74ED"/>
    <w:rsid w:val="004A755F"/>
    <w:rsid w:val="004B0023"/>
    <w:rsid w:val="004B0D29"/>
    <w:rsid w:val="004B1A4A"/>
    <w:rsid w:val="004C3ADB"/>
    <w:rsid w:val="004C69A3"/>
    <w:rsid w:val="004D23C7"/>
    <w:rsid w:val="004D72B7"/>
    <w:rsid w:val="004E04B6"/>
    <w:rsid w:val="004E1B71"/>
    <w:rsid w:val="005045D8"/>
    <w:rsid w:val="0051131C"/>
    <w:rsid w:val="00513213"/>
    <w:rsid w:val="00514ED3"/>
    <w:rsid w:val="005214D5"/>
    <w:rsid w:val="00533DBA"/>
    <w:rsid w:val="00534E21"/>
    <w:rsid w:val="00535D59"/>
    <w:rsid w:val="00537B7A"/>
    <w:rsid w:val="00540890"/>
    <w:rsid w:val="005446BC"/>
    <w:rsid w:val="005447B0"/>
    <w:rsid w:val="0054565E"/>
    <w:rsid w:val="0055090D"/>
    <w:rsid w:val="00562BAD"/>
    <w:rsid w:val="00563E40"/>
    <w:rsid w:val="00573C9C"/>
    <w:rsid w:val="005758CD"/>
    <w:rsid w:val="00585ACA"/>
    <w:rsid w:val="005910B6"/>
    <w:rsid w:val="00593F6E"/>
    <w:rsid w:val="005A1743"/>
    <w:rsid w:val="005A36A3"/>
    <w:rsid w:val="005A48F3"/>
    <w:rsid w:val="005A7B9F"/>
    <w:rsid w:val="005D1E0E"/>
    <w:rsid w:val="005E6F83"/>
    <w:rsid w:val="005F3526"/>
    <w:rsid w:val="005F67D0"/>
    <w:rsid w:val="00603C10"/>
    <w:rsid w:val="00607177"/>
    <w:rsid w:val="00611334"/>
    <w:rsid w:val="006173C4"/>
    <w:rsid w:val="006217B5"/>
    <w:rsid w:val="00641AD0"/>
    <w:rsid w:val="00641F56"/>
    <w:rsid w:val="006442C5"/>
    <w:rsid w:val="00650397"/>
    <w:rsid w:val="00653FBE"/>
    <w:rsid w:val="006551B2"/>
    <w:rsid w:val="0065689A"/>
    <w:rsid w:val="00661CC9"/>
    <w:rsid w:val="00662C7D"/>
    <w:rsid w:val="00672942"/>
    <w:rsid w:val="0068126D"/>
    <w:rsid w:val="00683D8B"/>
    <w:rsid w:val="00683E5D"/>
    <w:rsid w:val="006844D9"/>
    <w:rsid w:val="00686201"/>
    <w:rsid w:val="006863E9"/>
    <w:rsid w:val="006908F6"/>
    <w:rsid w:val="00694787"/>
    <w:rsid w:val="006A14AA"/>
    <w:rsid w:val="006A2F23"/>
    <w:rsid w:val="006A5628"/>
    <w:rsid w:val="006A68E8"/>
    <w:rsid w:val="006B1E33"/>
    <w:rsid w:val="006C2061"/>
    <w:rsid w:val="006C4B0E"/>
    <w:rsid w:val="006D1332"/>
    <w:rsid w:val="006D1B55"/>
    <w:rsid w:val="006D7B10"/>
    <w:rsid w:val="006E18FF"/>
    <w:rsid w:val="006E235D"/>
    <w:rsid w:val="006E337B"/>
    <w:rsid w:val="006E3B71"/>
    <w:rsid w:val="006E6E36"/>
    <w:rsid w:val="006E77BF"/>
    <w:rsid w:val="006F7298"/>
    <w:rsid w:val="006F77CE"/>
    <w:rsid w:val="00705BBA"/>
    <w:rsid w:val="00706BD9"/>
    <w:rsid w:val="00714555"/>
    <w:rsid w:val="00722D84"/>
    <w:rsid w:val="0072584F"/>
    <w:rsid w:val="00731543"/>
    <w:rsid w:val="00733B59"/>
    <w:rsid w:val="0075305F"/>
    <w:rsid w:val="007629FE"/>
    <w:rsid w:val="00763C7E"/>
    <w:rsid w:val="007818D6"/>
    <w:rsid w:val="00784603"/>
    <w:rsid w:val="007853ED"/>
    <w:rsid w:val="007876B0"/>
    <w:rsid w:val="007920D7"/>
    <w:rsid w:val="0079500D"/>
    <w:rsid w:val="0079693C"/>
    <w:rsid w:val="007A2297"/>
    <w:rsid w:val="007A4352"/>
    <w:rsid w:val="007A446C"/>
    <w:rsid w:val="007B113F"/>
    <w:rsid w:val="007B4785"/>
    <w:rsid w:val="007B5AFB"/>
    <w:rsid w:val="007C0461"/>
    <w:rsid w:val="007C0BF9"/>
    <w:rsid w:val="007C6036"/>
    <w:rsid w:val="007C73DC"/>
    <w:rsid w:val="007D702B"/>
    <w:rsid w:val="007E24E1"/>
    <w:rsid w:val="007E6CD5"/>
    <w:rsid w:val="007F57C0"/>
    <w:rsid w:val="007F73BB"/>
    <w:rsid w:val="008068B5"/>
    <w:rsid w:val="00806F01"/>
    <w:rsid w:val="00807AC7"/>
    <w:rsid w:val="008111E3"/>
    <w:rsid w:val="00812714"/>
    <w:rsid w:val="00816D61"/>
    <w:rsid w:val="00854152"/>
    <w:rsid w:val="00860347"/>
    <w:rsid w:val="0086559B"/>
    <w:rsid w:val="00870643"/>
    <w:rsid w:val="00871F27"/>
    <w:rsid w:val="008912E5"/>
    <w:rsid w:val="0089201E"/>
    <w:rsid w:val="008941A6"/>
    <w:rsid w:val="008946E6"/>
    <w:rsid w:val="00896685"/>
    <w:rsid w:val="008A05C8"/>
    <w:rsid w:val="008A182F"/>
    <w:rsid w:val="008B0162"/>
    <w:rsid w:val="008B17B7"/>
    <w:rsid w:val="008C0A76"/>
    <w:rsid w:val="008D30C4"/>
    <w:rsid w:val="008D3FF1"/>
    <w:rsid w:val="008E1F1F"/>
    <w:rsid w:val="008F1BBE"/>
    <w:rsid w:val="008F2D61"/>
    <w:rsid w:val="008F5BAB"/>
    <w:rsid w:val="008F62A5"/>
    <w:rsid w:val="008F6B3F"/>
    <w:rsid w:val="0090145F"/>
    <w:rsid w:val="00912045"/>
    <w:rsid w:val="009150AB"/>
    <w:rsid w:val="00915E41"/>
    <w:rsid w:val="00920F90"/>
    <w:rsid w:val="00921207"/>
    <w:rsid w:val="009240C6"/>
    <w:rsid w:val="0092683E"/>
    <w:rsid w:val="00927620"/>
    <w:rsid w:val="00930064"/>
    <w:rsid w:val="00930192"/>
    <w:rsid w:val="0093188B"/>
    <w:rsid w:val="00932D1E"/>
    <w:rsid w:val="009430A9"/>
    <w:rsid w:val="00944876"/>
    <w:rsid w:val="0094662D"/>
    <w:rsid w:val="00950869"/>
    <w:rsid w:val="00954922"/>
    <w:rsid w:val="00964D03"/>
    <w:rsid w:val="0097417A"/>
    <w:rsid w:val="0097529C"/>
    <w:rsid w:val="00976411"/>
    <w:rsid w:val="00976704"/>
    <w:rsid w:val="00977FE7"/>
    <w:rsid w:val="009808A6"/>
    <w:rsid w:val="009816FB"/>
    <w:rsid w:val="00982178"/>
    <w:rsid w:val="0098438D"/>
    <w:rsid w:val="00984B94"/>
    <w:rsid w:val="00987DE7"/>
    <w:rsid w:val="00990658"/>
    <w:rsid w:val="0099380E"/>
    <w:rsid w:val="00995C90"/>
    <w:rsid w:val="009A1F64"/>
    <w:rsid w:val="009A338F"/>
    <w:rsid w:val="009A4DA5"/>
    <w:rsid w:val="009A6E62"/>
    <w:rsid w:val="009A709C"/>
    <w:rsid w:val="009C23AF"/>
    <w:rsid w:val="009C26D1"/>
    <w:rsid w:val="009C2BF5"/>
    <w:rsid w:val="009D21C3"/>
    <w:rsid w:val="009D4686"/>
    <w:rsid w:val="009E2CFC"/>
    <w:rsid w:val="009F04C5"/>
    <w:rsid w:val="009F4114"/>
    <w:rsid w:val="00A015C7"/>
    <w:rsid w:val="00A201F8"/>
    <w:rsid w:val="00A26CAD"/>
    <w:rsid w:val="00A324EB"/>
    <w:rsid w:val="00A4189A"/>
    <w:rsid w:val="00A43D22"/>
    <w:rsid w:val="00A4627A"/>
    <w:rsid w:val="00A53623"/>
    <w:rsid w:val="00A643D0"/>
    <w:rsid w:val="00A7214D"/>
    <w:rsid w:val="00A805F9"/>
    <w:rsid w:val="00A8218A"/>
    <w:rsid w:val="00A83159"/>
    <w:rsid w:val="00A83BC5"/>
    <w:rsid w:val="00A91239"/>
    <w:rsid w:val="00A975D4"/>
    <w:rsid w:val="00AA164E"/>
    <w:rsid w:val="00AA1CB4"/>
    <w:rsid w:val="00AA297C"/>
    <w:rsid w:val="00AA2F26"/>
    <w:rsid w:val="00AB528B"/>
    <w:rsid w:val="00AB7F37"/>
    <w:rsid w:val="00AC3C52"/>
    <w:rsid w:val="00AC3F2F"/>
    <w:rsid w:val="00AC4147"/>
    <w:rsid w:val="00AD0F92"/>
    <w:rsid w:val="00AD4841"/>
    <w:rsid w:val="00AE0F3C"/>
    <w:rsid w:val="00AF0149"/>
    <w:rsid w:val="00AF61B5"/>
    <w:rsid w:val="00AF78B4"/>
    <w:rsid w:val="00AF7FAA"/>
    <w:rsid w:val="00B0621A"/>
    <w:rsid w:val="00B10AED"/>
    <w:rsid w:val="00B11A71"/>
    <w:rsid w:val="00B150E4"/>
    <w:rsid w:val="00B21B7D"/>
    <w:rsid w:val="00B2780A"/>
    <w:rsid w:val="00B31C5E"/>
    <w:rsid w:val="00B40755"/>
    <w:rsid w:val="00B57B41"/>
    <w:rsid w:val="00B62760"/>
    <w:rsid w:val="00B62798"/>
    <w:rsid w:val="00B679CB"/>
    <w:rsid w:val="00B81001"/>
    <w:rsid w:val="00B835FD"/>
    <w:rsid w:val="00B83D6F"/>
    <w:rsid w:val="00B94B3F"/>
    <w:rsid w:val="00BA1CFB"/>
    <w:rsid w:val="00BA33A9"/>
    <w:rsid w:val="00BA3C00"/>
    <w:rsid w:val="00BA5988"/>
    <w:rsid w:val="00BB0292"/>
    <w:rsid w:val="00BB5021"/>
    <w:rsid w:val="00BB6463"/>
    <w:rsid w:val="00BC7B72"/>
    <w:rsid w:val="00BD5F1D"/>
    <w:rsid w:val="00BE1CBB"/>
    <w:rsid w:val="00BE359E"/>
    <w:rsid w:val="00BF4C0F"/>
    <w:rsid w:val="00C03D4F"/>
    <w:rsid w:val="00C03E16"/>
    <w:rsid w:val="00C04033"/>
    <w:rsid w:val="00C0447E"/>
    <w:rsid w:val="00C07D68"/>
    <w:rsid w:val="00C12839"/>
    <w:rsid w:val="00C17213"/>
    <w:rsid w:val="00C17F8D"/>
    <w:rsid w:val="00C2273B"/>
    <w:rsid w:val="00C23251"/>
    <w:rsid w:val="00C242D9"/>
    <w:rsid w:val="00C2663B"/>
    <w:rsid w:val="00C27F3D"/>
    <w:rsid w:val="00C33453"/>
    <w:rsid w:val="00C579FC"/>
    <w:rsid w:val="00C62784"/>
    <w:rsid w:val="00C671BA"/>
    <w:rsid w:val="00C72C88"/>
    <w:rsid w:val="00C77E1B"/>
    <w:rsid w:val="00C83CD7"/>
    <w:rsid w:val="00C8590B"/>
    <w:rsid w:val="00C87D6D"/>
    <w:rsid w:val="00C925D9"/>
    <w:rsid w:val="00C92DD2"/>
    <w:rsid w:val="00C9705C"/>
    <w:rsid w:val="00C97EAA"/>
    <w:rsid w:val="00CA2DA2"/>
    <w:rsid w:val="00CA392A"/>
    <w:rsid w:val="00CA3BC0"/>
    <w:rsid w:val="00CA5EE0"/>
    <w:rsid w:val="00CB7478"/>
    <w:rsid w:val="00CC5C91"/>
    <w:rsid w:val="00CC7A4E"/>
    <w:rsid w:val="00CC7EB2"/>
    <w:rsid w:val="00CD11AD"/>
    <w:rsid w:val="00CD3948"/>
    <w:rsid w:val="00CD4168"/>
    <w:rsid w:val="00CD5E27"/>
    <w:rsid w:val="00CD651C"/>
    <w:rsid w:val="00CE120D"/>
    <w:rsid w:val="00CE40BE"/>
    <w:rsid w:val="00CE4BD8"/>
    <w:rsid w:val="00CE7889"/>
    <w:rsid w:val="00CF16C4"/>
    <w:rsid w:val="00CF703E"/>
    <w:rsid w:val="00D00712"/>
    <w:rsid w:val="00D010F5"/>
    <w:rsid w:val="00D02A12"/>
    <w:rsid w:val="00D02C1C"/>
    <w:rsid w:val="00D13146"/>
    <w:rsid w:val="00D32C03"/>
    <w:rsid w:val="00D371B2"/>
    <w:rsid w:val="00D4664F"/>
    <w:rsid w:val="00D5080A"/>
    <w:rsid w:val="00D53002"/>
    <w:rsid w:val="00D535ED"/>
    <w:rsid w:val="00D570BB"/>
    <w:rsid w:val="00D57EBA"/>
    <w:rsid w:val="00D60B84"/>
    <w:rsid w:val="00D647D4"/>
    <w:rsid w:val="00D7132B"/>
    <w:rsid w:val="00D75446"/>
    <w:rsid w:val="00D75FED"/>
    <w:rsid w:val="00D84281"/>
    <w:rsid w:val="00D84BFB"/>
    <w:rsid w:val="00D8678D"/>
    <w:rsid w:val="00D86C7E"/>
    <w:rsid w:val="00D870EC"/>
    <w:rsid w:val="00D87A5A"/>
    <w:rsid w:val="00D87ED6"/>
    <w:rsid w:val="00D9311F"/>
    <w:rsid w:val="00D94C38"/>
    <w:rsid w:val="00DA1616"/>
    <w:rsid w:val="00DA6994"/>
    <w:rsid w:val="00DB06D6"/>
    <w:rsid w:val="00DC12E3"/>
    <w:rsid w:val="00DC453C"/>
    <w:rsid w:val="00DC4DA0"/>
    <w:rsid w:val="00DC614B"/>
    <w:rsid w:val="00DC700C"/>
    <w:rsid w:val="00DD00CF"/>
    <w:rsid w:val="00DD62F1"/>
    <w:rsid w:val="00DE1877"/>
    <w:rsid w:val="00DF17C6"/>
    <w:rsid w:val="00DF620D"/>
    <w:rsid w:val="00E00242"/>
    <w:rsid w:val="00E0185C"/>
    <w:rsid w:val="00E027A3"/>
    <w:rsid w:val="00E12760"/>
    <w:rsid w:val="00E17118"/>
    <w:rsid w:val="00E173E6"/>
    <w:rsid w:val="00E20760"/>
    <w:rsid w:val="00E21F17"/>
    <w:rsid w:val="00E4203E"/>
    <w:rsid w:val="00E43E85"/>
    <w:rsid w:val="00E4547A"/>
    <w:rsid w:val="00E47F14"/>
    <w:rsid w:val="00E528BC"/>
    <w:rsid w:val="00E565B5"/>
    <w:rsid w:val="00E639BC"/>
    <w:rsid w:val="00E71FCA"/>
    <w:rsid w:val="00E7415A"/>
    <w:rsid w:val="00E76B6D"/>
    <w:rsid w:val="00E87299"/>
    <w:rsid w:val="00E87FB6"/>
    <w:rsid w:val="00E91D7E"/>
    <w:rsid w:val="00E935D4"/>
    <w:rsid w:val="00EB02EA"/>
    <w:rsid w:val="00EB2FF6"/>
    <w:rsid w:val="00EB70DC"/>
    <w:rsid w:val="00EB7514"/>
    <w:rsid w:val="00EC0DD9"/>
    <w:rsid w:val="00EC2E67"/>
    <w:rsid w:val="00EC5E5C"/>
    <w:rsid w:val="00ED1E99"/>
    <w:rsid w:val="00ED3FD7"/>
    <w:rsid w:val="00ED4A10"/>
    <w:rsid w:val="00EE15EF"/>
    <w:rsid w:val="00EE2F39"/>
    <w:rsid w:val="00EE41D0"/>
    <w:rsid w:val="00EF386C"/>
    <w:rsid w:val="00F005C0"/>
    <w:rsid w:val="00F04550"/>
    <w:rsid w:val="00F04B95"/>
    <w:rsid w:val="00F16CB3"/>
    <w:rsid w:val="00F23F05"/>
    <w:rsid w:val="00F30405"/>
    <w:rsid w:val="00F30A3B"/>
    <w:rsid w:val="00F35507"/>
    <w:rsid w:val="00F4050C"/>
    <w:rsid w:val="00F537AC"/>
    <w:rsid w:val="00F55900"/>
    <w:rsid w:val="00F63311"/>
    <w:rsid w:val="00F66734"/>
    <w:rsid w:val="00F73210"/>
    <w:rsid w:val="00F756A8"/>
    <w:rsid w:val="00F80B83"/>
    <w:rsid w:val="00F82F5D"/>
    <w:rsid w:val="00F83977"/>
    <w:rsid w:val="00F839C7"/>
    <w:rsid w:val="00F91D2E"/>
    <w:rsid w:val="00F926F6"/>
    <w:rsid w:val="00F92A80"/>
    <w:rsid w:val="00F97CBB"/>
    <w:rsid w:val="00FA3B11"/>
    <w:rsid w:val="00FA3EE8"/>
    <w:rsid w:val="00FB6E41"/>
    <w:rsid w:val="00FC4BFC"/>
    <w:rsid w:val="00FC58BB"/>
    <w:rsid w:val="00FC79AA"/>
    <w:rsid w:val="00FD3870"/>
    <w:rsid w:val="00FE4B0E"/>
    <w:rsid w:val="00FF1F68"/>
    <w:rsid w:val="00FF3F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784E9E"/>
  <w15:chartTrackingRefBased/>
  <w15:docId w15:val="{410D14B5-F803-F448-9434-3D86A138F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aliases w:val="title"/>
    <w:basedOn w:val="Normal"/>
    <w:next w:val="Normal"/>
    <w:link w:val="Heading1Char"/>
    <w:qFormat/>
    <w:rsid w:val="00C2273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C2273B"/>
    <w:pPr>
      <w:keepNext/>
      <w:keepLines/>
      <w:spacing w:before="120" w:after="120"/>
      <w:outlineLvl w:val="1"/>
    </w:pPr>
    <w:rPr>
      <w:rFonts w:eastAsiaTheme="majorEastAsia" w:cstheme="majorBidi"/>
      <w:b/>
      <w:color w:val="000000" w:themeColor="text1"/>
      <w:sz w:val="26"/>
      <w:szCs w:val="26"/>
    </w:rPr>
  </w:style>
  <w:style w:type="paragraph" w:styleId="Heading3">
    <w:name w:val="heading 3"/>
    <w:aliases w:val="Shang Heading 2"/>
    <w:basedOn w:val="Normal"/>
    <w:next w:val="Normal"/>
    <w:link w:val="Heading3Char"/>
    <w:uiPriority w:val="9"/>
    <w:unhideWhenUsed/>
    <w:qFormat/>
    <w:rsid w:val="00313C75"/>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79693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355E32"/>
  </w:style>
  <w:style w:type="paragraph" w:styleId="Title">
    <w:name w:val="Title"/>
    <w:basedOn w:val="Normal"/>
    <w:next w:val="Normal"/>
    <w:link w:val="TitleChar"/>
    <w:uiPriority w:val="10"/>
    <w:qFormat/>
    <w:rsid w:val="00355E32"/>
    <w:pPr>
      <w:contextualSpacing/>
    </w:pPr>
    <w:rPr>
      <w:rFonts w:asciiTheme="majorHAnsi" w:eastAsiaTheme="majorEastAsia" w:hAnsiTheme="majorHAnsi" w:cstheme="majorBidi"/>
      <w:b/>
      <w:spacing w:val="-10"/>
      <w:kern w:val="28"/>
      <w:sz w:val="48"/>
      <w:szCs w:val="56"/>
    </w:rPr>
  </w:style>
  <w:style w:type="character" w:customStyle="1" w:styleId="TitleChar">
    <w:name w:val="Title Char"/>
    <w:basedOn w:val="DefaultParagraphFont"/>
    <w:link w:val="Title"/>
    <w:uiPriority w:val="10"/>
    <w:rsid w:val="00355E32"/>
    <w:rPr>
      <w:rFonts w:asciiTheme="majorHAnsi" w:eastAsiaTheme="majorEastAsia" w:hAnsiTheme="majorHAnsi" w:cstheme="majorBidi"/>
      <w:b/>
      <w:spacing w:val="-10"/>
      <w:kern w:val="28"/>
      <w:sz w:val="48"/>
      <w:szCs w:val="56"/>
    </w:rPr>
  </w:style>
  <w:style w:type="paragraph" w:customStyle="1" w:styleId="EndNoteBibliographyTitle">
    <w:name w:val="EndNote Bibliography Title"/>
    <w:basedOn w:val="Normal"/>
    <w:link w:val="EndNoteBibliographyTitleChar"/>
    <w:rsid w:val="00355E32"/>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355E32"/>
    <w:rPr>
      <w:rFonts w:ascii="Calibri" w:hAnsi="Calibri" w:cs="Calibri"/>
    </w:rPr>
  </w:style>
  <w:style w:type="paragraph" w:customStyle="1" w:styleId="EndNoteBibliography">
    <w:name w:val="EndNote Bibliography"/>
    <w:basedOn w:val="Normal"/>
    <w:link w:val="EndNoteBibliographyChar"/>
    <w:rsid w:val="00355E32"/>
    <w:rPr>
      <w:rFonts w:ascii="Calibri" w:hAnsi="Calibri" w:cs="Calibri"/>
    </w:rPr>
  </w:style>
  <w:style w:type="character" w:customStyle="1" w:styleId="EndNoteBibliographyChar">
    <w:name w:val="EndNote Bibliography Char"/>
    <w:basedOn w:val="DefaultParagraphFont"/>
    <w:link w:val="EndNoteBibliography"/>
    <w:rsid w:val="00355E32"/>
    <w:rPr>
      <w:rFonts w:ascii="Calibri" w:hAnsi="Calibri" w:cs="Calibri"/>
    </w:rPr>
  </w:style>
  <w:style w:type="character" w:customStyle="1" w:styleId="Heading1Char">
    <w:name w:val="Heading 1 Char"/>
    <w:aliases w:val="title Char"/>
    <w:basedOn w:val="DefaultParagraphFont"/>
    <w:link w:val="Heading1"/>
    <w:rsid w:val="00C2273B"/>
    <w:rPr>
      <w:rFonts w:asciiTheme="majorHAnsi" w:eastAsiaTheme="majorEastAsia" w:hAnsiTheme="majorHAnsi" w:cstheme="majorBidi"/>
      <w:color w:val="000000" w:themeColor="text1"/>
      <w:sz w:val="32"/>
      <w:szCs w:val="32"/>
    </w:rPr>
  </w:style>
  <w:style w:type="paragraph" w:styleId="Subtitle">
    <w:name w:val="Subtitle"/>
    <w:aliases w:val="Reference"/>
    <w:basedOn w:val="Normal"/>
    <w:next w:val="Title"/>
    <w:link w:val="SubtitleChar"/>
    <w:uiPriority w:val="11"/>
    <w:qFormat/>
    <w:rsid w:val="00355E32"/>
    <w:pPr>
      <w:numPr>
        <w:ilvl w:val="1"/>
      </w:numPr>
      <w:spacing w:before="120" w:after="120"/>
    </w:pPr>
    <w:rPr>
      <w:rFonts w:ascii="Times New Roman" w:hAnsi="Times New Roman"/>
      <w:color w:val="5A5A5A" w:themeColor="text1" w:themeTint="A5"/>
      <w:spacing w:val="15"/>
      <w:szCs w:val="22"/>
    </w:rPr>
  </w:style>
  <w:style w:type="character" w:customStyle="1" w:styleId="SubtitleChar">
    <w:name w:val="Subtitle Char"/>
    <w:aliases w:val="Reference Char"/>
    <w:basedOn w:val="DefaultParagraphFont"/>
    <w:link w:val="Subtitle"/>
    <w:uiPriority w:val="11"/>
    <w:rsid w:val="00355E32"/>
    <w:rPr>
      <w:rFonts w:ascii="Times New Roman" w:hAnsi="Times New Roman"/>
      <w:color w:val="5A5A5A" w:themeColor="text1" w:themeTint="A5"/>
      <w:spacing w:val="15"/>
      <w:szCs w:val="22"/>
    </w:rPr>
  </w:style>
  <w:style w:type="character" w:customStyle="1" w:styleId="Heading2Char">
    <w:name w:val="Heading 2 Char"/>
    <w:basedOn w:val="DefaultParagraphFont"/>
    <w:link w:val="Heading2"/>
    <w:uiPriority w:val="9"/>
    <w:rsid w:val="00C2273B"/>
    <w:rPr>
      <w:rFonts w:eastAsiaTheme="majorEastAsia" w:cstheme="majorBidi"/>
      <w:b/>
      <w:color w:val="000000" w:themeColor="text1"/>
      <w:sz w:val="26"/>
      <w:szCs w:val="26"/>
    </w:rPr>
  </w:style>
  <w:style w:type="table" w:styleId="TableGrid">
    <w:name w:val="Table Grid"/>
    <w:basedOn w:val="TableNormal"/>
    <w:uiPriority w:val="39"/>
    <w:rsid w:val="007F73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D4686"/>
    <w:rPr>
      <w:color w:val="0563C1" w:themeColor="hyperlink"/>
      <w:u w:val="single"/>
    </w:rPr>
  </w:style>
  <w:style w:type="character" w:styleId="UnresolvedMention">
    <w:name w:val="Unresolved Mention"/>
    <w:basedOn w:val="DefaultParagraphFont"/>
    <w:uiPriority w:val="99"/>
    <w:semiHidden/>
    <w:unhideWhenUsed/>
    <w:rsid w:val="009D4686"/>
    <w:rPr>
      <w:color w:val="605E5C"/>
      <w:shd w:val="clear" w:color="auto" w:fill="E1DFDD"/>
    </w:rPr>
  </w:style>
  <w:style w:type="character" w:customStyle="1" w:styleId="Heading3Char">
    <w:name w:val="Heading 3 Char"/>
    <w:aliases w:val="Shang Heading 2 Char"/>
    <w:basedOn w:val="DefaultParagraphFont"/>
    <w:link w:val="Heading3"/>
    <w:uiPriority w:val="9"/>
    <w:rsid w:val="00313C75"/>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79693C"/>
    <w:rPr>
      <w:rFonts w:asciiTheme="majorHAnsi" w:eastAsiaTheme="majorEastAsia" w:hAnsiTheme="majorHAnsi" w:cstheme="majorBidi"/>
      <w:i/>
      <w:iCs/>
      <w:color w:val="2F5496" w:themeColor="accent1" w:themeShade="BF"/>
    </w:rPr>
  </w:style>
  <w:style w:type="character" w:customStyle="1" w:styleId="medium-gray">
    <w:name w:val="medium-gray"/>
    <w:basedOn w:val="DefaultParagraphFont"/>
    <w:rsid w:val="0003410D"/>
  </w:style>
  <w:style w:type="character" w:styleId="Emphasis">
    <w:name w:val="Emphasis"/>
    <w:basedOn w:val="DefaultParagraphFont"/>
    <w:uiPriority w:val="20"/>
    <w:qFormat/>
    <w:rsid w:val="0034240D"/>
    <w:rPr>
      <w:i/>
      <w:iCs/>
    </w:rPr>
  </w:style>
  <w:style w:type="character" w:styleId="PlaceholderText">
    <w:name w:val="Placeholder Text"/>
    <w:basedOn w:val="DefaultParagraphFont"/>
    <w:uiPriority w:val="99"/>
    <w:semiHidden/>
    <w:rsid w:val="00BB0292"/>
    <w:rPr>
      <w:color w:val="808080"/>
    </w:rPr>
  </w:style>
  <w:style w:type="paragraph" w:styleId="ListParagraph">
    <w:name w:val="List Paragraph"/>
    <w:basedOn w:val="Normal"/>
    <w:uiPriority w:val="34"/>
    <w:qFormat/>
    <w:rsid w:val="00065E1C"/>
    <w:pPr>
      <w:ind w:left="720"/>
      <w:contextualSpacing/>
    </w:pPr>
  </w:style>
  <w:style w:type="character" w:styleId="FollowedHyperlink">
    <w:name w:val="FollowedHyperlink"/>
    <w:basedOn w:val="DefaultParagraphFont"/>
    <w:uiPriority w:val="99"/>
    <w:semiHidden/>
    <w:unhideWhenUsed/>
    <w:rsid w:val="00A83BC5"/>
    <w:rPr>
      <w:color w:val="954F72" w:themeColor="followedHyperlink"/>
      <w:u w:val="single"/>
    </w:rPr>
  </w:style>
  <w:style w:type="paragraph" w:styleId="BalloonText">
    <w:name w:val="Balloon Text"/>
    <w:basedOn w:val="Normal"/>
    <w:link w:val="BalloonTextChar"/>
    <w:uiPriority w:val="99"/>
    <w:semiHidden/>
    <w:unhideWhenUsed/>
    <w:rsid w:val="002F267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F2672"/>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0447E"/>
    <w:rPr>
      <w:sz w:val="16"/>
      <w:szCs w:val="16"/>
    </w:rPr>
  </w:style>
  <w:style w:type="paragraph" w:styleId="CommentText">
    <w:name w:val="annotation text"/>
    <w:basedOn w:val="Normal"/>
    <w:link w:val="CommentTextChar"/>
    <w:uiPriority w:val="99"/>
    <w:semiHidden/>
    <w:unhideWhenUsed/>
    <w:rsid w:val="00C0447E"/>
    <w:rPr>
      <w:sz w:val="20"/>
      <w:szCs w:val="20"/>
    </w:rPr>
  </w:style>
  <w:style w:type="character" w:customStyle="1" w:styleId="CommentTextChar">
    <w:name w:val="Comment Text Char"/>
    <w:basedOn w:val="DefaultParagraphFont"/>
    <w:link w:val="CommentText"/>
    <w:uiPriority w:val="99"/>
    <w:semiHidden/>
    <w:rsid w:val="00C0447E"/>
    <w:rPr>
      <w:sz w:val="20"/>
      <w:szCs w:val="20"/>
    </w:rPr>
  </w:style>
  <w:style w:type="paragraph" w:styleId="CommentSubject">
    <w:name w:val="annotation subject"/>
    <w:basedOn w:val="CommentText"/>
    <w:next w:val="CommentText"/>
    <w:link w:val="CommentSubjectChar"/>
    <w:uiPriority w:val="99"/>
    <w:semiHidden/>
    <w:unhideWhenUsed/>
    <w:rsid w:val="00C0447E"/>
    <w:rPr>
      <w:b/>
      <w:bCs/>
    </w:rPr>
  </w:style>
  <w:style w:type="character" w:customStyle="1" w:styleId="CommentSubjectChar">
    <w:name w:val="Comment Subject Char"/>
    <w:basedOn w:val="CommentTextChar"/>
    <w:link w:val="CommentSubject"/>
    <w:uiPriority w:val="99"/>
    <w:semiHidden/>
    <w:rsid w:val="00C0447E"/>
    <w:rPr>
      <w:b/>
      <w:bCs/>
      <w:sz w:val="20"/>
      <w:szCs w:val="20"/>
    </w:rPr>
  </w:style>
  <w:style w:type="paragraph" w:styleId="Header">
    <w:name w:val="header"/>
    <w:basedOn w:val="Normal"/>
    <w:link w:val="HeaderChar"/>
    <w:uiPriority w:val="99"/>
    <w:unhideWhenUsed/>
    <w:rsid w:val="00653FBE"/>
    <w:pPr>
      <w:tabs>
        <w:tab w:val="center" w:pos="4680"/>
        <w:tab w:val="right" w:pos="9360"/>
      </w:tabs>
    </w:pPr>
  </w:style>
  <w:style w:type="character" w:customStyle="1" w:styleId="HeaderChar">
    <w:name w:val="Header Char"/>
    <w:basedOn w:val="DefaultParagraphFont"/>
    <w:link w:val="Header"/>
    <w:uiPriority w:val="99"/>
    <w:rsid w:val="00653FBE"/>
  </w:style>
  <w:style w:type="paragraph" w:styleId="Footer">
    <w:name w:val="footer"/>
    <w:basedOn w:val="Normal"/>
    <w:link w:val="FooterChar"/>
    <w:uiPriority w:val="99"/>
    <w:unhideWhenUsed/>
    <w:rsid w:val="00653FBE"/>
    <w:pPr>
      <w:tabs>
        <w:tab w:val="center" w:pos="4680"/>
        <w:tab w:val="right" w:pos="9360"/>
      </w:tabs>
    </w:pPr>
  </w:style>
  <w:style w:type="character" w:customStyle="1" w:styleId="FooterChar">
    <w:name w:val="Footer Char"/>
    <w:basedOn w:val="DefaultParagraphFont"/>
    <w:link w:val="Footer"/>
    <w:uiPriority w:val="99"/>
    <w:rsid w:val="00653F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824832">
      <w:bodyDiv w:val="1"/>
      <w:marLeft w:val="0"/>
      <w:marRight w:val="0"/>
      <w:marTop w:val="0"/>
      <w:marBottom w:val="0"/>
      <w:divBdr>
        <w:top w:val="none" w:sz="0" w:space="0" w:color="auto"/>
        <w:left w:val="none" w:sz="0" w:space="0" w:color="auto"/>
        <w:bottom w:val="none" w:sz="0" w:space="0" w:color="auto"/>
        <w:right w:val="none" w:sz="0" w:space="0" w:color="auto"/>
      </w:divBdr>
    </w:div>
    <w:div w:id="480466964">
      <w:bodyDiv w:val="1"/>
      <w:marLeft w:val="0"/>
      <w:marRight w:val="0"/>
      <w:marTop w:val="0"/>
      <w:marBottom w:val="0"/>
      <w:divBdr>
        <w:top w:val="none" w:sz="0" w:space="0" w:color="auto"/>
        <w:left w:val="none" w:sz="0" w:space="0" w:color="auto"/>
        <w:bottom w:val="none" w:sz="0" w:space="0" w:color="auto"/>
        <w:right w:val="none" w:sz="0" w:space="0" w:color="auto"/>
      </w:divBdr>
    </w:div>
    <w:div w:id="1148060093">
      <w:bodyDiv w:val="1"/>
      <w:marLeft w:val="0"/>
      <w:marRight w:val="0"/>
      <w:marTop w:val="0"/>
      <w:marBottom w:val="0"/>
      <w:divBdr>
        <w:top w:val="none" w:sz="0" w:space="0" w:color="auto"/>
        <w:left w:val="none" w:sz="0" w:space="0" w:color="auto"/>
        <w:bottom w:val="none" w:sz="0" w:space="0" w:color="auto"/>
        <w:right w:val="none" w:sz="0" w:space="0" w:color="auto"/>
      </w:divBdr>
    </w:div>
    <w:div w:id="1162113698">
      <w:bodyDiv w:val="1"/>
      <w:marLeft w:val="0"/>
      <w:marRight w:val="0"/>
      <w:marTop w:val="0"/>
      <w:marBottom w:val="0"/>
      <w:divBdr>
        <w:top w:val="none" w:sz="0" w:space="0" w:color="auto"/>
        <w:left w:val="none" w:sz="0" w:space="0" w:color="auto"/>
        <w:bottom w:val="none" w:sz="0" w:space="0" w:color="auto"/>
        <w:right w:val="none" w:sz="0" w:space="0" w:color="auto"/>
      </w:divBdr>
    </w:div>
    <w:div w:id="1311518670">
      <w:bodyDiv w:val="1"/>
      <w:marLeft w:val="0"/>
      <w:marRight w:val="0"/>
      <w:marTop w:val="0"/>
      <w:marBottom w:val="0"/>
      <w:divBdr>
        <w:top w:val="none" w:sz="0" w:space="0" w:color="auto"/>
        <w:left w:val="none" w:sz="0" w:space="0" w:color="auto"/>
        <w:bottom w:val="none" w:sz="0" w:space="0" w:color="auto"/>
        <w:right w:val="none" w:sz="0" w:space="0" w:color="auto"/>
      </w:divBdr>
    </w:div>
    <w:div w:id="1349335351">
      <w:bodyDiv w:val="1"/>
      <w:marLeft w:val="0"/>
      <w:marRight w:val="0"/>
      <w:marTop w:val="0"/>
      <w:marBottom w:val="0"/>
      <w:divBdr>
        <w:top w:val="none" w:sz="0" w:space="0" w:color="auto"/>
        <w:left w:val="none" w:sz="0" w:space="0" w:color="auto"/>
        <w:bottom w:val="none" w:sz="0" w:space="0" w:color="auto"/>
        <w:right w:val="none" w:sz="0" w:space="0" w:color="auto"/>
      </w:divBdr>
    </w:div>
    <w:div w:id="1482190556">
      <w:bodyDiv w:val="1"/>
      <w:marLeft w:val="0"/>
      <w:marRight w:val="0"/>
      <w:marTop w:val="0"/>
      <w:marBottom w:val="0"/>
      <w:divBdr>
        <w:top w:val="none" w:sz="0" w:space="0" w:color="auto"/>
        <w:left w:val="none" w:sz="0" w:space="0" w:color="auto"/>
        <w:bottom w:val="none" w:sz="0" w:space="0" w:color="auto"/>
        <w:right w:val="none" w:sz="0" w:space="0" w:color="auto"/>
      </w:divBdr>
    </w:div>
    <w:div w:id="1995794781">
      <w:bodyDiv w:val="1"/>
      <w:marLeft w:val="0"/>
      <w:marRight w:val="0"/>
      <w:marTop w:val="0"/>
      <w:marBottom w:val="0"/>
      <w:divBdr>
        <w:top w:val="none" w:sz="0" w:space="0" w:color="auto"/>
        <w:left w:val="none" w:sz="0" w:space="0" w:color="auto"/>
        <w:bottom w:val="none" w:sz="0" w:space="0" w:color="auto"/>
        <w:right w:val="none" w:sz="0" w:space="0" w:color="auto"/>
      </w:divBdr>
    </w:div>
    <w:div w:id="2051109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n.wikipedia.org/w/index.php?title=Tropical_Storm_Imelda&amp;oldid=92043856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isc.gsfc.nasa.gov/datasets/GPM_3IMERGHH_06/summary?keywords=IMERG"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tarchive.geol.ia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6CE54B1-4A33-2C46-8CF6-F5D4B76E3A9B}">
  <we:reference id="wa104099688" version="1.3.0.0"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3BD076-0C7E-4AF8-BAC5-6DEC949560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2997</TotalTime>
  <Pages>19</Pages>
  <Words>15790</Words>
  <Characters>90003</Characters>
  <Application>Microsoft Office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ZHI</dc:creator>
  <cp:keywords/>
  <dc:description/>
  <cp:lastModifiedBy>Mengye Chen</cp:lastModifiedBy>
  <cp:revision>10</cp:revision>
  <dcterms:created xsi:type="dcterms:W3CDTF">2019-12-03T22:40:00Z</dcterms:created>
  <dcterms:modified xsi:type="dcterms:W3CDTF">2019-12-18T15:44:00Z</dcterms:modified>
</cp:coreProperties>
</file>